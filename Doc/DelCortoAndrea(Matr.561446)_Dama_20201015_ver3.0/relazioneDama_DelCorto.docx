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51194" w14:textId="77777777" w:rsidR="00BC060A" w:rsidRDefault="00BC060A" w:rsidP="002F4ED1">
      <w:pPr>
        <w:jc w:val="center"/>
        <w:rPr>
          <w:color w:val="4472C4" w:themeColor="accent1"/>
          <w:sz w:val="56"/>
          <w:szCs w:val="56"/>
        </w:rPr>
      </w:pPr>
    </w:p>
    <w:p w14:paraId="4720FC74" w14:textId="77777777" w:rsidR="00BC060A" w:rsidRDefault="00BC060A" w:rsidP="002F4ED1">
      <w:pPr>
        <w:jc w:val="center"/>
        <w:rPr>
          <w:color w:val="4472C4" w:themeColor="accent1"/>
          <w:sz w:val="56"/>
          <w:szCs w:val="56"/>
        </w:rPr>
      </w:pPr>
    </w:p>
    <w:p w14:paraId="278BA93F" w14:textId="77777777" w:rsidR="00BC060A" w:rsidRDefault="00BC060A" w:rsidP="002F4ED1">
      <w:pPr>
        <w:jc w:val="center"/>
        <w:rPr>
          <w:color w:val="4472C4" w:themeColor="accent1"/>
          <w:sz w:val="56"/>
          <w:szCs w:val="56"/>
        </w:rPr>
      </w:pPr>
    </w:p>
    <w:p w14:paraId="7F59F35F" w14:textId="77777777" w:rsidR="00BC060A" w:rsidRDefault="00BC060A" w:rsidP="002F4ED1">
      <w:pPr>
        <w:jc w:val="center"/>
        <w:rPr>
          <w:color w:val="4472C4" w:themeColor="accent1"/>
          <w:sz w:val="56"/>
          <w:szCs w:val="56"/>
        </w:rPr>
      </w:pPr>
    </w:p>
    <w:p w14:paraId="2F6F5283" w14:textId="77777777" w:rsidR="00BC060A" w:rsidRDefault="00BC060A" w:rsidP="002F4ED1">
      <w:pPr>
        <w:jc w:val="center"/>
        <w:rPr>
          <w:color w:val="4472C4" w:themeColor="accent1"/>
          <w:sz w:val="56"/>
          <w:szCs w:val="56"/>
        </w:rPr>
      </w:pPr>
    </w:p>
    <w:p w14:paraId="6082A825" w14:textId="77777777" w:rsidR="00BC060A" w:rsidRDefault="00BC060A" w:rsidP="002F4ED1">
      <w:pPr>
        <w:jc w:val="center"/>
        <w:rPr>
          <w:color w:val="4472C4" w:themeColor="accent1"/>
          <w:sz w:val="56"/>
          <w:szCs w:val="56"/>
        </w:rPr>
      </w:pPr>
    </w:p>
    <w:p w14:paraId="165591A7" w14:textId="2CE0D4D5" w:rsidR="00866DBB" w:rsidRPr="007F36D8" w:rsidRDefault="00866DBB" w:rsidP="002F4ED1">
      <w:pPr>
        <w:jc w:val="center"/>
        <w:rPr>
          <w:rFonts w:asciiTheme="majorHAnsi" w:hAnsiTheme="majorHAnsi" w:cstheme="majorHAnsi"/>
          <w:color w:val="4472C4" w:themeColor="accent1"/>
          <w:sz w:val="72"/>
          <w:szCs w:val="72"/>
        </w:rPr>
      </w:pPr>
      <w:r w:rsidRPr="007F36D8">
        <w:rPr>
          <w:rFonts w:asciiTheme="majorHAnsi" w:hAnsiTheme="majorHAnsi" w:cstheme="majorHAnsi"/>
          <w:color w:val="4472C4" w:themeColor="accent1"/>
          <w:sz w:val="72"/>
          <w:szCs w:val="72"/>
        </w:rPr>
        <w:t xml:space="preserve">Progetto di </w:t>
      </w:r>
    </w:p>
    <w:p w14:paraId="6BC17B4C" w14:textId="0A47475F" w:rsidR="00E973DA" w:rsidRPr="007F36D8" w:rsidRDefault="00E973DA" w:rsidP="002F4ED1">
      <w:pPr>
        <w:jc w:val="center"/>
        <w:rPr>
          <w:rFonts w:asciiTheme="majorHAnsi" w:hAnsiTheme="majorHAnsi" w:cstheme="majorHAnsi"/>
          <w:color w:val="4472C4" w:themeColor="accent1"/>
          <w:sz w:val="72"/>
          <w:szCs w:val="72"/>
        </w:rPr>
      </w:pPr>
      <w:r w:rsidRPr="007F36D8">
        <w:rPr>
          <w:rFonts w:asciiTheme="majorHAnsi" w:hAnsiTheme="majorHAnsi" w:cstheme="majorHAnsi"/>
          <w:color w:val="4472C4" w:themeColor="accent1"/>
          <w:sz w:val="72"/>
          <w:szCs w:val="72"/>
        </w:rPr>
        <w:t>Dama</w:t>
      </w:r>
      <w:r w:rsidR="00503FC0" w:rsidRPr="007F36D8">
        <w:rPr>
          <w:rFonts w:asciiTheme="majorHAnsi" w:hAnsiTheme="majorHAnsi" w:cstheme="majorHAnsi"/>
          <w:color w:val="4472C4" w:themeColor="accent1"/>
          <w:sz w:val="72"/>
          <w:szCs w:val="72"/>
        </w:rPr>
        <w:t xml:space="preserve"> Italiana</w:t>
      </w:r>
    </w:p>
    <w:p w14:paraId="5A5CE181" w14:textId="77777777" w:rsidR="00D4025B" w:rsidRPr="007F36D8" w:rsidRDefault="00D4025B" w:rsidP="00D4025B">
      <w:pPr>
        <w:jc w:val="center"/>
        <w:rPr>
          <w:rFonts w:asciiTheme="majorHAnsi" w:hAnsiTheme="majorHAnsi" w:cstheme="majorHAnsi"/>
          <w:color w:val="4472C4" w:themeColor="accent1"/>
          <w:sz w:val="56"/>
          <w:szCs w:val="56"/>
        </w:rPr>
      </w:pPr>
    </w:p>
    <w:p w14:paraId="2F3FB29E" w14:textId="77777777" w:rsidR="00D4025B" w:rsidRPr="007F36D8" w:rsidRDefault="00D4025B"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 xml:space="preserve">Esperienze di Programmazione </w:t>
      </w:r>
    </w:p>
    <w:p w14:paraId="78A40552" w14:textId="2C7C1509" w:rsidR="00866DBB" w:rsidRPr="007F36D8" w:rsidRDefault="00CE38DE"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Corso A</w:t>
      </w:r>
    </w:p>
    <w:p w14:paraId="20B06A53" w14:textId="2AEBAD6C" w:rsidR="00D4025B" w:rsidRPr="007F36D8" w:rsidRDefault="00D4025B" w:rsidP="002F4ED1">
      <w:pPr>
        <w:jc w:val="center"/>
        <w:rPr>
          <w:rFonts w:asciiTheme="majorHAnsi" w:hAnsiTheme="majorHAnsi" w:cstheme="majorHAnsi"/>
          <w:color w:val="4472C4" w:themeColor="accent1"/>
          <w:sz w:val="56"/>
          <w:szCs w:val="56"/>
        </w:rPr>
      </w:pPr>
      <w:r w:rsidRPr="007F36D8">
        <w:rPr>
          <w:rFonts w:asciiTheme="majorHAnsi" w:hAnsiTheme="majorHAnsi" w:cstheme="majorHAnsi"/>
          <w:color w:val="4472C4" w:themeColor="accent1"/>
          <w:sz w:val="56"/>
          <w:szCs w:val="56"/>
        </w:rPr>
        <w:t>a.a.2020/2021</w:t>
      </w:r>
    </w:p>
    <w:p w14:paraId="476D1E96" w14:textId="77777777" w:rsidR="00866DBB" w:rsidRPr="007F36D8" w:rsidRDefault="00866DBB" w:rsidP="00866DBB">
      <w:pPr>
        <w:rPr>
          <w:rFonts w:asciiTheme="majorHAnsi" w:hAnsiTheme="majorHAnsi" w:cstheme="majorHAnsi"/>
        </w:rPr>
      </w:pPr>
    </w:p>
    <w:p w14:paraId="403B4DD0" w14:textId="77777777" w:rsidR="00CE38DE" w:rsidRPr="007F36D8" w:rsidRDefault="00866DBB" w:rsidP="00866DBB">
      <w:pPr>
        <w:jc w:val="center"/>
        <w:rPr>
          <w:rFonts w:asciiTheme="majorHAnsi" w:hAnsiTheme="majorHAnsi" w:cstheme="majorHAnsi"/>
          <w:sz w:val="32"/>
          <w:szCs w:val="32"/>
        </w:rPr>
      </w:pPr>
      <w:r w:rsidRPr="007F36D8">
        <w:rPr>
          <w:rFonts w:asciiTheme="majorHAnsi" w:hAnsiTheme="majorHAnsi" w:cstheme="majorHAnsi"/>
          <w:sz w:val="32"/>
          <w:szCs w:val="32"/>
        </w:rPr>
        <w:t>Andrea Del Corto</w:t>
      </w:r>
    </w:p>
    <w:p w14:paraId="46783BFB" w14:textId="738BC067" w:rsidR="00866DBB" w:rsidRPr="00BC060A" w:rsidRDefault="00866DBB" w:rsidP="00BC060A">
      <w:pPr>
        <w:jc w:val="center"/>
        <w:rPr>
          <w:sz w:val="32"/>
          <w:szCs w:val="32"/>
        </w:rPr>
      </w:pPr>
      <w:r w:rsidRPr="007F36D8">
        <w:rPr>
          <w:rFonts w:asciiTheme="majorHAnsi" w:hAnsiTheme="majorHAnsi" w:cstheme="majorHAnsi"/>
          <w:sz w:val="32"/>
          <w:szCs w:val="32"/>
        </w:rPr>
        <w:t>matricola: 561446</w:t>
      </w:r>
      <w:r>
        <w:rPr>
          <w:sz w:val="28"/>
          <w:szCs w:val="28"/>
        </w:rPr>
        <w:br w:type="page"/>
      </w:r>
    </w:p>
    <w:sdt>
      <w:sdtPr>
        <w:rPr>
          <w:rFonts w:ascii="Times New Roman" w:eastAsia="Times New Roman" w:hAnsi="Times New Roman" w:cs="Times New Roman"/>
          <w:b w:val="0"/>
          <w:bCs w:val="0"/>
          <w:color w:val="auto"/>
          <w:sz w:val="21"/>
          <w:szCs w:val="21"/>
        </w:rPr>
        <w:id w:val="1743990123"/>
        <w:docPartObj>
          <w:docPartGallery w:val="Table of Contents"/>
          <w:docPartUnique/>
        </w:docPartObj>
      </w:sdtPr>
      <w:sdtEndPr>
        <w:rPr>
          <w:noProof/>
          <w:sz w:val="20"/>
          <w:szCs w:val="20"/>
        </w:rPr>
      </w:sdtEndPr>
      <w:sdtContent>
        <w:p w14:paraId="327F8F2D" w14:textId="696DCA62" w:rsidR="00536782" w:rsidRPr="00F65B2B" w:rsidRDefault="00536782">
          <w:pPr>
            <w:pStyle w:val="Titolosommario"/>
            <w:rPr>
              <w:sz w:val="21"/>
              <w:szCs w:val="21"/>
            </w:rPr>
          </w:pPr>
          <w:r w:rsidRPr="00F65B2B">
            <w:rPr>
              <w:sz w:val="21"/>
              <w:szCs w:val="21"/>
            </w:rPr>
            <w:t>Sommario</w:t>
          </w:r>
        </w:p>
        <w:p w14:paraId="1C562B0A" w14:textId="571F4905" w:rsidR="00F65B2B" w:rsidRPr="00F65B2B" w:rsidRDefault="00536782">
          <w:pPr>
            <w:pStyle w:val="Sommario1"/>
            <w:tabs>
              <w:tab w:val="left" w:pos="480"/>
              <w:tab w:val="right" w:pos="9622"/>
            </w:tabs>
            <w:rPr>
              <w:rFonts w:eastAsiaTheme="minorEastAsia" w:cstheme="minorBidi"/>
              <w:b w:val="0"/>
              <w:bCs w:val="0"/>
              <w:i w:val="0"/>
              <w:iCs w:val="0"/>
              <w:noProof/>
              <w:sz w:val="22"/>
              <w:szCs w:val="22"/>
            </w:rPr>
          </w:pPr>
          <w:r w:rsidRPr="00F65B2B">
            <w:rPr>
              <w:b w:val="0"/>
              <w:bCs w:val="0"/>
              <w:sz w:val="20"/>
              <w:szCs w:val="20"/>
            </w:rPr>
            <w:fldChar w:fldCharType="begin"/>
          </w:r>
          <w:r w:rsidRPr="00F65B2B">
            <w:rPr>
              <w:sz w:val="20"/>
              <w:szCs w:val="20"/>
            </w:rPr>
            <w:instrText>TOC \o "1-3" \h \z \u</w:instrText>
          </w:r>
          <w:r w:rsidRPr="00F65B2B">
            <w:rPr>
              <w:b w:val="0"/>
              <w:bCs w:val="0"/>
              <w:sz w:val="20"/>
              <w:szCs w:val="20"/>
            </w:rPr>
            <w:fldChar w:fldCharType="separate"/>
          </w:r>
          <w:hyperlink w:anchor="_Toc53656988" w:history="1">
            <w:r w:rsidR="00F65B2B" w:rsidRPr="00F65B2B">
              <w:rPr>
                <w:rStyle w:val="Collegamentoipertestuale"/>
                <w:rFonts w:cstheme="majorHAnsi"/>
                <w:noProof/>
                <w:sz w:val="22"/>
                <w:szCs w:val="22"/>
              </w:rPr>
              <w:t>1</w:t>
            </w:r>
            <w:r w:rsidR="00F65B2B" w:rsidRPr="00F65B2B">
              <w:rPr>
                <w:rFonts w:eastAsiaTheme="minorEastAsia" w:cstheme="minorBidi"/>
                <w:b w:val="0"/>
                <w:bCs w:val="0"/>
                <w:i w:val="0"/>
                <w:iCs w:val="0"/>
                <w:noProof/>
                <w:sz w:val="22"/>
                <w:szCs w:val="22"/>
              </w:rPr>
              <w:tab/>
            </w:r>
            <w:r w:rsidR="00F65B2B" w:rsidRPr="00F65B2B">
              <w:rPr>
                <w:rStyle w:val="Collegamentoipertestuale"/>
                <w:rFonts w:cstheme="majorHAnsi"/>
                <w:noProof/>
                <w:sz w:val="22"/>
                <w:szCs w:val="22"/>
              </w:rPr>
              <w:t>Descrizione del problema</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_Toc53656988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3</w:t>
            </w:r>
            <w:r w:rsidR="00F65B2B" w:rsidRPr="00F65B2B">
              <w:rPr>
                <w:noProof/>
                <w:webHidden/>
                <w:sz w:val="22"/>
                <w:szCs w:val="22"/>
              </w:rPr>
              <w:fldChar w:fldCharType="end"/>
            </w:r>
          </w:hyperlink>
        </w:p>
        <w:p w14:paraId="30BDF207" w14:textId="3214AD4A" w:rsidR="00F65B2B" w:rsidRPr="00F65B2B" w:rsidRDefault="005453E4">
          <w:pPr>
            <w:pStyle w:val="Sommario2"/>
            <w:tabs>
              <w:tab w:val="left" w:pos="960"/>
              <w:tab w:val="right" w:pos="9622"/>
            </w:tabs>
            <w:rPr>
              <w:rFonts w:eastAsiaTheme="minorEastAsia" w:cstheme="minorBidi"/>
              <w:b w:val="0"/>
              <w:bCs w:val="0"/>
              <w:noProof/>
            </w:rPr>
          </w:pPr>
          <w:hyperlink w:anchor="_Toc53656989" w:history="1">
            <w:r w:rsidR="00F65B2B" w:rsidRPr="00F65B2B">
              <w:rPr>
                <w:rStyle w:val="Collegamentoipertestuale"/>
                <w:rFonts w:cstheme="majorHAnsi"/>
                <w:noProof/>
                <w:sz w:val="21"/>
                <w:szCs w:val="21"/>
              </w:rPr>
              <w:t>1.1</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Proprietà del gioco</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_Toc53656989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3</w:t>
            </w:r>
            <w:r w:rsidR="00F65B2B" w:rsidRPr="00F65B2B">
              <w:rPr>
                <w:noProof/>
                <w:webHidden/>
                <w:sz w:val="21"/>
                <w:szCs w:val="21"/>
              </w:rPr>
              <w:fldChar w:fldCharType="end"/>
            </w:r>
          </w:hyperlink>
        </w:p>
        <w:p w14:paraId="01FAD6C1" w14:textId="1912E762" w:rsidR="00F65B2B" w:rsidRPr="00F65B2B" w:rsidRDefault="005453E4">
          <w:pPr>
            <w:pStyle w:val="Sommario1"/>
            <w:tabs>
              <w:tab w:val="left" w:pos="480"/>
              <w:tab w:val="right" w:pos="9622"/>
            </w:tabs>
            <w:rPr>
              <w:rFonts w:eastAsiaTheme="minorEastAsia" w:cstheme="minorBidi"/>
              <w:b w:val="0"/>
              <w:bCs w:val="0"/>
              <w:i w:val="0"/>
              <w:iCs w:val="0"/>
              <w:noProof/>
              <w:sz w:val="22"/>
              <w:szCs w:val="22"/>
            </w:rPr>
          </w:pPr>
          <w:hyperlink w:anchor="_Toc53656990" w:history="1">
            <w:r w:rsidR="00F65B2B" w:rsidRPr="00F65B2B">
              <w:rPr>
                <w:rStyle w:val="Collegamentoipertestuale"/>
                <w:rFonts w:cstheme="majorHAnsi"/>
                <w:noProof/>
                <w:sz w:val="22"/>
                <w:szCs w:val="22"/>
              </w:rPr>
              <w:t>2</w:t>
            </w:r>
            <w:r w:rsidR="00F65B2B" w:rsidRPr="00F65B2B">
              <w:rPr>
                <w:rFonts w:eastAsiaTheme="minorEastAsia" w:cstheme="minorBidi"/>
                <w:b w:val="0"/>
                <w:bCs w:val="0"/>
                <w:i w:val="0"/>
                <w:iCs w:val="0"/>
                <w:noProof/>
                <w:sz w:val="22"/>
                <w:szCs w:val="22"/>
              </w:rPr>
              <w:tab/>
            </w:r>
            <w:r w:rsidR="00F65B2B" w:rsidRPr="00F65B2B">
              <w:rPr>
                <w:rStyle w:val="Collegamentoipertestuale"/>
                <w:rFonts w:cstheme="majorHAnsi"/>
                <w:noProof/>
                <w:sz w:val="22"/>
                <w:szCs w:val="22"/>
              </w:rPr>
              <w:t>Design del programma</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_Toc53656990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4</w:t>
            </w:r>
            <w:r w:rsidR="00F65B2B" w:rsidRPr="00F65B2B">
              <w:rPr>
                <w:noProof/>
                <w:webHidden/>
                <w:sz w:val="22"/>
                <w:szCs w:val="22"/>
              </w:rPr>
              <w:fldChar w:fldCharType="end"/>
            </w:r>
          </w:hyperlink>
        </w:p>
        <w:p w14:paraId="0F0D6649" w14:textId="57770BA2" w:rsidR="00F65B2B" w:rsidRPr="00F65B2B" w:rsidRDefault="005453E4">
          <w:pPr>
            <w:pStyle w:val="Sommario2"/>
            <w:tabs>
              <w:tab w:val="left" w:pos="960"/>
              <w:tab w:val="right" w:pos="9622"/>
            </w:tabs>
            <w:rPr>
              <w:rFonts w:eastAsiaTheme="minorEastAsia" w:cstheme="minorBidi"/>
              <w:b w:val="0"/>
              <w:bCs w:val="0"/>
              <w:noProof/>
            </w:rPr>
          </w:pPr>
          <w:hyperlink w:anchor="_Toc53656991" w:history="1">
            <w:r w:rsidR="00F65B2B" w:rsidRPr="00F65B2B">
              <w:rPr>
                <w:rStyle w:val="Collegamentoipertestuale"/>
                <w:rFonts w:cstheme="majorHAnsi"/>
                <w:noProof/>
                <w:sz w:val="21"/>
                <w:szCs w:val="21"/>
              </w:rPr>
              <w:t>2.1</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Rappresentazione dello stato di gioco</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_Toc53656991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4</w:t>
            </w:r>
            <w:r w:rsidR="00F65B2B" w:rsidRPr="00F65B2B">
              <w:rPr>
                <w:noProof/>
                <w:webHidden/>
                <w:sz w:val="21"/>
                <w:szCs w:val="21"/>
              </w:rPr>
              <w:fldChar w:fldCharType="end"/>
            </w:r>
          </w:hyperlink>
        </w:p>
        <w:p w14:paraId="1019AC88" w14:textId="34788230" w:rsidR="00F65B2B" w:rsidRPr="00F65B2B" w:rsidRDefault="005453E4">
          <w:pPr>
            <w:pStyle w:val="Sommario2"/>
            <w:tabs>
              <w:tab w:val="left" w:pos="960"/>
              <w:tab w:val="right" w:pos="9622"/>
            </w:tabs>
            <w:rPr>
              <w:rFonts w:eastAsiaTheme="minorEastAsia" w:cstheme="minorBidi"/>
              <w:b w:val="0"/>
              <w:bCs w:val="0"/>
              <w:noProof/>
            </w:rPr>
          </w:pPr>
          <w:hyperlink w:anchor="_Toc53656992" w:history="1">
            <w:r w:rsidR="00F65B2B" w:rsidRPr="00F65B2B">
              <w:rPr>
                <w:rStyle w:val="Collegamentoipertestuale"/>
                <w:rFonts w:cstheme="majorHAnsi"/>
                <w:noProof/>
                <w:sz w:val="21"/>
                <w:szCs w:val="21"/>
              </w:rPr>
              <w:t>2.2</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Struttura del programma</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_Toc53656992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8</w:t>
            </w:r>
            <w:r w:rsidR="00F65B2B" w:rsidRPr="00F65B2B">
              <w:rPr>
                <w:noProof/>
                <w:webHidden/>
                <w:sz w:val="21"/>
                <w:szCs w:val="21"/>
              </w:rPr>
              <w:fldChar w:fldCharType="end"/>
            </w:r>
          </w:hyperlink>
        </w:p>
        <w:p w14:paraId="43FC95C1" w14:textId="2ADA3595" w:rsidR="00F65B2B" w:rsidRPr="00F65B2B" w:rsidRDefault="005453E4">
          <w:pPr>
            <w:pStyle w:val="Sommario1"/>
            <w:tabs>
              <w:tab w:val="left" w:pos="480"/>
              <w:tab w:val="right" w:pos="9622"/>
            </w:tabs>
            <w:rPr>
              <w:rFonts w:eastAsiaTheme="minorEastAsia" w:cstheme="minorBidi"/>
              <w:b w:val="0"/>
              <w:bCs w:val="0"/>
              <w:i w:val="0"/>
              <w:iCs w:val="0"/>
              <w:noProof/>
              <w:sz w:val="22"/>
              <w:szCs w:val="22"/>
            </w:rPr>
          </w:pPr>
          <w:hyperlink w:anchor="_Toc53656993" w:history="1">
            <w:r w:rsidR="00F65B2B" w:rsidRPr="00F65B2B">
              <w:rPr>
                <w:rStyle w:val="Collegamentoipertestuale"/>
                <w:rFonts w:cstheme="majorHAnsi"/>
                <w:noProof/>
                <w:sz w:val="22"/>
                <w:szCs w:val="22"/>
              </w:rPr>
              <w:t>3</w:t>
            </w:r>
            <w:r w:rsidR="00F65B2B" w:rsidRPr="00F65B2B">
              <w:rPr>
                <w:rFonts w:eastAsiaTheme="minorEastAsia" w:cstheme="minorBidi"/>
                <w:b w:val="0"/>
                <w:bCs w:val="0"/>
                <w:i w:val="0"/>
                <w:iCs w:val="0"/>
                <w:noProof/>
                <w:sz w:val="22"/>
                <w:szCs w:val="22"/>
              </w:rPr>
              <w:tab/>
            </w:r>
            <w:r w:rsidR="00F65B2B" w:rsidRPr="00F65B2B">
              <w:rPr>
                <w:rStyle w:val="Collegamentoipertestuale"/>
                <w:rFonts w:cstheme="majorHAnsi"/>
                <w:noProof/>
                <w:sz w:val="22"/>
                <w:szCs w:val="22"/>
              </w:rPr>
              <w:t>Come usare il programma</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_Toc53656993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9</w:t>
            </w:r>
            <w:r w:rsidR="00F65B2B" w:rsidRPr="00F65B2B">
              <w:rPr>
                <w:noProof/>
                <w:webHidden/>
                <w:sz w:val="22"/>
                <w:szCs w:val="22"/>
              </w:rPr>
              <w:fldChar w:fldCharType="end"/>
            </w:r>
          </w:hyperlink>
        </w:p>
        <w:p w14:paraId="4C09D75E" w14:textId="49AB0CEB" w:rsidR="00F65B2B" w:rsidRPr="00F65B2B" w:rsidRDefault="005453E4">
          <w:pPr>
            <w:pStyle w:val="Sommario2"/>
            <w:tabs>
              <w:tab w:val="left" w:pos="960"/>
              <w:tab w:val="right" w:pos="9622"/>
            </w:tabs>
            <w:rPr>
              <w:rFonts w:eastAsiaTheme="minorEastAsia" w:cstheme="minorBidi"/>
              <w:b w:val="0"/>
              <w:bCs w:val="0"/>
              <w:noProof/>
            </w:rPr>
          </w:pPr>
          <w:hyperlink w:anchor="_Toc53656994" w:history="1">
            <w:r w:rsidR="00F65B2B" w:rsidRPr="00F65B2B">
              <w:rPr>
                <w:rStyle w:val="Collegamentoipertestuale"/>
                <w:rFonts w:cstheme="majorHAnsi"/>
                <w:noProof/>
                <w:sz w:val="21"/>
                <w:szCs w:val="21"/>
              </w:rPr>
              <w:t>3.1</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Area di gioco</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_Toc53656994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10</w:t>
            </w:r>
            <w:r w:rsidR="00F65B2B" w:rsidRPr="00F65B2B">
              <w:rPr>
                <w:noProof/>
                <w:webHidden/>
                <w:sz w:val="21"/>
                <w:szCs w:val="21"/>
              </w:rPr>
              <w:fldChar w:fldCharType="end"/>
            </w:r>
          </w:hyperlink>
        </w:p>
        <w:p w14:paraId="30980B37" w14:textId="1C80A035" w:rsidR="00F65B2B" w:rsidRPr="00F65B2B" w:rsidRDefault="005453E4">
          <w:pPr>
            <w:pStyle w:val="Sommario2"/>
            <w:tabs>
              <w:tab w:val="left" w:pos="960"/>
              <w:tab w:val="right" w:pos="9622"/>
            </w:tabs>
            <w:rPr>
              <w:rFonts w:eastAsiaTheme="minorEastAsia" w:cstheme="minorBidi"/>
              <w:b w:val="0"/>
              <w:bCs w:val="0"/>
              <w:noProof/>
            </w:rPr>
          </w:pPr>
          <w:hyperlink w:anchor="_Toc53656995" w:history="1">
            <w:r w:rsidR="00F65B2B" w:rsidRPr="00F65B2B">
              <w:rPr>
                <w:rStyle w:val="Collegamentoipertestuale"/>
                <w:rFonts w:cstheme="majorHAnsi"/>
                <w:noProof/>
                <w:sz w:val="21"/>
                <w:szCs w:val="21"/>
              </w:rPr>
              <w:t>3.2</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Display dei messaggi</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_Toc53656995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10</w:t>
            </w:r>
            <w:r w:rsidR="00F65B2B" w:rsidRPr="00F65B2B">
              <w:rPr>
                <w:noProof/>
                <w:webHidden/>
                <w:sz w:val="21"/>
                <w:szCs w:val="21"/>
              </w:rPr>
              <w:fldChar w:fldCharType="end"/>
            </w:r>
          </w:hyperlink>
        </w:p>
        <w:p w14:paraId="53F2FD31" w14:textId="1B5954FD" w:rsidR="00F65B2B" w:rsidRPr="00F65B2B" w:rsidRDefault="005453E4">
          <w:pPr>
            <w:pStyle w:val="Sommario2"/>
            <w:tabs>
              <w:tab w:val="left" w:pos="960"/>
              <w:tab w:val="right" w:pos="9622"/>
            </w:tabs>
            <w:rPr>
              <w:rFonts w:eastAsiaTheme="minorEastAsia" w:cstheme="minorBidi"/>
              <w:b w:val="0"/>
              <w:bCs w:val="0"/>
              <w:noProof/>
            </w:rPr>
          </w:pPr>
          <w:hyperlink w:anchor="_Toc53656996" w:history="1">
            <w:r w:rsidR="00F65B2B" w:rsidRPr="00F65B2B">
              <w:rPr>
                <w:rStyle w:val="Collegamentoipertestuale"/>
                <w:rFonts w:cstheme="majorHAnsi"/>
                <w:noProof/>
                <w:sz w:val="21"/>
                <w:szCs w:val="21"/>
              </w:rPr>
              <w:t>3.3</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Opzioni di gioco</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_Toc53656996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10</w:t>
            </w:r>
            <w:r w:rsidR="00F65B2B" w:rsidRPr="00F65B2B">
              <w:rPr>
                <w:noProof/>
                <w:webHidden/>
                <w:sz w:val="21"/>
                <w:szCs w:val="21"/>
              </w:rPr>
              <w:fldChar w:fldCharType="end"/>
            </w:r>
          </w:hyperlink>
        </w:p>
        <w:p w14:paraId="2BE83431" w14:textId="67C0728D" w:rsidR="00F65B2B" w:rsidRPr="00F65B2B" w:rsidRDefault="005453E4">
          <w:pPr>
            <w:pStyle w:val="Sommario1"/>
            <w:tabs>
              <w:tab w:val="left" w:pos="480"/>
              <w:tab w:val="right" w:pos="9622"/>
            </w:tabs>
            <w:rPr>
              <w:rFonts w:eastAsiaTheme="minorEastAsia" w:cstheme="minorBidi"/>
              <w:b w:val="0"/>
              <w:bCs w:val="0"/>
              <w:i w:val="0"/>
              <w:iCs w:val="0"/>
              <w:noProof/>
              <w:sz w:val="22"/>
              <w:szCs w:val="22"/>
            </w:rPr>
          </w:pPr>
          <w:hyperlink w:anchor="_Toc53656997" w:history="1">
            <w:r w:rsidR="00F65B2B" w:rsidRPr="00F65B2B">
              <w:rPr>
                <w:rStyle w:val="Collegamentoipertestuale"/>
                <w:rFonts w:cstheme="majorHAnsi"/>
                <w:noProof/>
                <w:sz w:val="22"/>
                <w:szCs w:val="22"/>
              </w:rPr>
              <w:t>4</w:t>
            </w:r>
            <w:r w:rsidR="00F65B2B" w:rsidRPr="00F65B2B">
              <w:rPr>
                <w:rFonts w:eastAsiaTheme="minorEastAsia" w:cstheme="minorBidi"/>
                <w:b w:val="0"/>
                <w:bCs w:val="0"/>
                <w:i w:val="0"/>
                <w:iCs w:val="0"/>
                <w:noProof/>
                <w:sz w:val="22"/>
                <w:szCs w:val="22"/>
              </w:rPr>
              <w:tab/>
            </w:r>
            <w:r w:rsidR="00F65B2B" w:rsidRPr="00F65B2B">
              <w:rPr>
                <w:rStyle w:val="Collegamentoipertestuale"/>
                <w:rFonts w:cstheme="majorHAnsi"/>
                <w:noProof/>
                <w:sz w:val="22"/>
                <w:szCs w:val="22"/>
              </w:rPr>
              <w:t>Algoritmi di AI</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_Toc53656997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11</w:t>
            </w:r>
            <w:r w:rsidR="00F65B2B" w:rsidRPr="00F65B2B">
              <w:rPr>
                <w:noProof/>
                <w:webHidden/>
                <w:sz w:val="22"/>
                <w:szCs w:val="22"/>
              </w:rPr>
              <w:fldChar w:fldCharType="end"/>
            </w:r>
          </w:hyperlink>
        </w:p>
        <w:p w14:paraId="06270B27" w14:textId="56FB6DA0" w:rsidR="00F65B2B" w:rsidRPr="00F65B2B" w:rsidRDefault="005453E4">
          <w:pPr>
            <w:pStyle w:val="Sommario2"/>
            <w:tabs>
              <w:tab w:val="left" w:pos="960"/>
              <w:tab w:val="right" w:pos="9622"/>
            </w:tabs>
            <w:rPr>
              <w:rFonts w:eastAsiaTheme="minorEastAsia" w:cstheme="minorBidi"/>
              <w:b w:val="0"/>
              <w:bCs w:val="0"/>
              <w:noProof/>
            </w:rPr>
          </w:pPr>
          <w:hyperlink w:anchor="_Toc53656998" w:history="1">
            <w:r w:rsidR="00F65B2B" w:rsidRPr="00F65B2B">
              <w:rPr>
                <w:rStyle w:val="Collegamentoipertestuale"/>
                <w:rFonts w:cstheme="majorHAnsi"/>
                <w:noProof/>
                <w:sz w:val="21"/>
                <w:szCs w:val="21"/>
              </w:rPr>
              <w:t>4.1</w:t>
            </w:r>
            <w:r w:rsidR="00F65B2B" w:rsidRPr="00F65B2B">
              <w:rPr>
                <w:rFonts w:eastAsiaTheme="minorEastAsia" w:cstheme="minorBidi"/>
                <w:b w:val="0"/>
                <w:bCs w:val="0"/>
                <w:noProof/>
              </w:rPr>
              <w:tab/>
            </w:r>
            <w:r w:rsidR="00F65B2B" w:rsidRPr="00F65B2B">
              <w:rPr>
                <w:rStyle w:val="Collegamentoipertestuale"/>
                <w:rFonts w:cstheme="majorHAnsi"/>
                <w:noProof/>
                <w:sz w:val="21"/>
                <w:szCs w:val="21"/>
              </w:rPr>
              <w:t>Metodi per affrontare il problema</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_Toc53656998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11</w:t>
            </w:r>
            <w:r w:rsidR="00F65B2B" w:rsidRPr="00F65B2B">
              <w:rPr>
                <w:noProof/>
                <w:webHidden/>
                <w:sz w:val="21"/>
                <w:szCs w:val="21"/>
              </w:rPr>
              <w:fldChar w:fldCharType="end"/>
            </w:r>
          </w:hyperlink>
        </w:p>
        <w:p w14:paraId="22E3985C" w14:textId="308785EF" w:rsidR="00F65B2B" w:rsidRPr="00F65B2B" w:rsidRDefault="005453E4">
          <w:pPr>
            <w:pStyle w:val="Sommario3"/>
            <w:tabs>
              <w:tab w:val="left" w:pos="1200"/>
              <w:tab w:val="right" w:pos="9622"/>
            </w:tabs>
            <w:rPr>
              <w:rFonts w:eastAsiaTheme="minorEastAsia" w:cstheme="minorBidi"/>
              <w:noProof/>
              <w:sz w:val="22"/>
              <w:szCs w:val="22"/>
            </w:rPr>
          </w:pPr>
          <w:hyperlink w:anchor="_Toc53656999" w:history="1">
            <w:r w:rsidR="00F65B2B" w:rsidRPr="00F65B2B">
              <w:rPr>
                <w:rStyle w:val="Collegamentoipertestuale"/>
                <w:rFonts w:cstheme="majorHAnsi"/>
                <w:noProof/>
                <w:sz w:val="18"/>
                <w:szCs w:val="18"/>
              </w:rPr>
              <w:t>4.1.1</w:t>
            </w:r>
            <w:r w:rsidR="00F65B2B" w:rsidRPr="00F65B2B">
              <w:rPr>
                <w:rFonts w:eastAsiaTheme="minorEastAsia" w:cstheme="minorBidi"/>
                <w:noProof/>
                <w:sz w:val="22"/>
                <w:szCs w:val="22"/>
              </w:rPr>
              <w:tab/>
            </w:r>
            <w:r w:rsidR="00F65B2B" w:rsidRPr="00F65B2B">
              <w:rPr>
                <w:rStyle w:val="Collegamentoipertestuale"/>
                <w:rFonts w:cstheme="majorHAnsi"/>
                <w:noProof/>
                <w:sz w:val="18"/>
                <w:szCs w:val="18"/>
              </w:rPr>
              <w:t>Metodo analitico</w:t>
            </w:r>
            <w:r w:rsidR="00F65B2B" w:rsidRPr="00F65B2B">
              <w:rPr>
                <w:noProof/>
                <w:webHidden/>
                <w:sz w:val="18"/>
                <w:szCs w:val="18"/>
              </w:rPr>
              <w:tab/>
            </w:r>
            <w:r w:rsidR="00F65B2B" w:rsidRPr="00F65B2B">
              <w:rPr>
                <w:noProof/>
                <w:webHidden/>
                <w:sz w:val="18"/>
                <w:szCs w:val="18"/>
              </w:rPr>
              <w:fldChar w:fldCharType="begin"/>
            </w:r>
            <w:r w:rsidR="00F65B2B" w:rsidRPr="00F65B2B">
              <w:rPr>
                <w:noProof/>
                <w:webHidden/>
                <w:sz w:val="18"/>
                <w:szCs w:val="18"/>
              </w:rPr>
              <w:instrText xml:space="preserve"> PAGEREF _Toc53656999 \h </w:instrText>
            </w:r>
            <w:r w:rsidR="00F65B2B" w:rsidRPr="00F65B2B">
              <w:rPr>
                <w:noProof/>
                <w:webHidden/>
                <w:sz w:val="18"/>
                <w:szCs w:val="18"/>
              </w:rPr>
            </w:r>
            <w:r w:rsidR="00F65B2B" w:rsidRPr="00F65B2B">
              <w:rPr>
                <w:noProof/>
                <w:webHidden/>
                <w:sz w:val="18"/>
                <w:szCs w:val="18"/>
              </w:rPr>
              <w:fldChar w:fldCharType="separate"/>
            </w:r>
            <w:r w:rsidR="00F65B2B" w:rsidRPr="00F65B2B">
              <w:rPr>
                <w:noProof/>
                <w:webHidden/>
                <w:sz w:val="18"/>
                <w:szCs w:val="18"/>
              </w:rPr>
              <w:t>11</w:t>
            </w:r>
            <w:r w:rsidR="00F65B2B" w:rsidRPr="00F65B2B">
              <w:rPr>
                <w:noProof/>
                <w:webHidden/>
                <w:sz w:val="18"/>
                <w:szCs w:val="18"/>
              </w:rPr>
              <w:fldChar w:fldCharType="end"/>
            </w:r>
          </w:hyperlink>
        </w:p>
        <w:p w14:paraId="1058B5F3" w14:textId="5F183D72" w:rsidR="00F65B2B" w:rsidRPr="00F65B2B" w:rsidRDefault="005453E4">
          <w:pPr>
            <w:pStyle w:val="Sommario3"/>
            <w:tabs>
              <w:tab w:val="left" w:pos="1200"/>
              <w:tab w:val="right" w:pos="9622"/>
            </w:tabs>
            <w:rPr>
              <w:rFonts w:eastAsiaTheme="minorEastAsia" w:cstheme="minorBidi"/>
              <w:noProof/>
              <w:sz w:val="22"/>
              <w:szCs w:val="22"/>
            </w:rPr>
          </w:pPr>
          <w:hyperlink w:anchor="_Toc53657000" w:history="1">
            <w:r w:rsidR="00F65B2B" w:rsidRPr="00F65B2B">
              <w:rPr>
                <w:rStyle w:val="Collegamentoipertestuale"/>
                <w:rFonts w:cstheme="majorHAnsi"/>
                <w:noProof/>
                <w:sz w:val="18"/>
                <w:szCs w:val="18"/>
              </w:rPr>
              <w:t>4.1.2</w:t>
            </w:r>
            <w:r w:rsidR="00F65B2B" w:rsidRPr="00F65B2B">
              <w:rPr>
                <w:rFonts w:eastAsiaTheme="minorEastAsia" w:cstheme="minorBidi"/>
                <w:noProof/>
                <w:sz w:val="22"/>
                <w:szCs w:val="22"/>
              </w:rPr>
              <w:tab/>
            </w:r>
            <w:r w:rsidR="00F65B2B" w:rsidRPr="00F65B2B">
              <w:rPr>
                <w:rStyle w:val="Collegamentoipertestuale"/>
                <w:rFonts w:cstheme="majorHAnsi"/>
                <w:noProof/>
                <w:sz w:val="18"/>
                <w:szCs w:val="18"/>
              </w:rPr>
              <w:t>Metodo If-Then</w:t>
            </w:r>
            <w:r w:rsidR="00F65B2B" w:rsidRPr="00F65B2B">
              <w:rPr>
                <w:noProof/>
                <w:webHidden/>
                <w:sz w:val="18"/>
                <w:szCs w:val="18"/>
              </w:rPr>
              <w:tab/>
            </w:r>
            <w:r w:rsidR="00F65B2B" w:rsidRPr="00F65B2B">
              <w:rPr>
                <w:noProof/>
                <w:webHidden/>
                <w:sz w:val="18"/>
                <w:szCs w:val="18"/>
              </w:rPr>
              <w:fldChar w:fldCharType="begin"/>
            </w:r>
            <w:r w:rsidR="00F65B2B" w:rsidRPr="00F65B2B">
              <w:rPr>
                <w:noProof/>
                <w:webHidden/>
                <w:sz w:val="18"/>
                <w:szCs w:val="18"/>
              </w:rPr>
              <w:instrText xml:space="preserve"> PAGEREF _Toc53657000 \h </w:instrText>
            </w:r>
            <w:r w:rsidR="00F65B2B" w:rsidRPr="00F65B2B">
              <w:rPr>
                <w:noProof/>
                <w:webHidden/>
                <w:sz w:val="18"/>
                <w:szCs w:val="18"/>
              </w:rPr>
            </w:r>
            <w:r w:rsidR="00F65B2B" w:rsidRPr="00F65B2B">
              <w:rPr>
                <w:noProof/>
                <w:webHidden/>
                <w:sz w:val="18"/>
                <w:szCs w:val="18"/>
              </w:rPr>
              <w:fldChar w:fldCharType="separate"/>
            </w:r>
            <w:r w:rsidR="00F65B2B" w:rsidRPr="00F65B2B">
              <w:rPr>
                <w:noProof/>
                <w:webHidden/>
                <w:sz w:val="18"/>
                <w:szCs w:val="18"/>
              </w:rPr>
              <w:t>12</w:t>
            </w:r>
            <w:r w:rsidR="00F65B2B" w:rsidRPr="00F65B2B">
              <w:rPr>
                <w:noProof/>
                <w:webHidden/>
                <w:sz w:val="18"/>
                <w:szCs w:val="18"/>
              </w:rPr>
              <w:fldChar w:fldCharType="end"/>
            </w:r>
          </w:hyperlink>
        </w:p>
        <w:p w14:paraId="3648EB6B" w14:textId="70EDDD96" w:rsidR="00F65B2B" w:rsidRPr="00F65B2B" w:rsidRDefault="005453E4">
          <w:pPr>
            <w:pStyle w:val="Sommario3"/>
            <w:tabs>
              <w:tab w:val="left" w:pos="1200"/>
              <w:tab w:val="right" w:pos="9622"/>
            </w:tabs>
            <w:rPr>
              <w:rFonts w:eastAsiaTheme="minorEastAsia" w:cstheme="minorBidi"/>
              <w:noProof/>
              <w:sz w:val="22"/>
              <w:szCs w:val="22"/>
            </w:rPr>
          </w:pPr>
          <w:hyperlink w:anchor="_Toc53657001" w:history="1">
            <w:r w:rsidR="00F65B2B" w:rsidRPr="00F65B2B">
              <w:rPr>
                <w:rStyle w:val="Collegamentoipertestuale"/>
                <w:rFonts w:cstheme="majorHAnsi"/>
                <w:noProof/>
                <w:sz w:val="18"/>
                <w:szCs w:val="18"/>
              </w:rPr>
              <w:t>4.1.3</w:t>
            </w:r>
            <w:r w:rsidR="00F65B2B" w:rsidRPr="00F65B2B">
              <w:rPr>
                <w:rFonts w:eastAsiaTheme="minorEastAsia" w:cstheme="minorBidi"/>
                <w:noProof/>
                <w:sz w:val="22"/>
                <w:szCs w:val="22"/>
              </w:rPr>
              <w:tab/>
            </w:r>
            <w:r w:rsidR="00F65B2B" w:rsidRPr="00F65B2B">
              <w:rPr>
                <w:rStyle w:val="Collegamentoipertestuale"/>
                <w:rFonts w:cstheme="majorHAnsi"/>
                <w:noProof/>
                <w:sz w:val="18"/>
                <w:szCs w:val="18"/>
              </w:rPr>
              <w:t>Look ahead and evaluate</w:t>
            </w:r>
            <w:r w:rsidR="00F65B2B" w:rsidRPr="00F65B2B">
              <w:rPr>
                <w:noProof/>
                <w:webHidden/>
                <w:sz w:val="18"/>
                <w:szCs w:val="18"/>
              </w:rPr>
              <w:tab/>
            </w:r>
            <w:r w:rsidR="00F65B2B" w:rsidRPr="00F65B2B">
              <w:rPr>
                <w:noProof/>
                <w:webHidden/>
                <w:sz w:val="18"/>
                <w:szCs w:val="18"/>
              </w:rPr>
              <w:fldChar w:fldCharType="begin"/>
            </w:r>
            <w:r w:rsidR="00F65B2B" w:rsidRPr="00F65B2B">
              <w:rPr>
                <w:noProof/>
                <w:webHidden/>
                <w:sz w:val="18"/>
                <w:szCs w:val="18"/>
              </w:rPr>
              <w:instrText xml:space="preserve"> PAGEREF _Toc53657001 \h </w:instrText>
            </w:r>
            <w:r w:rsidR="00F65B2B" w:rsidRPr="00F65B2B">
              <w:rPr>
                <w:noProof/>
                <w:webHidden/>
                <w:sz w:val="18"/>
                <w:szCs w:val="18"/>
              </w:rPr>
            </w:r>
            <w:r w:rsidR="00F65B2B" w:rsidRPr="00F65B2B">
              <w:rPr>
                <w:noProof/>
                <w:webHidden/>
                <w:sz w:val="18"/>
                <w:szCs w:val="18"/>
              </w:rPr>
              <w:fldChar w:fldCharType="separate"/>
            </w:r>
            <w:r w:rsidR="00F65B2B" w:rsidRPr="00F65B2B">
              <w:rPr>
                <w:noProof/>
                <w:webHidden/>
                <w:sz w:val="18"/>
                <w:szCs w:val="18"/>
              </w:rPr>
              <w:t>13</w:t>
            </w:r>
            <w:r w:rsidR="00F65B2B" w:rsidRPr="00F65B2B">
              <w:rPr>
                <w:noProof/>
                <w:webHidden/>
                <w:sz w:val="18"/>
                <w:szCs w:val="18"/>
              </w:rPr>
              <w:fldChar w:fldCharType="end"/>
            </w:r>
          </w:hyperlink>
        </w:p>
        <w:p w14:paraId="267C2DEE" w14:textId="29B3A278" w:rsidR="00F65B2B" w:rsidRPr="00F65B2B" w:rsidRDefault="005453E4">
          <w:pPr>
            <w:pStyle w:val="Sommario3"/>
            <w:tabs>
              <w:tab w:val="left" w:pos="1200"/>
              <w:tab w:val="right" w:pos="9622"/>
            </w:tabs>
            <w:rPr>
              <w:rFonts w:eastAsiaTheme="minorEastAsia" w:cstheme="minorBidi"/>
              <w:noProof/>
              <w:sz w:val="22"/>
              <w:szCs w:val="22"/>
            </w:rPr>
          </w:pPr>
          <w:hyperlink w:anchor="_Toc53657002" w:history="1">
            <w:r w:rsidR="00F65B2B" w:rsidRPr="00F65B2B">
              <w:rPr>
                <w:rStyle w:val="Collegamentoipertestuale"/>
                <w:rFonts w:cstheme="majorHAnsi"/>
                <w:noProof/>
                <w:sz w:val="18"/>
                <w:szCs w:val="18"/>
              </w:rPr>
              <w:t>4.1.4</w:t>
            </w:r>
            <w:r w:rsidR="00F65B2B" w:rsidRPr="00F65B2B">
              <w:rPr>
                <w:rFonts w:eastAsiaTheme="minorEastAsia" w:cstheme="minorBidi"/>
                <w:noProof/>
                <w:sz w:val="22"/>
                <w:szCs w:val="22"/>
              </w:rPr>
              <w:tab/>
            </w:r>
            <w:r w:rsidR="00F65B2B" w:rsidRPr="00F65B2B">
              <w:rPr>
                <w:rStyle w:val="Collegamentoipertestuale"/>
                <w:rFonts w:cstheme="majorHAnsi"/>
                <w:noProof/>
                <w:sz w:val="18"/>
                <w:szCs w:val="18"/>
              </w:rPr>
              <w:t>Min-Max</w:t>
            </w:r>
            <w:r w:rsidR="00F65B2B" w:rsidRPr="00F65B2B">
              <w:rPr>
                <w:noProof/>
                <w:webHidden/>
                <w:sz w:val="18"/>
                <w:szCs w:val="18"/>
              </w:rPr>
              <w:tab/>
            </w:r>
            <w:r w:rsidR="00F65B2B" w:rsidRPr="00F65B2B">
              <w:rPr>
                <w:noProof/>
                <w:webHidden/>
                <w:sz w:val="18"/>
                <w:szCs w:val="18"/>
              </w:rPr>
              <w:fldChar w:fldCharType="begin"/>
            </w:r>
            <w:r w:rsidR="00F65B2B" w:rsidRPr="00F65B2B">
              <w:rPr>
                <w:noProof/>
                <w:webHidden/>
                <w:sz w:val="18"/>
                <w:szCs w:val="18"/>
              </w:rPr>
              <w:instrText xml:space="preserve"> PAGEREF _Toc53657002 \h </w:instrText>
            </w:r>
            <w:r w:rsidR="00F65B2B" w:rsidRPr="00F65B2B">
              <w:rPr>
                <w:noProof/>
                <w:webHidden/>
                <w:sz w:val="18"/>
                <w:szCs w:val="18"/>
              </w:rPr>
            </w:r>
            <w:r w:rsidR="00F65B2B" w:rsidRPr="00F65B2B">
              <w:rPr>
                <w:noProof/>
                <w:webHidden/>
                <w:sz w:val="18"/>
                <w:szCs w:val="18"/>
              </w:rPr>
              <w:fldChar w:fldCharType="separate"/>
            </w:r>
            <w:r w:rsidR="00F65B2B" w:rsidRPr="00F65B2B">
              <w:rPr>
                <w:noProof/>
                <w:webHidden/>
                <w:sz w:val="18"/>
                <w:szCs w:val="18"/>
              </w:rPr>
              <w:t>14</w:t>
            </w:r>
            <w:r w:rsidR="00F65B2B" w:rsidRPr="00F65B2B">
              <w:rPr>
                <w:noProof/>
                <w:webHidden/>
                <w:sz w:val="18"/>
                <w:szCs w:val="18"/>
              </w:rPr>
              <w:fldChar w:fldCharType="end"/>
            </w:r>
          </w:hyperlink>
        </w:p>
        <w:p w14:paraId="04FAD6EF" w14:textId="4043E252" w:rsidR="00F65B2B" w:rsidRPr="00F65B2B" w:rsidRDefault="005453E4">
          <w:pPr>
            <w:pStyle w:val="Sommario1"/>
            <w:tabs>
              <w:tab w:val="left" w:pos="480"/>
              <w:tab w:val="right" w:pos="9622"/>
            </w:tabs>
            <w:rPr>
              <w:rFonts w:eastAsiaTheme="minorEastAsia" w:cstheme="minorBidi"/>
              <w:b w:val="0"/>
              <w:bCs w:val="0"/>
              <w:i w:val="0"/>
              <w:iCs w:val="0"/>
              <w:noProof/>
              <w:sz w:val="22"/>
              <w:szCs w:val="22"/>
            </w:rPr>
          </w:pPr>
          <w:hyperlink w:anchor="_Toc53657003" w:history="1">
            <w:r w:rsidR="00F65B2B" w:rsidRPr="00F65B2B">
              <w:rPr>
                <w:rStyle w:val="Collegamentoipertestuale"/>
                <w:rFonts w:cstheme="majorHAnsi"/>
                <w:noProof/>
                <w:sz w:val="22"/>
                <w:szCs w:val="22"/>
              </w:rPr>
              <w:t>5</w:t>
            </w:r>
            <w:r w:rsidR="00F65B2B" w:rsidRPr="00F65B2B">
              <w:rPr>
                <w:rFonts w:eastAsiaTheme="minorEastAsia" w:cstheme="minorBidi"/>
                <w:b w:val="0"/>
                <w:bCs w:val="0"/>
                <w:i w:val="0"/>
                <w:iCs w:val="0"/>
                <w:noProof/>
                <w:sz w:val="22"/>
                <w:szCs w:val="22"/>
              </w:rPr>
              <w:tab/>
            </w:r>
            <w:r w:rsidR="00F65B2B" w:rsidRPr="00F65B2B">
              <w:rPr>
                <w:rStyle w:val="Collegamentoipertestuale"/>
                <w:rFonts w:cstheme="majorHAnsi"/>
                <w:noProof/>
                <w:sz w:val="22"/>
                <w:szCs w:val="22"/>
              </w:rPr>
              <w:t>Verifica empirica dell’efficacia di MinMax</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_Toc53657003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18</w:t>
            </w:r>
            <w:r w:rsidR="00F65B2B" w:rsidRPr="00F65B2B">
              <w:rPr>
                <w:noProof/>
                <w:webHidden/>
                <w:sz w:val="22"/>
                <w:szCs w:val="22"/>
              </w:rPr>
              <w:fldChar w:fldCharType="end"/>
            </w:r>
          </w:hyperlink>
        </w:p>
        <w:p w14:paraId="26144FA4" w14:textId="57231423" w:rsidR="00F65B2B" w:rsidRPr="00F65B2B" w:rsidRDefault="005453E4">
          <w:pPr>
            <w:pStyle w:val="Sommario1"/>
            <w:tabs>
              <w:tab w:val="right" w:pos="9622"/>
            </w:tabs>
            <w:rPr>
              <w:rFonts w:eastAsiaTheme="minorEastAsia" w:cstheme="minorBidi"/>
              <w:b w:val="0"/>
              <w:bCs w:val="0"/>
              <w:i w:val="0"/>
              <w:iCs w:val="0"/>
              <w:noProof/>
              <w:sz w:val="22"/>
              <w:szCs w:val="22"/>
            </w:rPr>
          </w:pPr>
          <w:hyperlink w:anchor="_Toc53657004" w:history="1">
            <w:r w:rsidR="00F65B2B" w:rsidRPr="00F65B2B">
              <w:rPr>
                <w:rStyle w:val="Collegamentoipertestuale"/>
                <w:noProof/>
                <w:sz w:val="22"/>
                <w:szCs w:val="22"/>
              </w:rPr>
              <w:t>Appendice 1: Codice</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_Toc53657004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19</w:t>
            </w:r>
            <w:r w:rsidR="00F65B2B" w:rsidRPr="00F65B2B">
              <w:rPr>
                <w:noProof/>
                <w:webHidden/>
                <w:sz w:val="22"/>
                <w:szCs w:val="22"/>
              </w:rPr>
              <w:fldChar w:fldCharType="end"/>
            </w:r>
          </w:hyperlink>
        </w:p>
        <w:p w14:paraId="743FFE9F" w14:textId="16937B2C" w:rsidR="00F65B2B" w:rsidRPr="00F65B2B" w:rsidRDefault="005453E4">
          <w:pPr>
            <w:pStyle w:val="Sommario2"/>
            <w:tabs>
              <w:tab w:val="left" w:pos="960"/>
              <w:tab w:val="right" w:pos="9622"/>
            </w:tabs>
            <w:rPr>
              <w:rFonts w:eastAsiaTheme="minorEastAsia" w:cstheme="minorBidi"/>
              <w:b w:val="0"/>
              <w:bCs w:val="0"/>
              <w:noProof/>
            </w:rPr>
          </w:pPr>
          <w:hyperlink w:anchor="_Toc53657005" w:history="1">
            <w:r w:rsidR="00F65B2B" w:rsidRPr="00F65B2B">
              <w:rPr>
                <w:rStyle w:val="Collegamentoipertestuale"/>
                <w:noProof/>
                <w:sz w:val="21"/>
                <w:szCs w:val="21"/>
              </w:rPr>
              <w:t>5.1</w:t>
            </w:r>
            <w:r w:rsidR="00F65B2B" w:rsidRPr="00F65B2B">
              <w:rPr>
                <w:rFonts w:eastAsiaTheme="minorEastAsia" w:cstheme="minorBidi"/>
                <w:b w:val="0"/>
                <w:bCs w:val="0"/>
                <w:noProof/>
              </w:rPr>
              <w:tab/>
            </w:r>
            <w:r w:rsidR="00F65B2B" w:rsidRPr="00F65B2B">
              <w:rPr>
                <w:rStyle w:val="Collegamentoipertestuale"/>
                <w:noProof/>
                <w:sz w:val="21"/>
                <w:szCs w:val="21"/>
              </w:rPr>
              <w:t>AIMinMax</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_Toc53657005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19</w:t>
            </w:r>
            <w:r w:rsidR="00F65B2B" w:rsidRPr="00F65B2B">
              <w:rPr>
                <w:noProof/>
                <w:webHidden/>
                <w:sz w:val="21"/>
                <w:szCs w:val="21"/>
              </w:rPr>
              <w:fldChar w:fldCharType="end"/>
            </w:r>
          </w:hyperlink>
        </w:p>
        <w:p w14:paraId="561814DE" w14:textId="54F922E0" w:rsidR="00F65B2B" w:rsidRPr="00F65B2B" w:rsidRDefault="005453E4">
          <w:pPr>
            <w:pStyle w:val="Sommario2"/>
            <w:tabs>
              <w:tab w:val="left" w:pos="960"/>
              <w:tab w:val="right" w:pos="9622"/>
            </w:tabs>
            <w:rPr>
              <w:rFonts w:eastAsiaTheme="minorEastAsia" w:cstheme="minorBidi"/>
              <w:b w:val="0"/>
              <w:bCs w:val="0"/>
              <w:noProof/>
            </w:rPr>
          </w:pPr>
          <w:hyperlink w:anchor="_Toc53657006" w:history="1">
            <w:r w:rsidR="00F65B2B" w:rsidRPr="00F65B2B">
              <w:rPr>
                <w:rStyle w:val="Collegamentoipertestuale"/>
                <w:noProof/>
                <w:sz w:val="21"/>
                <w:szCs w:val="21"/>
              </w:rPr>
              <w:t>5.2</w:t>
            </w:r>
            <w:r w:rsidR="00F65B2B" w:rsidRPr="00F65B2B">
              <w:rPr>
                <w:rFonts w:eastAsiaTheme="minorEastAsia" w:cstheme="minorBidi"/>
                <w:b w:val="0"/>
                <w:bCs w:val="0"/>
                <w:noProof/>
              </w:rPr>
              <w:tab/>
            </w:r>
            <w:r w:rsidR="00F65B2B" w:rsidRPr="00F65B2B">
              <w:rPr>
                <w:rStyle w:val="Collegamentoipertestuale"/>
                <w:noProof/>
                <w:sz w:val="21"/>
                <w:szCs w:val="21"/>
              </w:rPr>
              <w:t>AIRandomPlayer</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_Toc53657006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21</w:t>
            </w:r>
            <w:r w:rsidR="00F65B2B" w:rsidRPr="00F65B2B">
              <w:rPr>
                <w:noProof/>
                <w:webHidden/>
                <w:sz w:val="21"/>
                <w:szCs w:val="21"/>
              </w:rPr>
              <w:fldChar w:fldCharType="end"/>
            </w:r>
          </w:hyperlink>
        </w:p>
        <w:p w14:paraId="74E57345" w14:textId="141F9A64" w:rsidR="00F65B2B" w:rsidRPr="00F65B2B" w:rsidRDefault="005453E4">
          <w:pPr>
            <w:pStyle w:val="Sommario2"/>
            <w:tabs>
              <w:tab w:val="left" w:pos="960"/>
              <w:tab w:val="right" w:pos="9622"/>
            </w:tabs>
            <w:rPr>
              <w:rFonts w:eastAsiaTheme="minorEastAsia" w:cstheme="minorBidi"/>
              <w:b w:val="0"/>
              <w:bCs w:val="0"/>
              <w:noProof/>
            </w:rPr>
          </w:pPr>
          <w:hyperlink w:anchor="_Toc53657007" w:history="1">
            <w:r w:rsidR="00F65B2B" w:rsidRPr="00F65B2B">
              <w:rPr>
                <w:rStyle w:val="Collegamentoipertestuale"/>
                <w:noProof/>
                <w:sz w:val="21"/>
                <w:szCs w:val="21"/>
              </w:rPr>
              <w:t>5.3</w:t>
            </w:r>
            <w:r w:rsidR="00F65B2B" w:rsidRPr="00F65B2B">
              <w:rPr>
                <w:rFonts w:eastAsiaTheme="minorEastAsia" w:cstheme="minorBidi"/>
                <w:b w:val="0"/>
                <w:bCs w:val="0"/>
                <w:noProof/>
              </w:rPr>
              <w:tab/>
            </w:r>
            <w:r w:rsidR="00F65B2B" w:rsidRPr="00F65B2B">
              <w:rPr>
                <w:rStyle w:val="Collegamentoipertestuale"/>
                <w:noProof/>
                <w:sz w:val="21"/>
                <w:szCs w:val="21"/>
              </w:rPr>
              <w:t>Board</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_Toc53657007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22</w:t>
            </w:r>
            <w:r w:rsidR="00F65B2B" w:rsidRPr="00F65B2B">
              <w:rPr>
                <w:noProof/>
                <w:webHidden/>
                <w:sz w:val="21"/>
                <w:szCs w:val="21"/>
              </w:rPr>
              <w:fldChar w:fldCharType="end"/>
            </w:r>
          </w:hyperlink>
        </w:p>
        <w:p w14:paraId="21840A1D" w14:textId="1E838A72" w:rsidR="00F65B2B" w:rsidRPr="00F65B2B" w:rsidRDefault="005453E4">
          <w:pPr>
            <w:pStyle w:val="Sommario2"/>
            <w:tabs>
              <w:tab w:val="left" w:pos="960"/>
              <w:tab w:val="right" w:pos="9622"/>
            </w:tabs>
            <w:rPr>
              <w:rFonts w:eastAsiaTheme="minorEastAsia" w:cstheme="minorBidi"/>
              <w:b w:val="0"/>
              <w:bCs w:val="0"/>
              <w:noProof/>
            </w:rPr>
          </w:pPr>
          <w:hyperlink w:anchor="_Toc53657008" w:history="1">
            <w:r w:rsidR="00F65B2B" w:rsidRPr="00F65B2B">
              <w:rPr>
                <w:rStyle w:val="Collegamentoipertestuale"/>
                <w:noProof/>
                <w:sz w:val="21"/>
                <w:szCs w:val="21"/>
              </w:rPr>
              <w:t>5.4</w:t>
            </w:r>
            <w:r w:rsidR="00F65B2B" w:rsidRPr="00F65B2B">
              <w:rPr>
                <w:rFonts w:eastAsiaTheme="minorEastAsia" w:cstheme="minorBidi"/>
                <w:b w:val="0"/>
                <w:bCs w:val="0"/>
                <w:noProof/>
              </w:rPr>
              <w:tab/>
            </w:r>
            <w:r w:rsidR="00F65B2B" w:rsidRPr="00F65B2B">
              <w:rPr>
                <w:rStyle w:val="Collegamentoipertestuale"/>
                <w:noProof/>
                <w:sz w:val="21"/>
                <w:szCs w:val="21"/>
              </w:rPr>
              <w:t>GameManager</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_Toc53657008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32</w:t>
            </w:r>
            <w:r w:rsidR="00F65B2B" w:rsidRPr="00F65B2B">
              <w:rPr>
                <w:noProof/>
                <w:webHidden/>
                <w:sz w:val="21"/>
                <w:szCs w:val="21"/>
              </w:rPr>
              <w:fldChar w:fldCharType="end"/>
            </w:r>
          </w:hyperlink>
        </w:p>
        <w:p w14:paraId="6184D1AD" w14:textId="35C9AB76" w:rsidR="00F65B2B" w:rsidRPr="00F65B2B" w:rsidRDefault="005453E4">
          <w:pPr>
            <w:pStyle w:val="Sommario2"/>
            <w:tabs>
              <w:tab w:val="left" w:pos="960"/>
              <w:tab w:val="right" w:pos="9622"/>
            </w:tabs>
            <w:rPr>
              <w:rFonts w:eastAsiaTheme="minorEastAsia" w:cstheme="minorBidi"/>
              <w:b w:val="0"/>
              <w:bCs w:val="0"/>
              <w:noProof/>
            </w:rPr>
          </w:pPr>
          <w:hyperlink w:anchor="_Toc53657009" w:history="1">
            <w:r w:rsidR="00F65B2B" w:rsidRPr="00F65B2B">
              <w:rPr>
                <w:rStyle w:val="Collegamentoipertestuale"/>
                <w:noProof/>
                <w:sz w:val="21"/>
                <w:szCs w:val="21"/>
              </w:rPr>
              <w:t>5.5</w:t>
            </w:r>
            <w:r w:rsidR="00F65B2B" w:rsidRPr="00F65B2B">
              <w:rPr>
                <w:rFonts w:eastAsiaTheme="minorEastAsia" w:cstheme="minorBidi"/>
                <w:b w:val="0"/>
                <w:bCs w:val="0"/>
                <w:noProof/>
              </w:rPr>
              <w:tab/>
            </w:r>
            <w:r w:rsidR="00F65B2B" w:rsidRPr="00F65B2B">
              <w:rPr>
                <w:rStyle w:val="Collegamentoipertestuale"/>
                <w:noProof/>
                <w:sz w:val="21"/>
                <w:szCs w:val="21"/>
              </w:rPr>
              <w:t>GameState</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_Toc53657009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39</w:t>
            </w:r>
            <w:r w:rsidR="00F65B2B" w:rsidRPr="00F65B2B">
              <w:rPr>
                <w:noProof/>
                <w:webHidden/>
                <w:sz w:val="21"/>
                <w:szCs w:val="21"/>
              </w:rPr>
              <w:fldChar w:fldCharType="end"/>
            </w:r>
          </w:hyperlink>
        </w:p>
        <w:p w14:paraId="3F6CBD34" w14:textId="1959490C" w:rsidR="00F65B2B" w:rsidRPr="00F65B2B" w:rsidRDefault="005453E4">
          <w:pPr>
            <w:pStyle w:val="Sommario2"/>
            <w:tabs>
              <w:tab w:val="left" w:pos="960"/>
              <w:tab w:val="right" w:pos="9622"/>
            </w:tabs>
            <w:rPr>
              <w:rFonts w:eastAsiaTheme="minorEastAsia" w:cstheme="minorBidi"/>
              <w:b w:val="0"/>
              <w:bCs w:val="0"/>
              <w:noProof/>
            </w:rPr>
          </w:pPr>
          <w:hyperlink w:anchor="_Toc53657010" w:history="1">
            <w:r w:rsidR="00F65B2B" w:rsidRPr="00F65B2B">
              <w:rPr>
                <w:rStyle w:val="Collegamentoipertestuale"/>
                <w:noProof/>
                <w:sz w:val="21"/>
                <w:szCs w:val="21"/>
              </w:rPr>
              <w:t>5.6</w:t>
            </w:r>
            <w:r w:rsidR="00F65B2B" w:rsidRPr="00F65B2B">
              <w:rPr>
                <w:rFonts w:eastAsiaTheme="minorEastAsia" w:cstheme="minorBidi"/>
                <w:b w:val="0"/>
                <w:bCs w:val="0"/>
                <w:noProof/>
              </w:rPr>
              <w:tab/>
            </w:r>
            <w:r w:rsidR="00F65B2B" w:rsidRPr="00F65B2B">
              <w:rPr>
                <w:rStyle w:val="Collegamentoipertestuale"/>
                <w:noProof/>
                <w:sz w:val="21"/>
                <w:szCs w:val="21"/>
              </w:rPr>
              <w:t>HumanPlayer</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_Toc53657010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48</w:t>
            </w:r>
            <w:r w:rsidR="00F65B2B" w:rsidRPr="00F65B2B">
              <w:rPr>
                <w:noProof/>
                <w:webHidden/>
                <w:sz w:val="21"/>
                <w:szCs w:val="21"/>
              </w:rPr>
              <w:fldChar w:fldCharType="end"/>
            </w:r>
          </w:hyperlink>
        </w:p>
        <w:p w14:paraId="49A3482F" w14:textId="5455026A" w:rsidR="00F65B2B" w:rsidRPr="00F65B2B" w:rsidRDefault="005453E4">
          <w:pPr>
            <w:pStyle w:val="Sommario2"/>
            <w:tabs>
              <w:tab w:val="left" w:pos="960"/>
              <w:tab w:val="right" w:pos="9622"/>
            </w:tabs>
            <w:rPr>
              <w:rFonts w:eastAsiaTheme="minorEastAsia" w:cstheme="minorBidi"/>
              <w:b w:val="0"/>
              <w:bCs w:val="0"/>
              <w:noProof/>
            </w:rPr>
          </w:pPr>
          <w:hyperlink w:anchor="_Toc53657011" w:history="1">
            <w:r w:rsidR="00F65B2B" w:rsidRPr="00F65B2B">
              <w:rPr>
                <w:rStyle w:val="Collegamentoipertestuale"/>
                <w:noProof/>
                <w:sz w:val="21"/>
                <w:szCs w:val="21"/>
              </w:rPr>
              <w:t>5.7</w:t>
            </w:r>
            <w:r w:rsidR="00F65B2B" w:rsidRPr="00F65B2B">
              <w:rPr>
                <w:rFonts w:eastAsiaTheme="minorEastAsia" w:cstheme="minorBidi"/>
                <w:b w:val="0"/>
                <w:bCs w:val="0"/>
                <w:noProof/>
              </w:rPr>
              <w:tab/>
            </w:r>
            <w:r w:rsidR="00F65B2B" w:rsidRPr="00F65B2B">
              <w:rPr>
                <w:rStyle w:val="Collegamentoipertestuale"/>
                <w:noProof/>
                <w:sz w:val="21"/>
                <w:szCs w:val="21"/>
              </w:rPr>
              <w:t>MatchResult</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_Toc53657011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50</w:t>
            </w:r>
            <w:r w:rsidR="00F65B2B" w:rsidRPr="00F65B2B">
              <w:rPr>
                <w:noProof/>
                <w:webHidden/>
                <w:sz w:val="21"/>
                <w:szCs w:val="21"/>
              </w:rPr>
              <w:fldChar w:fldCharType="end"/>
            </w:r>
          </w:hyperlink>
        </w:p>
        <w:p w14:paraId="18151A2E" w14:textId="70250622" w:rsidR="00F65B2B" w:rsidRPr="00F65B2B" w:rsidRDefault="005453E4">
          <w:pPr>
            <w:pStyle w:val="Sommario2"/>
            <w:tabs>
              <w:tab w:val="left" w:pos="960"/>
              <w:tab w:val="right" w:pos="9622"/>
            </w:tabs>
            <w:rPr>
              <w:rFonts w:eastAsiaTheme="minorEastAsia" w:cstheme="minorBidi"/>
              <w:b w:val="0"/>
              <w:bCs w:val="0"/>
              <w:noProof/>
            </w:rPr>
          </w:pPr>
          <w:hyperlink w:anchor="_Toc53657012" w:history="1">
            <w:r w:rsidR="00F65B2B" w:rsidRPr="00F65B2B">
              <w:rPr>
                <w:rStyle w:val="Collegamentoipertestuale"/>
                <w:noProof/>
                <w:sz w:val="21"/>
                <w:szCs w:val="21"/>
              </w:rPr>
              <w:t>5.8</w:t>
            </w:r>
            <w:r w:rsidR="00F65B2B" w:rsidRPr="00F65B2B">
              <w:rPr>
                <w:rFonts w:eastAsiaTheme="minorEastAsia" w:cstheme="minorBidi"/>
                <w:b w:val="0"/>
                <w:bCs w:val="0"/>
                <w:noProof/>
              </w:rPr>
              <w:tab/>
            </w:r>
            <w:r w:rsidR="00F65B2B" w:rsidRPr="00F65B2B">
              <w:rPr>
                <w:rStyle w:val="Collegamentoipertestuale"/>
                <w:noProof/>
                <w:sz w:val="21"/>
                <w:szCs w:val="21"/>
              </w:rPr>
              <w:t>Move</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_Toc53657012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50</w:t>
            </w:r>
            <w:r w:rsidR="00F65B2B" w:rsidRPr="00F65B2B">
              <w:rPr>
                <w:noProof/>
                <w:webHidden/>
                <w:sz w:val="21"/>
                <w:szCs w:val="21"/>
              </w:rPr>
              <w:fldChar w:fldCharType="end"/>
            </w:r>
          </w:hyperlink>
        </w:p>
        <w:p w14:paraId="7C9A07C9" w14:textId="4F6F1AE4" w:rsidR="00F65B2B" w:rsidRPr="00F65B2B" w:rsidRDefault="005453E4">
          <w:pPr>
            <w:pStyle w:val="Sommario2"/>
            <w:tabs>
              <w:tab w:val="left" w:pos="960"/>
              <w:tab w:val="right" w:pos="9622"/>
            </w:tabs>
            <w:rPr>
              <w:rFonts w:eastAsiaTheme="minorEastAsia" w:cstheme="minorBidi"/>
              <w:b w:val="0"/>
              <w:bCs w:val="0"/>
              <w:noProof/>
            </w:rPr>
          </w:pPr>
          <w:hyperlink w:anchor="_Toc53657013" w:history="1">
            <w:r w:rsidR="00F65B2B" w:rsidRPr="00F65B2B">
              <w:rPr>
                <w:rStyle w:val="Collegamentoipertestuale"/>
                <w:noProof/>
                <w:sz w:val="21"/>
                <w:szCs w:val="21"/>
              </w:rPr>
              <w:t>5.9</w:t>
            </w:r>
            <w:r w:rsidR="00F65B2B" w:rsidRPr="00F65B2B">
              <w:rPr>
                <w:rFonts w:eastAsiaTheme="minorEastAsia" w:cstheme="minorBidi"/>
                <w:b w:val="0"/>
                <w:bCs w:val="0"/>
                <w:noProof/>
              </w:rPr>
              <w:tab/>
            </w:r>
            <w:r w:rsidR="00F65B2B" w:rsidRPr="00F65B2B">
              <w:rPr>
                <w:rStyle w:val="Collegamentoipertestuale"/>
                <w:noProof/>
                <w:sz w:val="21"/>
                <w:szCs w:val="21"/>
              </w:rPr>
              <w:t>MoveType</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_Toc53657013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51</w:t>
            </w:r>
            <w:r w:rsidR="00F65B2B" w:rsidRPr="00F65B2B">
              <w:rPr>
                <w:noProof/>
                <w:webHidden/>
                <w:sz w:val="21"/>
                <w:szCs w:val="21"/>
              </w:rPr>
              <w:fldChar w:fldCharType="end"/>
            </w:r>
          </w:hyperlink>
        </w:p>
        <w:p w14:paraId="3C29A940" w14:textId="24300985" w:rsidR="00F65B2B" w:rsidRPr="00F65B2B" w:rsidRDefault="005453E4">
          <w:pPr>
            <w:pStyle w:val="Sommario2"/>
            <w:tabs>
              <w:tab w:val="left" w:pos="960"/>
              <w:tab w:val="right" w:pos="9622"/>
            </w:tabs>
            <w:rPr>
              <w:rFonts w:eastAsiaTheme="minorEastAsia" w:cstheme="minorBidi"/>
              <w:b w:val="0"/>
              <w:bCs w:val="0"/>
              <w:noProof/>
            </w:rPr>
          </w:pPr>
          <w:hyperlink w:anchor="_Toc53657014" w:history="1">
            <w:r w:rsidR="00F65B2B" w:rsidRPr="00F65B2B">
              <w:rPr>
                <w:rStyle w:val="Collegamentoipertestuale"/>
                <w:noProof/>
                <w:sz w:val="21"/>
                <w:szCs w:val="21"/>
              </w:rPr>
              <w:t>5.10</w:t>
            </w:r>
            <w:r w:rsidR="00F65B2B" w:rsidRPr="00F65B2B">
              <w:rPr>
                <w:rFonts w:eastAsiaTheme="minorEastAsia" w:cstheme="minorBidi"/>
                <w:b w:val="0"/>
                <w:bCs w:val="0"/>
                <w:noProof/>
              </w:rPr>
              <w:tab/>
            </w:r>
            <w:r w:rsidR="00F65B2B" w:rsidRPr="00F65B2B">
              <w:rPr>
                <w:rStyle w:val="Collegamentoipertestuale"/>
                <w:noProof/>
                <w:sz w:val="21"/>
                <w:szCs w:val="21"/>
              </w:rPr>
              <w:t>Player</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_Toc53657014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52</w:t>
            </w:r>
            <w:r w:rsidR="00F65B2B" w:rsidRPr="00F65B2B">
              <w:rPr>
                <w:noProof/>
                <w:webHidden/>
                <w:sz w:val="21"/>
                <w:szCs w:val="21"/>
              </w:rPr>
              <w:fldChar w:fldCharType="end"/>
            </w:r>
          </w:hyperlink>
        </w:p>
        <w:p w14:paraId="254EC036" w14:textId="76D89905" w:rsidR="00F65B2B" w:rsidRPr="00F65B2B" w:rsidRDefault="005453E4">
          <w:pPr>
            <w:pStyle w:val="Sommario2"/>
            <w:tabs>
              <w:tab w:val="left" w:pos="960"/>
              <w:tab w:val="right" w:pos="9622"/>
            </w:tabs>
            <w:rPr>
              <w:rFonts w:eastAsiaTheme="minorEastAsia" w:cstheme="minorBidi"/>
              <w:b w:val="0"/>
              <w:bCs w:val="0"/>
              <w:noProof/>
            </w:rPr>
          </w:pPr>
          <w:hyperlink w:anchor="_Toc53657015" w:history="1">
            <w:r w:rsidR="00F65B2B" w:rsidRPr="00F65B2B">
              <w:rPr>
                <w:rStyle w:val="Collegamentoipertestuale"/>
                <w:noProof/>
                <w:sz w:val="21"/>
                <w:szCs w:val="21"/>
              </w:rPr>
              <w:t>5.11</w:t>
            </w:r>
            <w:r w:rsidR="00F65B2B" w:rsidRPr="00F65B2B">
              <w:rPr>
                <w:rFonts w:eastAsiaTheme="minorEastAsia" w:cstheme="minorBidi"/>
                <w:b w:val="0"/>
                <w:bCs w:val="0"/>
                <w:noProof/>
              </w:rPr>
              <w:tab/>
            </w:r>
            <w:r w:rsidR="00F65B2B" w:rsidRPr="00F65B2B">
              <w:rPr>
                <w:rStyle w:val="Collegamentoipertestuale"/>
                <w:noProof/>
                <w:sz w:val="21"/>
                <w:szCs w:val="21"/>
              </w:rPr>
              <w:t>State</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_Toc53657015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52</w:t>
            </w:r>
            <w:r w:rsidR="00F65B2B" w:rsidRPr="00F65B2B">
              <w:rPr>
                <w:noProof/>
                <w:webHidden/>
                <w:sz w:val="21"/>
                <w:szCs w:val="21"/>
              </w:rPr>
              <w:fldChar w:fldCharType="end"/>
            </w:r>
          </w:hyperlink>
        </w:p>
        <w:p w14:paraId="5930A7CA" w14:textId="5BC9694D" w:rsidR="00F65B2B" w:rsidRPr="00F65B2B" w:rsidRDefault="005453E4">
          <w:pPr>
            <w:pStyle w:val="Sommario2"/>
            <w:tabs>
              <w:tab w:val="left" w:pos="960"/>
              <w:tab w:val="right" w:pos="9622"/>
            </w:tabs>
            <w:rPr>
              <w:rFonts w:eastAsiaTheme="minorEastAsia" w:cstheme="minorBidi"/>
              <w:b w:val="0"/>
              <w:bCs w:val="0"/>
              <w:noProof/>
            </w:rPr>
          </w:pPr>
          <w:hyperlink w:anchor="_Toc53657016" w:history="1">
            <w:r w:rsidR="00F65B2B" w:rsidRPr="00F65B2B">
              <w:rPr>
                <w:rStyle w:val="Collegamentoipertestuale"/>
                <w:noProof/>
                <w:sz w:val="21"/>
                <w:szCs w:val="21"/>
              </w:rPr>
              <w:t>5.12</w:t>
            </w:r>
            <w:r w:rsidR="00F65B2B" w:rsidRPr="00F65B2B">
              <w:rPr>
                <w:rFonts w:eastAsiaTheme="minorEastAsia" w:cstheme="minorBidi"/>
                <w:b w:val="0"/>
                <w:bCs w:val="0"/>
                <w:noProof/>
              </w:rPr>
              <w:tab/>
            </w:r>
            <w:r w:rsidR="00F65B2B" w:rsidRPr="00F65B2B">
              <w:rPr>
                <w:rStyle w:val="Collegamentoipertestuale"/>
                <w:noProof/>
                <w:sz w:val="21"/>
                <w:szCs w:val="21"/>
              </w:rPr>
              <w:t>CheckersBoard</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_Toc53657016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53</w:t>
            </w:r>
            <w:r w:rsidR="00F65B2B" w:rsidRPr="00F65B2B">
              <w:rPr>
                <w:noProof/>
                <w:webHidden/>
                <w:sz w:val="21"/>
                <w:szCs w:val="21"/>
              </w:rPr>
              <w:fldChar w:fldCharType="end"/>
            </w:r>
          </w:hyperlink>
        </w:p>
        <w:p w14:paraId="3AA1D7DC" w14:textId="6221C1B3" w:rsidR="00F65B2B" w:rsidRPr="00F65B2B" w:rsidRDefault="005453E4">
          <w:pPr>
            <w:pStyle w:val="Sommario2"/>
            <w:tabs>
              <w:tab w:val="left" w:pos="960"/>
              <w:tab w:val="right" w:pos="9622"/>
            </w:tabs>
            <w:rPr>
              <w:rFonts w:eastAsiaTheme="minorEastAsia" w:cstheme="minorBidi"/>
              <w:b w:val="0"/>
              <w:bCs w:val="0"/>
              <w:noProof/>
            </w:rPr>
          </w:pPr>
          <w:hyperlink w:anchor="_Toc53657017" w:history="1">
            <w:r w:rsidR="00F65B2B" w:rsidRPr="00F65B2B">
              <w:rPr>
                <w:rStyle w:val="Collegamentoipertestuale"/>
                <w:noProof/>
                <w:sz w:val="21"/>
                <w:szCs w:val="21"/>
              </w:rPr>
              <w:t>5.13</w:t>
            </w:r>
            <w:r w:rsidR="00F65B2B" w:rsidRPr="00F65B2B">
              <w:rPr>
                <w:rFonts w:eastAsiaTheme="minorEastAsia" w:cstheme="minorBidi"/>
                <w:b w:val="0"/>
                <w:bCs w:val="0"/>
                <w:noProof/>
              </w:rPr>
              <w:tab/>
            </w:r>
            <w:r w:rsidR="00F65B2B" w:rsidRPr="00F65B2B">
              <w:rPr>
                <w:rStyle w:val="Collegamentoipertestuale"/>
                <w:noProof/>
                <w:sz w:val="21"/>
                <w:szCs w:val="21"/>
              </w:rPr>
              <w:t>CheckersWindow</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_Toc53657017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59</w:t>
            </w:r>
            <w:r w:rsidR="00F65B2B" w:rsidRPr="00F65B2B">
              <w:rPr>
                <w:noProof/>
                <w:webHidden/>
                <w:sz w:val="21"/>
                <w:szCs w:val="21"/>
              </w:rPr>
              <w:fldChar w:fldCharType="end"/>
            </w:r>
          </w:hyperlink>
        </w:p>
        <w:p w14:paraId="6DE2E6D7" w14:textId="00B587DE" w:rsidR="00F65B2B" w:rsidRPr="00F65B2B" w:rsidRDefault="005453E4">
          <w:pPr>
            <w:pStyle w:val="Sommario2"/>
            <w:tabs>
              <w:tab w:val="left" w:pos="960"/>
              <w:tab w:val="right" w:pos="9622"/>
            </w:tabs>
            <w:rPr>
              <w:rFonts w:eastAsiaTheme="minorEastAsia" w:cstheme="minorBidi"/>
              <w:b w:val="0"/>
              <w:bCs w:val="0"/>
              <w:noProof/>
            </w:rPr>
          </w:pPr>
          <w:hyperlink w:anchor="_Toc53657018" w:history="1">
            <w:r w:rsidR="00F65B2B" w:rsidRPr="00F65B2B">
              <w:rPr>
                <w:rStyle w:val="Collegamentoipertestuale"/>
                <w:noProof/>
                <w:sz w:val="21"/>
                <w:szCs w:val="21"/>
              </w:rPr>
              <w:t>5.14</w:t>
            </w:r>
            <w:r w:rsidR="00F65B2B" w:rsidRPr="00F65B2B">
              <w:rPr>
                <w:rFonts w:eastAsiaTheme="minorEastAsia" w:cstheme="minorBidi"/>
                <w:b w:val="0"/>
                <w:bCs w:val="0"/>
                <w:noProof/>
              </w:rPr>
              <w:tab/>
            </w:r>
            <w:r w:rsidR="00F65B2B" w:rsidRPr="00F65B2B">
              <w:rPr>
                <w:rStyle w:val="Collegamentoipertestuale"/>
                <w:noProof/>
                <w:sz w:val="21"/>
                <w:szCs w:val="21"/>
              </w:rPr>
              <w:t>OptionPanel</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_Toc53657018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61</w:t>
            </w:r>
            <w:r w:rsidR="00F65B2B" w:rsidRPr="00F65B2B">
              <w:rPr>
                <w:noProof/>
                <w:webHidden/>
                <w:sz w:val="21"/>
                <w:szCs w:val="21"/>
              </w:rPr>
              <w:fldChar w:fldCharType="end"/>
            </w:r>
          </w:hyperlink>
        </w:p>
        <w:p w14:paraId="34BEB0BB" w14:textId="1FC838F4" w:rsidR="00F65B2B" w:rsidRPr="00F65B2B" w:rsidRDefault="005453E4">
          <w:pPr>
            <w:pStyle w:val="Sommario2"/>
            <w:tabs>
              <w:tab w:val="left" w:pos="960"/>
              <w:tab w:val="right" w:pos="9622"/>
            </w:tabs>
            <w:rPr>
              <w:rFonts w:eastAsiaTheme="minorEastAsia" w:cstheme="minorBidi"/>
              <w:b w:val="0"/>
              <w:bCs w:val="0"/>
              <w:noProof/>
            </w:rPr>
          </w:pPr>
          <w:hyperlink w:anchor="_Toc53657019" w:history="1">
            <w:r w:rsidR="00F65B2B" w:rsidRPr="00F65B2B">
              <w:rPr>
                <w:rStyle w:val="Collegamentoipertestuale"/>
                <w:noProof/>
                <w:sz w:val="21"/>
                <w:szCs w:val="21"/>
              </w:rPr>
              <w:t>5.15</w:t>
            </w:r>
            <w:r w:rsidR="00F65B2B" w:rsidRPr="00F65B2B">
              <w:rPr>
                <w:rFonts w:eastAsiaTheme="minorEastAsia" w:cstheme="minorBidi"/>
                <w:b w:val="0"/>
                <w:bCs w:val="0"/>
                <w:noProof/>
              </w:rPr>
              <w:tab/>
            </w:r>
            <w:r w:rsidR="00F65B2B" w:rsidRPr="00F65B2B">
              <w:rPr>
                <w:rStyle w:val="Collegamentoipertestuale"/>
                <w:noProof/>
                <w:sz w:val="21"/>
                <w:szCs w:val="21"/>
              </w:rPr>
              <w:t>SmartController</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_Toc53657019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65</w:t>
            </w:r>
            <w:r w:rsidR="00F65B2B" w:rsidRPr="00F65B2B">
              <w:rPr>
                <w:noProof/>
                <w:webHidden/>
                <w:sz w:val="21"/>
                <w:szCs w:val="21"/>
              </w:rPr>
              <w:fldChar w:fldCharType="end"/>
            </w:r>
          </w:hyperlink>
        </w:p>
        <w:p w14:paraId="128EBBB2" w14:textId="2528EB1C" w:rsidR="00F65B2B" w:rsidRPr="00F65B2B" w:rsidRDefault="005453E4">
          <w:pPr>
            <w:pStyle w:val="Sommario2"/>
            <w:tabs>
              <w:tab w:val="left" w:pos="960"/>
              <w:tab w:val="right" w:pos="9622"/>
            </w:tabs>
            <w:rPr>
              <w:rFonts w:eastAsiaTheme="minorEastAsia" w:cstheme="minorBidi"/>
              <w:b w:val="0"/>
              <w:bCs w:val="0"/>
              <w:noProof/>
            </w:rPr>
          </w:pPr>
          <w:hyperlink w:anchor="_Toc53657020" w:history="1">
            <w:r w:rsidR="00F65B2B" w:rsidRPr="00F65B2B">
              <w:rPr>
                <w:rStyle w:val="Collegamentoipertestuale"/>
                <w:noProof/>
                <w:sz w:val="21"/>
                <w:szCs w:val="21"/>
              </w:rPr>
              <w:t>5.16</w:t>
            </w:r>
            <w:r w:rsidR="00F65B2B" w:rsidRPr="00F65B2B">
              <w:rPr>
                <w:rFonts w:eastAsiaTheme="minorEastAsia" w:cstheme="minorBidi"/>
                <w:b w:val="0"/>
                <w:bCs w:val="0"/>
                <w:noProof/>
              </w:rPr>
              <w:tab/>
            </w:r>
            <w:r w:rsidR="00F65B2B" w:rsidRPr="00F65B2B">
              <w:rPr>
                <w:rStyle w:val="Collegamentoipertestuale"/>
                <w:noProof/>
                <w:sz w:val="21"/>
                <w:szCs w:val="21"/>
              </w:rPr>
              <w:t>Main</w:t>
            </w:r>
            <w:r w:rsidR="00F65B2B" w:rsidRPr="00F65B2B">
              <w:rPr>
                <w:noProof/>
                <w:webHidden/>
                <w:sz w:val="21"/>
                <w:szCs w:val="21"/>
              </w:rPr>
              <w:tab/>
            </w:r>
            <w:r w:rsidR="00F65B2B" w:rsidRPr="00F65B2B">
              <w:rPr>
                <w:noProof/>
                <w:webHidden/>
                <w:sz w:val="21"/>
                <w:szCs w:val="21"/>
              </w:rPr>
              <w:fldChar w:fldCharType="begin"/>
            </w:r>
            <w:r w:rsidR="00F65B2B" w:rsidRPr="00F65B2B">
              <w:rPr>
                <w:noProof/>
                <w:webHidden/>
                <w:sz w:val="21"/>
                <w:szCs w:val="21"/>
              </w:rPr>
              <w:instrText xml:space="preserve"> PAGEREF _Toc53657020 \h </w:instrText>
            </w:r>
            <w:r w:rsidR="00F65B2B" w:rsidRPr="00F65B2B">
              <w:rPr>
                <w:noProof/>
                <w:webHidden/>
                <w:sz w:val="21"/>
                <w:szCs w:val="21"/>
              </w:rPr>
            </w:r>
            <w:r w:rsidR="00F65B2B" w:rsidRPr="00F65B2B">
              <w:rPr>
                <w:noProof/>
                <w:webHidden/>
                <w:sz w:val="21"/>
                <w:szCs w:val="21"/>
              </w:rPr>
              <w:fldChar w:fldCharType="separate"/>
            </w:r>
            <w:r w:rsidR="00F65B2B" w:rsidRPr="00F65B2B">
              <w:rPr>
                <w:noProof/>
                <w:webHidden/>
                <w:sz w:val="21"/>
                <w:szCs w:val="21"/>
              </w:rPr>
              <w:t>67</w:t>
            </w:r>
            <w:r w:rsidR="00F65B2B" w:rsidRPr="00F65B2B">
              <w:rPr>
                <w:noProof/>
                <w:webHidden/>
                <w:sz w:val="21"/>
                <w:szCs w:val="21"/>
              </w:rPr>
              <w:fldChar w:fldCharType="end"/>
            </w:r>
          </w:hyperlink>
        </w:p>
        <w:p w14:paraId="08C35344" w14:textId="07D90DC5" w:rsidR="00F65B2B" w:rsidRPr="00F65B2B" w:rsidRDefault="005453E4">
          <w:pPr>
            <w:pStyle w:val="Sommario1"/>
            <w:tabs>
              <w:tab w:val="right" w:pos="9622"/>
            </w:tabs>
            <w:rPr>
              <w:rFonts w:eastAsiaTheme="minorEastAsia" w:cstheme="minorBidi"/>
              <w:b w:val="0"/>
              <w:bCs w:val="0"/>
              <w:i w:val="0"/>
              <w:iCs w:val="0"/>
              <w:noProof/>
              <w:sz w:val="22"/>
              <w:szCs w:val="22"/>
            </w:rPr>
          </w:pPr>
          <w:hyperlink w:anchor="_Toc53657021" w:history="1">
            <w:r w:rsidR="00F65B2B" w:rsidRPr="00F65B2B">
              <w:rPr>
                <w:rStyle w:val="Collegamentoipertestuale"/>
                <w:noProof/>
                <w:sz w:val="22"/>
                <w:szCs w:val="22"/>
              </w:rPr>
              <w:t>Appendice 2: UML, diagramma delle classi</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_Toc53657021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69</w:t>
            </w:r>
            <w:r w:rsidR="00F65B2B" w:rsidRPr="00F65B2B">
              <w:rPr>
                <w:noProof/>
                <w:webHidden/>
                <w:sz w:val="22"/>
                <w:szCs w:val="22"/>
              </w:rPr>
              <w:fldChar w:fldCharType="end"/>
            </w:r>
          </w:hyperlink>
        </w:p>
        <w:p w14:paraId="485E02A3" w14:textId="05A163A3" w:rsidR="00F65B2B" w:rsidRPr="00F65B2B" w:rsidRDefault="005453E4">
          <w:pPr>
            <w:pStyle w:val="Sommario1"/>
            <w:tabs>
              <w:tab w:val="right" w:pos="9622"/>
            </w:tabs>
            <w:rPr>
              <w:rFonts w:eastAsiaTheme="minorEastAsia" w:cstheme="minorBidi"/>
              <w:b w:val="0"/>
              <w:bCs w:val="0"/>
              <w:i w:val="0"/>
              <w:iCs w:val="0"/>
              <w:noProof/>
              <w:sz w:val="22"/>
              <w:szCs w:val="22"/>
            </w:rPr>
          </w:pPr>
          <w:hyperlink w:anchor="_Toc53657022" w:history="1">
            <w:r w:rsidR="00F65B2B" w:rsidRPr="00F65B2B">
              <w:rPr>
                <w:rStyle w:val="Collegamentoipertestuale"/>
                <w:noProof/>
                <w:sz w:val="22"/>
                <w:szCs w:val="22"/>
              </w:rPr>
              <w:t>Appendice 3: Analisi parametro Ply</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_Toc53657022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70</w:t>
            </w:r>
            <w:r w:rsidR="00F65B2B" w:rsidRPr="00F65B2B">
              <w:rPr>
                <w:noProof/>
                <w:webHidden/>
                <w:sz w:val="22"/>
                <w:szCs w:val="22"/>
              </w:rPr>
              <w:fldChar w:fldCharType="end"/>
            </w:r>
          </w:hyperlink>
        </w:p>
        <w:p w14:paraId="59980420" w14:textId="7A1DCCC0" w:rsidR="00F65B2B" w:rsidRPr="00F65B2B" w:rsidRDefault="005453E4">
          <w:pPr>
            <w:pStyle w:val="Sommario1"/>
            <w:tabs>
              <w:tab w:val="left" w:pos="480"/>
              <w:tab w:val="right" w:pos="9622"/>
            </w:tabs>
            <w:rPr>
              <w:rFonts w:eastAsiaTheme="minorEastAsia" w:cstheme="minorBidi"/>
              <w:b w:val="0"/>
              <w:bCs w:val="0"/>
              <w:i w:val="0"/>
              <w:iCs w:val="0"/>
              <w:noProof/>
              <w:sz w:val="22"/>
              <w:szCs w:val="22"/>
            </w:rPr>
          </w:pPr>
          <w:hyperlink w:anchor="_Toc53657023" w:history="1">
            <w:r w:rsidR="00F65B2B" w:rsidRPr="00F65B2B">
              <w:rPr>
                <w:rStyle w:val="Collegamentoipertestuale"/>
                <w:noProof/>
                <w:sz w:val="22"/>
                <w:szCs w:val="22"/>
              </w:rPr>
              <w:t>6</w:t>
            </w:r>
            <w:r w:rsidR="00F65B2B" w:rsidRPr="00F65B2B">
              <w:rPr>
                <w:rFonts w:eastAsiaTheme="minorEastAsia" w:cstheme="minorBidi"/>
                <w:b w:val="0"/>
                <w:bCs w:val="0"/>
                <w:i w:val="0"/>
                <w:iCs w:val="0"/>
                <w:noProof/>
                <w:sz w:val="22"/>
                <w:szCs w:val="22"/>
              </w:rPr>
              <w:tab/>
            </w:r>
            <w:r w:rsidR="00F65B2B" w:rsidRPr="00F65B2B">
              <w:rPr>
                <w:rStyle w:val="Collegamentoipertestuale"/>
                <w:noProof/>
                <w:sz w:val="22"/>
                <w:szCs w:val="22"/>
              </w:rPr>
              <w:t>Bibliografia</w:t>
            </w:r>
            <w:r w:rsidR="00F65B2B" w:rsidRPr="00F65B2B">
              <w:rPr>
                <w:noProof/>
                <w:webHidden/>
                <w:sz w:val="22"/>
                <w:szCs w:val="22"/>
              </w:rPr>
              <w:tab/>
            </w:r>
            <w:r w:rsidR="00F65B2B" w:rsidRPr="00F65B2B">
              <w:rPr>
                <w:noProof/>
                <w:webHidden/>
                <w:sz w:val="22"/>
                <w:szCs w:val="22"/>
              </w:rPr>
              <w:fldChar w:fldCharType="begin"/>
            </w:r>
            <w:r w:rsidR="00F65B2B" w:rsidRPr="00F65B2B">
              <w:rPr>
                <w:noProof/>
                <w:webHidden/>
                <w:sz w:val="22"/>
                <w:szCs w:val="22"/>
              </w:rPr>
              <w:instrText xml:space="preserve"> PAGEREF _Toc53657023 \h </w:instrText>
            </w:r>
            <w:r w:rsidR="00F65B2B" w:rsidRPr="00F65B2B">
              <w:rPr>
                <w:noProof/>
                <w:webHidden/>
                <w:sz w:val="22"/>
                <w:szCs w:val="22"/>
              </w:rPr>
            </w:r>
            <w:r w:rsidR="00F65B2B" w:rsidRPr="00F65B2B">
              <w:rPr>
                <w:noProof/>
                <w:webHidden/>
                <w:sz w:val="22"/>
                <w:szCs w:val="22"/>
              </w:rPr>
              <w:fldChar w:fldCharType="separate"/>
            </w:r>
            <w:r w:rsidR="00F65B2B" w:rsidRPr="00F65B2B">
              <w:rPr>
                <w:noProof/>
                <w:webHidden/>
                <w:sz w:val="22"/>
                <w:szCs w:val="22"/>
              </w:rPr>
              <w:t>77</w:t>
            </w:r>
            <w:r w:rsidR="00F65B2B" w:rsidRPr="00F65B2B">
              <w:rPr>
                <w:noProof/>
                <w:webHidden/>
                <w:sz w:val="22"/>
                <w:szCs w:val="22"/>
              </w:rPr>
              <w:fldChar w:fldCharType="end"/>
            </w:r>
          </w:hyperlink>
        </w:p>
        <w:p w14:paraId="62A48DCF" w14:textId="37E32275" w:rsidR="00536782" w:rsidRDefault="00536782">
          <w:r w:rsidRPr="00F65B2B">
            <w:rPr>
              <w:b/>
              <w:bCs/>
              <w:noProof/>
              <w:sz w:val="20"/>
              <w:szCs w:val="20"/>
            </w:rPr>
            <w:fldChar w:fldCharType="end"/>
          </w:r>
        </w:p>
      </w:sdtContent>
    </w:sdt>
    <w:p w14:paraId="0DA1DD09" w14:textId="2D839206" w:rsidR="00E973DA" w:rsidRPr="00733A5A" w:rsidRDefault="00E973DA" w:rsidP="00E973DA">
      <w:pPr>
        <w:pStyle w:val="Titolo1"/>
        <w:rPr>
          <w:rFonts w:cstheme="majorHAnsi"/>
        </w:rPr>
      </w:pPr>
      <w:bookmarkStart w:id="0" w:name="_Toc53656988"/>
      <w:r w:rsidRPr="00733A5A">
        <w:rPr>
          <w:rFonts w:cstheme="majorHAnsi"/>
        </w:rPr>
        <w:lastRenderedPageBreak/>
        <w:t>Descrizione del problema</w:t>
      </w:r>
      <w:bookmarkEnd w:id="0"/>
    </w:p>
    <w:p w14:paraId="15A95560" w14:textId="77777777" w:rsidR="00E21380" w:rsidRPr="00733A5A" w:rsidRDefault="00E21380" w:rsidP="00E21380">
      <w:pPr>
        <w:rPr>
          <w:rFonts w:asciiTheme="majorHAnsi" w:hAnsiTheme="majorHAnsi" w:cstheme="majorHAnsi"/>
        </w:rPr>
      </w:pPr>
      <w:r w:rsidRPr="00733A5A">
        <w:rPr>
          <w:rFonts w:asciiTheme="majorHAnsi" w:hAnsiTheme="majorHAnsi" w:cstheme="majorHAnsi"/>
        </w:rPr>
        <w:t>La dama è un gioco da tavolo tradizionale per due giocatori. La parola "dama" proviene dal latino "domina" ed indica il "pezzo sovrano" e, per estensione, l'intero gioco.</w:t>
      </w:r>
    </w:p>
    <w:p w14:paraId="1C3CF2B5" w14:textId="77777777" w:rsidR="00E21380" w:rsidRPr="00733A5A" w:rsidRDefault="00E21380" w:rsidP="00E21380">
      <w:pPr>
        <w:rPr>
          <w:rFonts w:asciiTheme="majorHAnsi" w:hAnsiTheme="majorHAnsi" w:cstheme="majorHAnsi"/>
        </w:rPr>
      </w:pPr>
    </w:p>
    <w:p w14:paraId="6937D162" w14:textId="77777777" w:rsidR="00E21380" w:rsidRPr="00733A5A" w:rsidRDefault="00E21380" w:rsidP="00E21380">
      <w:pPr>
        <w:rPr>
          <w:rFonts w:asciiTheme="majorHAnsi" w:hAnsiTheme="majorHAnsi" w:cstheme="majorHAnsi"/>
        </w:rPr>
      </w:pPr>
      <w:r w:rsidRPr="00733A5A">
        <w:rPr>
          <w:rFonts w:asciiTheme="majorHAnsi" w:hAnsiTheme="majorHAnsi" w:cstheme="majorHAnsi"/>
        </w:rPr>
        <w:t>Esistono regole di gioco diverse, prevalentemente nazionali, dato che in quasi tutti i paesi la dama, col tempo, ha assunto regole proprie, benché simili. Le caratteristiche che accomunano tutti i tipi di dama sono l'essere un gioco da tavolo di strategia, durante il quale due giocatori muovono i rispettivi pezzi (pedine e dame) su di un supporto, chiamato damiera, che consta di 64 caselle o di 100 o 144 caselle, metà scure e metà chiare, e catturano i pezzi avversari mediante lo "scavalcamento" degli stessi.</w:t>
      </w:r>
    </w:p>
    <w:p w14:paraId="1D688F52" w14:textId="77777777" w:rsidR="00E21380" w:rsidRPr="00733A5A" w:rsidRDefault="00E21380" w:rsidP="00E21380">
      <w:pPr>
        <w:rPr>
          <w:rFonts w:asciiTheme="majorHAnsi" w:hAnsiTheme="majorHAnsi" w:cstheme="majorHAnsi"/>
        </w:rPr>
      </w:pPr>
    </w:p>
    <w:p w14:paraId="4F4EF3C9" w14:textId="6E02836D" w:rsidR="0047166A" w:rsidRPr="00733A5A" w:rsidRDefault="00503FC0" w:rsidP="00E973DA">
      <w:pPr>
        <w:rPr>
          <w:rFonts w:asciiTheme="majorHAnsi" w:hAnsiTheme="majorHAnsi" w:cstheme="majorHAnsi"/>
        </w:rPr>
      </w:pPr>
      <w:r w:rsidRPr="00733A5A">
        <w:rPr>
          <w:rFonts w:asciiTheme="majorHAnsi" w:hAnsiTheme="majorHAnsi" w:cstheme="majorHAnsi"/>
        </w:rPr>
        <w:t xml:space="preserve">Questo progetto si pone l’obiettivo di creare un programma </w:t>
      </w:r>
      <w:r w:rsidR="00E21380" w:rsidRPr="00733A5A">
        <w:rPr>
          <w:rFonts w:asciiTheme="majorHAnsi" w:hAnsiTheme="majorHAnsi" w:cstheme="majorHAnsi"/>
        </w:rPr>
        <w:t xml:space="preserve">che permetta </w:t>
      </w:r>
      <w:r w:rsidRPr="00733A5A">
        <w:rPr>
          <w:rFonts w:asciiTheme="majorHAnsi" w:hAnsiTheme="majorHAnsi" w:cstheme="majorHAnsi"/>
        </w:rPr>
        <w:t xml:space="preserve">di giocare a Dama </w:t>
      </w:r>
      <w:r w:rsidR="00E21380" w:rsidRPr="00733A5A">
        <w:rPr>
          <w:rFonts w:asciiTheme="majorHAnsi" w:hAnsiTheme="majorHAnsi" w:cstheme="majorHAnsi"/>
        </w:rPr>
        <w:t>secondo le regole della dama italiana</w:t>
      </w:r>
      <w:r w:rsidR="00531481" w:rsidRPr="00733A5A">
        <w:rPr>
          <w:rFonts w:asciiTheme="majorHAnsi" w:hAnsiTheme="majorHAnsi" w:cstheme="majorHAnsi"/>
        </w:rPr>
        <w:t xml:space="preserve"> </w:t>
      </w:r>
      <w:sdt>
        <w:sdtPr>
          <w:rPr>
            <w:rFonts w:asciiTheme="majorHAnsi" w:hAnsiTheme="majorHAnsi" w:cstheme="majorHAnsi"/>
          </w:rPr>
          <w:id w:val="-1884321877"/>
          <w:citation/>
        </w:sdtPr>
        <w:sdtContent>
          <w:r w:rsidR="00E21380" w:rsidRPr="00733A5A">
            <w:rPr>
              <w:rFonts w:asciiTheme="majorHAnsi" w:hAnsiTheme="majorHAnsi" w:cstheme="majorHAnsi"/>
            </w:rPr>
            <w:fldChar w:fldCharType="begin"/>
          </w:r>
          <w:r w:rsidR="00E21380" w:rsidRPr="00733A5A">
            <w:rPr>
              <w:rFonts w:asciiTheme="majorHAnsi" w:hAnsiTheme="majorHAnsi" w:cstheme="majorHAnsi"/>
            </w:rPr>
            <w:instrText xml:space="preserve">CITATION FID \l 1040 </w:instrText>
          </w:r>
          <w:r w:rsidR="00E21380"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[1]</w:t>
          </w:r>
          <w:r w:rsidR="00E21380" w:rsidRPr="00733A5A">
            <w:rPr>
              <w:rFonts w:asciiTheme="majorHAnsi" w:hAnsiTheme="majorHAnsi" w:cstheme="majorHAnsi"/>
            </w:rPr>
            <w:fldChar w:fldCharType="end"/>
          </w:r>
        </w:sdtContent>
      </w:sdt>
      <w:r w:rsidR="00E21380" w:rsidRPr="00733A5A">
        <w:rPr>
          <w:rFonts w:asciiTheme="majorHAnsi" w:hAnsiTheme="majorHAnsi" w:cstheme="majorHAnsi"/>
        </w:rPr>
        <w:t xml:space="preserve"> </w:t>
      </w:r>
      <w:r w:rsidR="0047166A" w:rsidRPr="00733A5A">
        <w:rPr>
          <w:rFonts w:asciiTheme="majorHAnsi" w:hAnsiTheme="majorHAnsi" w:cstheme="majorHAnsi"/>
        </w:rPr>
        <w:t>in una delle seguenti modalità:</w:t>
      </w:r>
    </w:p>
    <w:p w14:paraId="22EB4C4C" w14:textId="77777777" w:rsidR="0047166A"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Umano conto umano</w:t>
      </w:r>
      <w:r w:rsidR="00E21380" w:rsidRPr="00733A5A">
        <w:rPr>
          <w:rFonts w:asciiTheme="majorHAnsi" w:hAnsiTheme="majorHAnsi" w:cstheme="majorHAnsi"/>
        </w:rPr>
        <w:softHyphen/>
      </w:r>
      <w:r w:rsidR="00531481" w:rsidRPr="00733A5A">
        <w:rPr>
          <w:rFonts w:asciiTheme="majorHAnsi" w:hAnsiTheme="majorHAnsi" w:cstheme="majorHAnsi"/>
        </w:rPr>
        <w:t>.</w:t>
      </w:r>
    </w:p>
    <w:p w14:paraId="37DAD720" w14:textId="77777777" w:rsidR="00503FC0"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Umano contro AI.</w:t>
      </w:r>
    </w:p>
    <w:p w14:paraId="617BC675" w14:textId="77777777" w:rsidR="0047166A" w:rsidRPr="00733A5A" w:rsidRDefault="0047166A" w:rsidP="0047166A">
      <w:pPr>
        <w:pStyle w:val="Paragrafoelenco"/>
        <w:numPr>
          <w:ilvl w:val="0"/>
          <w:numId w:val="26"/>
        </w:numPr>
        <w:rPr>
          <w:rFonts w:asciiTheme="majorHAnsi" w:hAnsiTheme="majorHAnsi" w:cstheme="majorHAnsi"/>
        </w:rPr>
      </w:pPr>
      <w:r w:rsidRPr="00733A5A">
        <w:rPr>
          <w:rFonts w:asciiTheme="majorHAnsi" w:hAnsiTheme="majorHAnsi" w:cstheme="majorHAnsi"/>
        </w:rPr>
        <w:t>AI contro AI.</w:t>
      </w:r>
    </w:p>
    <w:p w14:paraId="64795C8E" w14:textId="77777777" w:rsidR="00E21380" w:rsidRPr="00733A5A" w:rsidRDefault="00E21380" w:rsidP="00E973DA">
      <w:pPr>
        <w:rPr>
          <w:rFonts w:asciiTheme="majorHAnsi" w:hAnsiTheme="majorHAnsi" w:cstheme="majorHAnsi"/>
        </w:rPr>
      </w:pPr>
    </w:p>
    <w:p w14:paraId="1EE09C90" w14:textId="77777777" w:rsidR="00E21380" w:rsidRPr="00733A5A" w:rsidRDefault="008F5089" w:rsidP="00E21380">
      <w:pPr>
        <w:pStyle w:val="Titolo2"/>
        <w:rPr>
          <w:rFonts w:cstheme="majorHAnsi"/>
        </w:rPr>
      </w:pPr>
      <w:bookmarkStart w:id="1" w:name="_Ref53501629"/>
      <w:bookmarkStart w:id="2" w:name="_Toc53656989"/>
      <w:r w:rsidRPr="00733A5A">
        <w:rPr>
          <w:rFonts w:cstheme="majorHAnsi"/>
        </w:rPr>
        <w:t xml:space="preserve">Proprietà </w:t>
      </w:r>
      <w:r w:rsidR="00E81DFF" w:rsidRPr="00733A5A">
        <w:rPr>
          <w:rFonts w:cstheme="majorHAnsi"/>
        </w:rPr>
        <w:t>del gioco</w:t>
      </w:r>
      <w:bookmarkEnd w:id="1"/>
      <w:bookmarkEnd w:id="2"/>
    </w:p>
    <w:p w14:paraId="29E30626" w14:textId="672FF2A0" w:rsidR="00531481" w:rsidRPr="00733A5A" w:rsidRDefault="00531481" w:rsidP="00E973DA">
      <w:pPr>
        <w:rPr>
          <w:rFonts w:asciiTheme="majorHAnsi" w:hAnsiTheme="majorHAnsi" w:cstheme="majorHAnsi"/>
        </w:rPr>
      </w:pPr>
      <w:r w:rsidRPr="00733A5A">
        <w:rPr>
          <w:rFonts w:asciiTheme="majorHAnsi" w:hAnsiTheme="majorHAnsi" w:cstheme="majorHAnsi"/>
        </w:rPr>
        <w:t>Il gioco della dama italiana</w:t>
      </w:r>
      <w:r w:rsidR="00E21380" w:rsidRPr="00733A5A">
        <w:rPr>
          <w:rFonts w:asciiTheme="majorHAnsi" w:hAnsiTheme="majorHAnsi" w:cstheme="majorHAnsi"/>
        </w:rPr>
        <w:t>, dal punto di vista della teoria dei giochi</w:t>
      </w:r>
      <w:r w:rsidR="00BA5502" w:rsidRPr="00733A5A">
        <w:rPr>
          <w:rFonts w:asciiTheme="majorHAnsi" w:hAnsiTheme="majorHAnsi" w:cstheme="majorHAnsi"/>
        </w:rPr>
        <w:t xml:space="preserve"> </w:t>
      </w:r>
      <w:sdt>
        <w:sdtPr>
          <w:rPr>
            <w:rFonts w:asciiTheme="majorHAnsi" w:hAnsiTheme="majorHAnsi" w:cstheme="majorHAnsi"/>
          </w:rPr>
          <w:id w:val="979266908"/>
          <w:citation/>
        </w:sdtPr>
        <w:sdtContent>
          <w:r w:rsidR="00BA5502" w:rsidRPr="00733A5A">
            <w:rPr>
              <w:rFonts w:asciiTheme="majorHAnsi" w:hAnsiTheme="majorHAnsi" w:cstheme="majorHAnsi"/>
            </w:rPr>
            <w:fldChar w:fldCharType="begin"/>
          </w:r>
          <w:r w:rsidR="00BA5502" w:rsidRPr="00733A5A">
            <w:rPr>
              <w:rFonts w:asciiTheme="majorHAnsi" w:hAnsiTheme="majorHAnsi" w:cstheme="majorHAnsi"/>
            </w:rPr>
            <w:instrText xml:space="preserve"> CITATION Teo \l 1040 </w:instrText>
          </w:r>
          <w:r w:rsidR="00BA5502"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[2]</w:t>
          </w:r>
          <w:r w:rsidR="00BA5502" w:rsidRPr="00733A5A">
            <w:rPr>
              <w:rFonts w:asciiTheme="majorHAnsi" w:hAnsiTheme="majorHAnsi" w:cstheme="majorHAnsi"/>
            </w:rPr>
            <w:fldChar w:fldCharType="end"/>
          </w:r>
        </w:sdtContent>
      </w:sdt>
      <w:r w:rsidR="00E21380" w:rsidRPr="00733A5A">
        <w:rPr>
          <w:rFonts w:asciiTheme="majorHAnsi" w:hAnsiTheme="majorHAnsi" w:cstheme="majorHAnsi"/>
        </w:rPr>
        <w:t xml:space="preserve">, </w:t>
      </w:r>
      <w:r w:rsidR="008F5089" w:rsidRPr="00733A5A">
        <w:rPr>
          <w:rFonts w:asciiTheme="majorHAnsi" w:hAnsiTheme="majorHAnsi" w:cstheme="majorHAnsi"/>
        </w:rPr>
        <w:t xml:space="preserve">ha </w:t>
      </w:r>
      <w:r w:rsidR="00E21380" w:rsidRPr="00733A5A">
        <w:rPr>
          <w:rFonts w:asciiTheme="majorHAnsi" w:hAnsiTheme="majorHAnsi" w:cstheme="majorHAnsi"/>
        </w:rPr>
        <w:t>le seguenti caratteristiche:</w:t>
      </w:r>
    </w:p>
    <w:p w14:paraId="056F9E60" w14:textId="77777777" w:rsidR="00E21380" w:rsidRPr="00733A5A" w:rsidRDefault="00E21380" w:rsidP="00E21380">
      <w:pPr>
        <w:pStyle w:val="Paragrafoelenco"/>
        <w:numPr>
          <w:ilvl w:val="0"/>
          <w:numId w:val="25"/>
        </w:numPr>
        <w:rPr>
          <w:rFonts w:asciiTheme="majorHAnsi" w:hAnsiTheme="majorHAnsi" w:cstheme="majorHAnsi"/>
        </w:rPr>
      </w:pPr>
      <w:proofErr w:type="spellStart"/>
      <w:r w:rsidRPr="00733A5A">
        <w:rPr>
          <w:rFonts w:asciiTheme="majorHAnsi" w:hAnsiTheme="majorHAnsi" w:cstheme="majorHAnsi"/>
          <w:b/>
          <w:bCs/>
        </w:rPr>
        <w:t>Two</w:t>
      </w:r>
      <w:proofErr w:type="spellEnd"/>
      <w:r w:rsidRPr="00733A5A">
        <w:rPr>
          <w:rFonts w:asciiTheme="majorHAnsi" w:hAnsiTheme="majorHAnsi" w:cstheme="majorHAnsi"/>
          <w:b/>
          <w:bCs/>
        </w:rPr>
        <w:t>-player</w:t>
      </w:r>
      <w:r w:rsidRPr="00733A5A">
        <w:rPr>
          <w:rFonts w:asciiTheme="majorHAnsi" w:hAnsiTheme="majorHAnsi" w:cstheme="majorHAnsi"/>
        </w:rPr>
        <w:t xml:space="preserve">: </w:t>
      </w:r>
      <w:r w:rsidR="0047166A" w:rsidRPr="00733A5A">
        <w:rPr>
          <w:rFonts w:asciiTheme="majorHAnsi" w:hAnsiTheme="majorHAnsi" w:cstheme="majorHAnsi"/>
        </w:rPr>
        <w:t>due giocatori giocano l’uno contro l’altro.</w:t>
      </w:r>
    </w:p>
    <w:p w14:paraId="261B6FB1" w14:textId="77777777" w:rsidR="00145F3F" w:rsidRPr="00733A5A" w:rsidRDefault="0047166A" w:rsidP="00145F3F">
      <w:pPr>
        <w:pStyle w:val="Paragrafoelenco"/>
        <w:numPr>
          <w:ilvl w:val="0"/>
          <w:numId w:val="25"/>
        </w:numPr>
        <w:rPr>
          <w:rFonts w:asciiTheme="majorHAnsi" w:hAnsiTheme="majorHAnsi" w:cstheme="majorHAnsi"/>
        </w:rPr>
      </w:pPr>
      <w:r w:rsidRPr="00733A5A">
        <w:rPr>
          <w:rFonts w:asciiTheme="majorHAnsi" w:hAnsiTheme="majorHAnsi" w:cstheme="majorHAnsi"/>
          <w:b/>
          <w:bCs/>
        </w:rPr>
        <w:t>Zero-sum</w:t>
      </w:r>
      <w:r w:rsidRPr="00733A5A">
        <w:rPr>
          <w:rFonts w:asciiTheme="majorHAnsi" w:hAnsiTheme="majorHAnsi" w:cstheme="majorHAnsi"/>
        </w:rPr>
        <w:t xml:space="preserve">: </w:t>
      </w:r>
      <w:r w:rsidR="00145F3F" w:rsidRPr="00733A5A">
        <w:rPr>
          <w:rFonts w:asciiTheme="majorHAnsi" w:hAnsiTheme="majorHAnsi" w:cstheme="majorHAnsi"/>
        </w:rPr>
        <w:t>I giochi a somma zero modellano tutte quelle situazioni conflittuali in cui la contrapposizione dei due giocatori è totale: la vincita di un giocatore coincide esattamente con la perdita dell'altro. La somma delle vincite dei due contendenti in funzione delle strategie utilizzate è cioè sempre zero. Nella dama ad esempio significa che i soli tre risultati possibili (rappresentando la vittoria con 1, la sconfitta con -1 e il pareggio con 0) possono essere: 1,-1 se vince il bianco; -1,1 se vince il nero; 0,0 se pareggiano. Non esiste ad esempio il caso in cui vincono entrambi o perdono entrambi.</w:t>
      </w:r>
      <w:r w:rsidRPr="00733A5A">
        <w:rPr>
          <w:rFonts w:asciiTheme="majorHAnsi" w:hAnsiTheme="majorHAnsi" w:cstheme="majorHAnsi"/>
        </w:rPr>
        <w:t xml:space="preserve"> </w:t>
      </w:r>
    </w:p>
    <w:p w14:paraId="0598903A" w14:textId="4023032B" w:rsidR="00C4619B" w:rsidRPr="00733A5A" w:rsidRDefault="00145F3F" w:rsidP="00E21380">
      <w:pPr>
        <w:pStyle w:val="Paragrafoelenco"/>
        <w:numPr>
          <w:ilvl w:val="0"/>
          <w:numId w:val="25"/>
        </w:numPr>
        <w:rPr>
          <w:rFonts w:asciiTheme="majorHAnsi" w:hAnsiTheme="majorHAnsi" w:cstheme="majorHAnsi"/>
        </w:rPr>
      </w:pPr>
      <w:r w:rsidRPr="00733A5A">
        <w:rPr>
          <w:rFonts w:asciiTheme="majorHAnsi" w:hAnsiTheme="majorHAnsi" w:cstheme="majorHAnsi"/>
          <w:b/>
          <w:bCs/>
        </w:rPr>
        <w:t>Perfect information</w:t>
      </w:r>
      <w:r w:rsidRPr="00733A5A">
        <w:rPr>
          <w:rFonts w:asciiTheme="majorHAnsi" w:hAnsiTheme="majorHAnsi" w:cstheme="majorHAnsi"/>
        </w:rPr>
        <w:t>:</w:t>
      </w:r>
      <w:r w:rsidR="00BA5502" w:rsidRPr="00733A5A">
        <w:rPr>
          <w:rFonts w:asciiTheme="majorHAnsi" w:hAnsiTheme="majorHAnsi" w:cstheme="majorHAnsi"/>
        </w:rPr>
        <w:t xml:space="preserve"> ogni giocatore, quando prende una decisione, lo fa essendo perfettamente informato di tutti gli eventi che si sono verificati in precedenza, quindi</w:t>
      </w:r>
      <w:r w:rsidR="00D4025B" w:rsidRPr="00733A5A">
        <w:rPr>
          <w:rFonts w:asciiTheme="majorHAnsi" w:hAnsiTheme="majorHAnsi" w:cstheme="majorHAnsi"/>
        </w:rPr>
        <w:t xml:space="preserve"> </w:t>
      </w:r>
      <w:r w:rsidR="00BA5502" w:rsidRPr="00733A5A">
        <w:rPr>
          <w:rFonts w:asciiTheme="majorHAnsi" w:hAnsiTheme="majorHAnsi" w:cstheme="majorHAnsi"/>
        </w:rPr>
        <w:t>in questo caso</w:t>
      </w:r>
      <w:r w:rsidR="00D4025B" w:rsidRPr="00733A5A">
        <w:rPr>
          <w:rFonts w:asciiTheme="majorHAnsi" w:hAnsiTheme="majorHAnsi" w:cstheme="majorHAnsi"/>
        </w:rPr>
        <w:t xml:space="preserve">: </w:t>
      </w:r>
      <w:r w:rsidR="00E811ED" w:rsidRPr="00733A5A">
        <w:rPr>
          <w:rFonts w:asciiTheme="majorHAnsi" w:hAnsiTheme="majorHAnsi" w:cstheme="majorHAnsi"/>
        </w:rPr>
        <w:t xml:space="preserve">stato di partenza del gioco e </w:t>
      </w:r>
      <w:r w:rsidR="00D4025B" w:rsidRPr="00733A5A">
        <w:rPr>
          <w:rFonts w:asciiTheme="majorHAnsi" w:hAnsiTheme="majorHAnsi" w:cstheme="majorHAnsi"/>
        </w:rPr>
        <w:t>mosse precedenti dell’avversario</w:t>
      </w:r>
      <w:r w:rsidR="00BA5502" w:rsidRPr="00733A5A">
        <w:rPr>
          <w:rFonts w:asciiTheme="majorHAnsi" w:hAnsiTheme="majorHAnsi" w:cstheme="majorHAnsi"/>
        </w:rPr>
        <w:t>.</w:t>
      </w:r>
    </w:p>
    <w:p w14:paraId="48E1BA04" w14:textId="77777777" w:rsidR="00E21380" w:rsidRPr="00733A5A" w:rsidRDefault="00E21380" w:rsidP="00C4619B">
      <w:pPr>
        <w:rPr>
          <w:rFonts w:asciiTheme="majorHAnsi" w:hAnsiTheme="majorHAnsi" w:cstheme="majorHAnsi"/>
        </w:rPr>
      </w:pPr>
    </w:p>
    <w:p w14:paraId="16AA0718" w14:textId="77777777" w:rsidR="00531481" w:rsidRPr="00733A5A" w:rsidRDefault="00531481" w:rsidP="00E973DA">
      <w:pPr>
        <w:rPr>
          <w:rFonts w:asciiTheme="majorHAnsi" w:hAnsiTheme="majorHAnsi" w:cstheme="majorHAnsi"/>
        </w:rPr>
      </w:pPr>
    </w:p>
    <w:p w14:paraId="13DEDCD1" w14:textId="77777777" w:rsidR="00C4619B" w:rsidRPr="00733A5A" w:rsidRDefault="00C4619B">
      <w:pPr>
        <w:rPr>
          <w:rFonts w:asciiTheme="majorHAnsi" w:eastAsiaTheme="majorEastAsia" w:hAnsiTheme="majorHAnsi" w:cstheme="majorHAnsi"/>
          <w:color w:val="2F5496" w:themeColor="accent1" w:themeShade="BF"/>
          <w:sz w:val="26"/>
          <w:szCs w:val="26"/>
        </w:rPr>
      </w:pPr>
      <w:r w:rsidRPr="00733A5A">
        <w:rPr>
          <w:rFonts w:asciiTheme="majorHAnsi" w:hAnsiTheme="majorHAnsi" w:cstheme="majorHAnsi"/>
        </w:rPr>
        <w:br w:type="page"/>
      </w:r>
    </w:p>
    <w:p w14:paraId="67CA0122" w14:textId="77777777" w:rsidR="00E23917" w:rsidRPr="00733A5A" w:rsidRDefault="00E23917" w:rsidP="00E81DFF">
      <w:pPr>
        <w:pStyle w:val="Titolo1"/>
        <w:rPr>
          <w:rFonts w:cstheme="majorHAnsi"/>
        </w:rPr>
      </w:pPr>
      <w:bookmarkStart w:id="3" w:name="_Toc53656990"/>
      <w:r w:rsidRPr="00733A5A">
        <w:rPr>
          <w:rFonts w:cstheme="majorHAnsi"/>
        </w:rPr>
        <w:lastRenderedPageBreak/>
        <w:t>Design del programma</w:t>
      </w:r>
      <w:bookmarkEnd w:id="3"/>
    </w:p>
    <w:p w14:paraId="4B9A72EE" w14:textId="77777777" w:rsidR="00C4619B" w:rsidRPr="00733A5A" w:rsidRDefault="008F5089" w:rsidP="00E23917">
      <w:pPr>
        <w:pStyle w:val="Titolo2"/>
        <w:rPr>
          <w:rFonts w:cstheme="majorHAnsi"/>
        </w:rPr>
      </w:pPr>
      <w:bookmarkStart w:id="4" w:name="_Ref53493260"/>
      <w:bookmarkStart w:id="5" w:name="_Toc53656991"/>
      <w:r w:rsidRPr="00733A5A">
        <w:rPr>
          <w:rFonts w:cstheme="majorHAnsi"/>
        </w:rPr>
        <w:t xml:space="preserve">Rappresentazione </w:t>
      </w:r>
      <w:r w:rsidR="009F0BCB" w:rsidRPr="00733A5A">
        <w:rPr>
          <w:rFonts w:cstheme="majorHAnsi"/>
        </w:rPr>
        <w:t>dello stato</w:t>
      </w:r>
      <w:r w:rsidR="00BE1C84" w:rsidRPr="00733A5A">
        <w:rPr>
          <w:rFonts w:cstheme="majorHAnsi"/>
        </w:rPr>
        <w:t xml:space="preserve"> </w:t>
      </w:r>
      <w:r w:rsidRPr="00733A5A">
        <w:rPr>
          <w:rFonts w:cstheme="majorHAnsi"/>
        </w:rPr>
        <w:t>di gioco</w:t>
      </w:r>
      <w:bookmarkEnd w:id="4"/>
      <w:bookmarkEnd w:id="5"/>
    </w:p>
    <w:p w14:paraId="7F37FEC8" w14:textId="77777777" w:rsidR="007755F2" w:rsidRPr="00733A5A" w:rsidRDefault="007755F2" w:rsidP="007755F2">
      <w:pPr>
        <w:rPr>
          <w:rFonts w:asciiTheme="majorHAnsi" w:hAnsiTheme="majorHAnsi" w:cstheme="majorHAnsi"/>
        </w:rPr>
      </w:pPr>
    </w:p>
    <w:p w14:paraId="22363532" w14:textId="1EB952D7" w:rsidR="00C4619B" w:rsidRPr="00733A5A" w:rsidRDefault="000E18D3" w:rsidP="00CF5EFF">
      <w:pPr>
        <w:jc w:val="center"/>
        <w:rPr>
          <w:rFonts w:asciiTheme="majorHAnsi" w:hAnsiTheme="majorHAnsi" w:cstheme="majorHAnsi"/>
        </w:rPr>
      </w:pPr>
      <w:r w:rsidRPr="00733A5A">
        <w:rPr>
          <w:rFonts w:asciiTheme="majorHAnsi" w:hAnsiTheme="majorHAnsi" w:cstheme="majorHAnsi"/>
          <w:noProof/>
        </w:rPr>
        <w:drawing>
          <wp:inline distT="0" distB="0" distL="0" distR="0" wp14:anchorId="0FD02566" wp14:editId="5BA5137C">
            <wp:extent cx="3060071" cy="3629833"/>
            <wp:effectExtent l="0" t="0" r="635"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pic:cNvPicPr/>
                  </pic:nvPicPr>
                  <pic:blipFill>
                    <a:blip r:embed="rId8">
                      <a:extLst>
                        <a:ext uri="{28A0092B-C50C-407E-A947-70E740481C1C}">
                          <a14:useLocalDpi xmlns:a14="http://schemas.microsoft.com/office/drawing/2010/main" val="0"/>
                        </a:ext>
                      </a:extLst>
                    </a:blip>
                    <a:stretch>
                      <a:fillRect/>
                    </a:stretch>
                  </pic:blipFill>
                  <pic:spPr>
                    <a:xfrm>
                      <a:off x="0" y="0"/>
                      <a:ext cx="3065730" cy="3636545"/>
                    </a:xfrm>
                    <a:prstGeom prst="rect">
                      <a:avLst/>
                    </a:prstGeom>
                  </pic:spPr>
                </pic:pic>
              </a:graphicData>
            </a:graphic>
          </wp:inline>
        </w:drawing>
      </w:r>
    </w:p>
    <w:p w14:paraId="14A3806E" w14:textId="09CC2BD8" w:rsidR="008F5089" w:rsidRPr="00733A5A" w:rsidRDefault="00C4619B" w:rsidP="00C4619B">
      <w:pPr>
        <w:pStyle w:val="Didascalia"/>
        <w:jc w:val="center"/>
        <w:rPr>
          <w:rFonts w:asciiTheme="majorHAnsi" w:hAnsiTheme="majorHAnsi" w:cstheme="majorHAnsi"/>
          <w:sz w:val="24"/>
          <w:szCs w:val="24"/>
        </w:rPr>
      </w:pPr>
      <w:bookmarkStart w:id="6" w:name="_Ref53474824"/>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A81D9A">
        <w:rPr>
          <w:rFonts w:asciiTheme="majorHAnsi" w:hAnsiTheme="majorHAnsi" w:cstheme="majorHAnsi"/>
          <w:noProof/>
          <w:sz w:val="24"/>
          <w:szCs w:val="24"/>
        </w:rPr>
        <w:t>1</w:t>
      </w:r>
      <w:r w:rsidRPr="00733A5A">
        <w:rPr>
          <w:rFonts w:asciiTheme="majorHAnsi" w:hAnsiTheme="majorHAnsi" w:cstheme="majorHAnsi"/>
          <w:sz w:val="24"/>
          <w:szCs w:val="24"/>
        </w:rPr>
        <w:fldChar w:fldCharType="end"/>
      </w:r>
      <w:bookmarkStart w:id="7" w:name="_Ref53409638"/>
      <w:bookmarkEnd w:id="6"/>
      <w:r w:rsidRPr="00733A5A">
        <w:rPr>
          <w:rFonts w:asciiTheme="majorHAnsi" w:hAnsiTheme="majorHAnsi" w:cstheme="majorHAnsi"/>
          <w:sz w:val="24"/>
          <w:szCs w:val="24"/>
        </w:rPr>
        <w:t xml:space="preserve">- </w:t>
      </w:r>
      <w:r w:rsidR="00161C01" w:rsidRPr="00733A5A">
        <w:rPr>
          <w:rFonts w:asciiTheme="majorHAnsi" w:hAnsiTheme="majorHAnsi" w:cstheme="majorHAnsi"/>
          <w:sz w:val="24"/>
          <w:szCs w:val="24"/>
        </w:rPr>
        <w:t>Damiera, stato iniziale</w:t>
      </w:r>
      <w:bookmarkEnd w:id="7"/>
    </w:p>
    <w:p w14:paraId="5F82B774" w14:textId="77777777" w:rsidR="00CF5EFF" w:rsidRPr="00733A5A" w:rsidRDefault="008F5089" w:rsidP="00E973DA">
      <w:pPr>
        <w:rPr>
          <w:rFonts w:asciiTheme="majorHAnsi" w:hAnsiTheme="majorHAnsi" w:cstheme="majorHAnsi"/>
        </w:rPr>
      </w:pPr>
      <w:r w:rsidRPr="00733A5A">
        <w:rPr>
          <w:rFonts w:asciiTheme="majorHAnsi" w:hAnsiTheme="majorHAnsi" w:cstheme="majorHAnsi"/>
        </w:rPr>
        <w:t>Forse uno degli aspetti più importanti del</w:t>
      </w:r>
      <w:r w:rsidR="0023355F" w:rsidRPr="00733A5A">
        <w:rPr>
          <w:rFonts w:asciiTheme="majorHAnsi" w:hAnsiTheme="majorHAnsi" w:cstheme="majorHAnsi"/>
        </w:rPr>
        <w:t xml:space="preserve">la progettazione </w:t>
      </w:r>
      <w:r w:rsidRPr="00733A5A">
        <w:rPr>
          <w:rFonts w:asciiTheme="majorHAnsi" w:hAnsiTheme="majorHAnsi" w:cstheme="majorHAnsi"/>
        </w:rPr>
        <w:t xml:space="preserve">del programma riguarda come rappresentare </w:t>
      </w:r>
      <w:r w:rsidR="0023355F" w:rsidRPr="00733A5A">
        <w:rPr>
          <w:rFonts w:asciiTheme="majorHAnsi" w:hAnsiTheme="majorHAnsi" w:cstheme="majorHAnsi"/>
        </w:rPr>
        <w:t>uno stato di gioc</w:t>
      </w:r>
      <w:r w:rsidR="00927AB6" w:rsidRPr="00733A5A">
        <w:rPr>
          <w:rFonts w:asciiTheme="majorHAnsi" w:hAnsiTheme="majorHAnsi" w:cstheme="majorHAnsi"/>
        </w:rPr>
        <w:t>o</w:t>
      </w:r>
      <w:r w:rsidR="00CF5EFF" w:rsidRPr="00733A5A">
        <w:rPr>
          <w:rFonts w:asciiTheme="majorHAnsi" w:hAnsiTheme="majorHAnsi" w:cstheme="majorHAnsi"/>
        </w:rPr>
        <w:t xml:space="preserve"> che nel caso del gioco della dama è costituito da:</w:t>
      </w:r>
    </w:p>
    <w:p w14:paraId="34C4BF86" w14:textId="77777777" w:rsidR="00CF5EFF" w:rsidRPr="00733A5A" w:rsidRDefault="00CF5EFF" w:rsidP="00CF5EFF">
      <w:pPr>
        <w:pStyle w:val="Paragrafoelenco"/>
        <w:numPr>
          <w:ilvl w:val="0"/>
          <w:numId w:val="29"/>
        </w:numPr>
        <w:rPr>
          <w:rFonts w:asciiTheme="majorHAnsi" w:hAnsiTheme="majorHAnsi" w:cstheme="majorHAnsi"/>
        </w:rPr>
      </w:pPr>
      <w:r w:rsidRPr="00733A5A">
        <w:rPr>
          <w:rFonts w:asciiTheme="majorHAnsi" w:hAnsiTheme="majorHAnsi" w:cstheme="majorHAnsi"/>
        </w:rPr>
        <w:t>Posizione e tipologia dei pezzi sulla scacchiera.</w:t>
      </w:r>
    </w:p>
    <w:p w14:paraId="7AF43E1C" w14:textId="77777777" w:rsidR="00CF5EFF" w:rsidRPr="00733A5A" w:rsidRDefault="00CF5EFF" w:rsidP="00CF5EFF">
      <w:pPr>
        <w:pStyle w:val="Paragrafoelenco"/>
        <w:numPr>
          <w:ilvl w:val="0"/>
          <w:numId w:val="29"/>
        </w:numPr>
        <w:rPr>
          <w:rFonts w:asciiTheme="majorHAnsi" w:hAnsiTheme="majorHAnsi" w:cstheme="majorHAnsi"/>
        </w:rPr>
      </w:pPr>
      <w:r w:rsidRPr="00733A5A">
        <w:rPr>
          <w:rFonts w:asciiTheme="majorHAnsi" w:hAnsiTheme="majorHAnsi" w:cstheme="majorHAnsi"/>
        </w:rPr>
        <w:t>Giocatore che deve effettuare la prossima mossa.</w:t>
      </w:r>
    </w:p>
    <w:p w14:paraId="06FFAE7D" w14:textId="09852150" w:rsidR="00CF5EFF" w:rsidRPr="00733A5A" w:rsidRDefault="00CF5EFF" w:rsidP="00A40F66">
      <w:pPr>
        <w:pStyle w:val="Paragrafoelenco"/>
        <w:numPr>
          <w:ilvl w:val="0"/>
          <w:numId w:val="29"/>
        </w:numPr>
        <w:rPr>
          <w:rFonts w:asciiTheme="majorHAnsi" w:hAnsiTheme="majorHAnsi" w:cstheme="majorHAnsi"/>
        </w:rPr>
      </w:pPr>
      <w:r w:rsidRPr="00733A5A">
        <w:rPr>
          <w:rFonts w:asciiTheme="majorHAnsi" w:hAnsiTheme="majorHAnsi" w:cstheme="majorHAnsi"/>
        </w:rPr>
        <w:t>Numero delle mosse mancanti per un pareggio</w:t>
      </w:r>
      <w:r w:rsidR="005175A1" w:rsidRPr="00733A5A">
        <w:rPr>
          <w:rFonts w:asciiTheme="majorHAnsi" w:hAnsiTheme="majorHAnsi" w:cstheme="majorHAnsi"/>
        </w:rPr>
        <w:t xml:space="preserve"> secondo la regola del “conteggio delle mosse” </w:t>
      </w:r>
      <w:sdt>
        <w:sdtPr>
          <w:rPr>
            <w:rFonts w:asciiTheme="majorHAnsi" w:hAnsiTheme="majorHAnsi" w:cstheme="majorHAnsi"/>
          </w:rPr>
          <w:id w:val="48510418"/>
          <w:citation/>
        </w:sdtPr>
        <w:sdtContent>
          <w:r w:rsidR="005175A1" w:rsidRPr="00733A5A">
            <w:rPr>
              <w:rFonts w:asciiTheme="majorHAnsi" w:hAnsiTheme="majorHAnsi" w:cstheme="majorHAnsi"/>
            </w:rPr>
            <w:fldChar w:fldCharType="begin"/>
          </w:r>
          <w:r w:rsidR="005175A1" w:rsidRPr="00733A5A">
            <w:rPr>
              <w:rFonts w:asciiTheme="majorHAnsi" w:hAnsiTheme="majorHAnsi" w:cstheme="majorHAnsi"/>
            </w:rPr>
            <w:instrText xml:space="preserve"> CITATION FID \l 1040 </w:instrText>
          </w:r>
          <w:r w:rsidR="005175A1" w:rsidRPr="00733A5A">
            <w:rPr>
              <w:rFonts w:asciiTheme="majorHAnsi" w:hAnsiTheme="majorHAnsi" w:cstheme="majorHAnsi"/>
            </w:rPr>
            <w:fldChar w:fldCharType="separate"/>
          </w:r>
          <w:r w:rsidR="00BB40E0" w:rsidRPr="00733A5A">
            <w:rPr>
              <w:rFonts w:asciiTheme="majorHAnsi" w:hAnsiTheme="majorHAnsi" w:cstheme="majorHAnsi"/>
              <w:noProof/>
            </w:rPr>
            <w:t>[1]</w:t>
          </w:r>
          <w:r w:rsidR="005175A1" w:rsidRPr="00733A5A">
            <w:rPr>
              <w:rFonts w:asciiTheme="majorHAnsi" w:hAnsiTheme="majorHAnsi" w:cstheme="majorHAnsi"/>
            </w:rPr>
            <w:fldChar w:fldCharType="end"/>
          </w:r>
        </w:sdtContent>
      </w:sdt>
      <w:r w:rsidR="005175A1" w:rsidRPr="00733A5A">
        <w:rPr>
          <w:rFonts w:asciiTheme="majorHAnsi" w:hAnsiTheme="majorHAnsi" w:cstheme="majorHAnsi"/>
        </w:rPr>
        <w:t>.</w:t>
      </w:r>
    </w:p>
    <w:p w14:paraId="19D59DB2" w14:textId="77777777" w:rsidR="005175A1" w:rsidRPr="00733A5A" w:rsidRDefault="005175A1" w:rsidP="00E973DA">
      <w:pPr>
        <w:rPr>
          <w:rFonts w:asciiTheme="majorHAnsi" w:hAnsiTheme="majorHAnsi" w:cstheme="majorHAnsi"/>
        </w:rPr>
      </w:pPr>
    </w:p>
    <w:p w14:paraId="330F768E" w14:textId="63B013F7" w:rsidR="00F127F2" w:rsidRPr="00733A5A" w:rsidRDefault="00927AB6" w:rsidP="00E973DA">
      <w:pPr>
        <w:rPr>
          <w:rFonts w:asciiTheme="majorHAnsi" w:hAnsiTheme="majorHAnsi" w:cstheme="majorHAnsi"/>
        </w:rPr>
      </w:pPr>
      <w:r w:rsidRPr="00733A5A">
        <w:rPr>
          <w:rFonts w:asciiTheme="majorHAnsi" w:hAnsiTheme="majorHAnsi" w:cstheme="majorHAnsi"/>
        </w:rPr>
        <w:t xml:space="preserve">Le tecniche che si utilizzano per rappresentare giochi come </w:t>
      </w:r>
      <w:r w:rsidR="00F127F2" w:rsidRPr="00733A5A">
        <w:rPr>
          <w:rFonts w:asciiTheme="majorHAnsi" w:hAnsiTheme="majorHAnsi" w:cstheme="majorHAnsi"/>
        </w:rPr>
        <w:t xml:space="preserve">la dama si dividono in tre categorie </w:t>
      </w:r>
      <w:sdt>
        <w:sdtPr>
          <w:rPr>
            <w:rFonts w:asciiTheme="majorHAnsi" w:hAnsiTheme="majorHAnsi" w:cstheme="majorHAnsi"/>
          </w:rPr>
          <w:id w:val="1768432651"/>
          <w:citation/>
        </w:sdtPr>
        <w:sdtContent>
          <w:r w:rsidR="00F127F2" w:rsidRPr="00733A5A">
            <w:rPr>
              <w:rFonts w:asciiTheme="majorHAnsi" w:hAnsiTheme="majorHAnsi" w:cstheme="majorHAnsi"/>
            </w:rPr>
            <w:fldChar w:fldCharType="begin"/>
          </w:r>
          <w:r w:rsidR="00BE1C84" w:rsidRPr="00733A5A">
            <w:rPr>
              <w:rFonts w:asciiTheme="majorHAnsi" w:hAnsiTheme="majorHAnsi" w:cstheme="majorHAnsi"/>
            </w:rPr>
            <w:instrText xml:space="preserve">CITATION Rap \l 1040 </w:instrText>
          </w:r>
          <w:r w:rsidR="00F127F2"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[3]</w:t>
          </w:r>
          <w:r w:rsidR="00F127F2" w:rsidRPr="00733A5A">
            <w:rPr>
              <w:rFonts w:asciiTheme="majorHAnsi" w:hAnsiTheme="majorHAnsi" w:cstheme="majorHAnsi"/>
            </w:rPr>
            <w:fldChar w:fldCharType="end"/>
          </w:r>
        </w:sdtContent>
      </w:sdt>
      <w:r w:rsidR="00F127F2" w:rsidRPr="00733A5A">
        <w:rPr>
          <w:rFonts w:asciiTheme="majorHAnsi" w:hAnsiTheme="majorHAnsi" w:cstheme="majorHAnsi"/>
        </w:rPr>
        <w:t>:</w:t>
      </w:r>
    </w:p>
    <w:p w14:paraId="7343E499" w14:textId="77777777" w:rsidR="00F127F2"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“pezzo centriche”: tiene traccia di tutti i pezzi che si trovano sulla tavola di gioco, memorizzando per ognun di essi la cella che occupa.</w:t>
      </w:r>
    </w:p>
    <w:p w14:paraId="0EA5B892" w14:textId="77777777" w:rsidR="00F127F2"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 xml:space="preserve">“cella centriche”: per ogni cella </w:t>
      </w:r>
      <w:r w:rsidR="00161C01" w:rsidRPr="00733A5A">
        <w:rPr>
          <w:rFonts w:asciiTheme="majorHAnsi" w:hAnsiTheme="majorHAnsi" w:cstheme="majorHAnsi"/>
        </w:rPr>
        <w:t xml:space="preserve">di gioco si memorizza un suo stato che deve essere in grado di indicare se essa contiene un pezzo oppure no ed in caso affermativo anche il tipo del pezzo. </w:t>
      </w:r>
    </w:p>
    <w:p w14:paraId="06A67D9A" w14:textId="77777777" w:rsidR="00927AB6" w:rsidRPr="00733A5A" w:rsidRDefault="00F127F2" w:rsidP="00F127F2">
      <w:pPr>
        <w:pStyle w:val="Paragrafoelenco"/>
        <w:numPr>
          <w:ilvl w:val="0"/>
          <w:numId w:val="28"/>
        </w:numPr>
        <w:rPr>
          <w:rFonts w:asciiTheme="majorHAnsi" w:hAnsiTheme="majorHAnsi" w:cstheme="majorHAnsi"/>
        </w:rPr>
      </w:pPr>
      <w:r w:rsidRPr="00733A5A">
        <w:rPr>
          <w:rFonts w:asciiTheme="majorHAnsi" w:hAnsiTheme="majorHAnsi" w:cstheme="majorHAnsi"/>
        </w:rPr>
        <w:t xml:space="preserve">“soluzioni ibride”: </w:t>
      </w:r>
      <w:r w:rsidR="00161C01" w:rsidRPr="00733A5A">
        <w:rPr>
          <w:rFonts w:asciiTheme="majorHAnsi" w:hAnsiTheme="majorHAnsi" w:cstheme="majorHAnsi"/>
        </w:rPr>
        <w:t>un misto fra le due categorie precedenti.</w:t>
      </w:r>
    </w:p>
    <w:p w14:paraId="3C2D3824" w14:textId="77777777" w:rsidR="005175A1" w:rsidRPr="00733A5A" w:rsidRDefault="005175A1" w:rsidP="005175A1">
      <w:pPr>
        <w:rPr>
          <w:rFonts w:asciiTheme="majorHAnsi" w:hAnsiTheme="majorHAnsi" w:cstheme="majorHAnsi"/>
        </w:rPr>
      </w:pPr>
    </w:p>
    <w:p w14:paraId="0293CD70" w14:textId="77777777" w:rsidR="00536782" w:rsidRDefault="00536782">
      <w:pPr>
        <w:rPr>
          <w:rFonts w:asciiTheme="majorHAnsi" w:hAnsiTheme="majorHAnsi" w:cstheme="majorHAnsi"/>
        </w:rPr>
      </w:pPr>
      <w:r>
        <w:rPr>
          <w:rFonts w:asciiTheme="majorHAnsi" w:hAnsiTheme="majorHAnsi" w:cstheme="majorHAnsi"/>
        </w:rPr>
        <w:br w:type="page"/>
      </w:r>
    </w:p>
    <w:p w14:paraId="28D188CC" w14:textId="426B2E1B" w:rsidR="00536782" w:rsidRDefault="0023355F" w:rsidP="00E973DA">
      <w:pPr>
        <w:rPr>
          <w:rFonts w:asciiTheme="majorHAnsi" w:hAnsiTheme="majorHAnsi" w:cstheme="majorHAnsi"/>
        </w:rPr>
      </w:pPr>
      <w:r w:rsidRPr="00733A5A">
        <w:rPr>
          <w:rFonts w:asciiTheme="majorHAnsi" w:hAnsiTheme="majorHAnsi" w:cstheme="majorHAnsi"/>
        </w:rPr>
        <w:lastRenderedPageBreak/>
        <w:t>La dama italiana si gioca su una scacchiera di 8x8 celle</w:t>
      </w:r>
      <w:r w:rsidR="00C4619B" w:rsidRPr="00733A5A">
        <w:rPr>
          <w:rFonts w:asciiTheme="majorHAnsi" w:hAnsiTheme="majorHAnsi" w:cstheme="majorHAnsi"/>
        </w:rPr>
        <w:t xml:space="preserve"> dove metà delle celle (32) sono scure mentre l’altra metà sono chiare. </w:t>
      </w:r>
      <w:r w:rsidR="00F127F2" w:rsidRPr="00733A5A">
        <w:rPr>
          <w:rFonts w:asciiTheme="majorHAnsi" w:hAnsiTheme="majorHAnsi" w:cstheme="majorHAnsi"/>
        </w:rPr>
        <w:t>Perciò</w:t>
      </w:r>
      <w:r w:rsidR="005175A1" w:rsidRPr="00733A5A">
        <w:rPr>
          <w:rFonts w:asciiTheme="majorHAnsi" w:hAnsiTheme="majorHAnsi" w:cstheme="majorHAnsi"/>
        </w:rPr>
        <w:t xml:space="preserve">, </w:t>
      </w:r>
      <w:r w:rsidR="00F127F2" w:rsidRPr="00733A5A">
        <w:rPr>
          <w:rFonts w:asciiTheme="majorHAnsi" w:hAnsiTheme="majorHAnsi" w:cstheme="majorHAnsi"/>
        </w:rPr>
        <w:t xml:space="preserve">un modo per rappresentare lo stato della scacchiera, consiste nello sfruttare il fatto che </w:t>
      </w:r>
      <w:r w:rsidR="00C4619B" w:rsidRPr="00733A5A">
        <w:rPr>
          <w:rFonts w:asciiTheme="majorHAnsi" w:hAnsiTheme="majorHAnsi" w:cstheme="majorHAnsi"/>
        </w:rPr>
        <w:t xml:space="preserve">nel gioco </w:t>
      </w:r>
      <w:r w:rsidR="00F127F2" w:rsidRPr="00733A5A">
        <w:rPr>
          <w:rFonts w:asciiTheme="majorHAnsi" w:hAnsiTheme="majorHAnsi" w:cstheme="majorHAnsi"/>
        </w:rPr>
        <w:t>della dama italiana i pezzi</w:t>
      </w:r>
      <w:r w:rsidR="00C4619B" w:rsidRPr="00733A5A">
        <w:rPr>
          <w:rFonts w:asciiTheme="majorHAnsi" w:hAnsiTheme="majorHAnsi" w:cstheme="majorHAnsi"/>
        </w:rPr>
        <w:t xml:space="preserve"> possono muoversi solamente sulle celle scure</w:t>
      </w:r>
      <w:r w:rsidR="00F127F2" w:rsidRPr="00733A5A">
        <w:rPr>
          <w:rFonts w:asciiTheme="majorHAnsi" w:hAnsiTheme="majorHAnsi" w:cstheme="majorHAnsi"/>
        </w:rPr>
        <w:t xml:space="preserve"> (non è così in altre varianti del gioco, tipo la Dama Turca)</w:t>
      </w:r>
      <w:r w:rsidR="00C4619B" w:rsidRPr="00733A5A">
        <w:rPr>
          <w:rFonts w:asciiTheme="majorHAnsi" w:hAnsiTheme="majorHAnsi" w:cstheme="majorHAnsi"/>
        </w:rPr>
        <w:t xml:space="preserve">. </w:t>
      </w:r>
      <w:r w:rsidR="00F127F2" w:rsidRPr="00733A5A">
        <w:rPr>
          <w:rFonts w:asciiTheme="majorHAnsi" w:hAnsiTheme="majorHAnsi" w:cstheme="majorHAnsi"/>
        </w:rPr>
        <w:t>In questo modo si può adottare una rappresentazione del tipo “cella centrica”</w:t>
      </w:r>
      <w:r w:rsidR="00161C01" w:rsidRPr="00733A5A">
        <w:rPr>
          <w:rFonts w:asciiTheme="majorHAnsi" w:hAnsiTheme="majorHAnsi" w:cstheme="majorHAnsi"/>
        </w:rPr>
        <w:t xml:space="preserve"> nella quale si rappresenta </w:t>
      </w:r>
      <w:r w:rsidR="00BC060A" w:rsidRPr="00733A5A">
        <w:rPr>
          <w:rFonts w:asciiTheme="majorHAnsi" w:hAnsiTheme="majorHAnsi" w:cstheme="majorHAnsi"/>
        </w:rPr>
        <w:t xml:space="preserve">solo </w:t>
      </w:r>
      <w:r w:rsidR="00161C01" w:rsidRPr="00733A5A">
        <w:rPr>
          <w:rFonts w:asciiTheme="majorHAnsi" w:hAnsiTheme="majorHAnsi" w:cstheme="majorHAnsi"/>
        </w:rPr>
        <w:t xml:space="preserve">lo stato di </w:t>
      </w:r>
      <w:r w:rsidR="00BE1C84" w:rsidRPr="00733A5A">
        <w:rPr>
          <w:rFonts w:asciiTheme="majorHAnsi" w:hAnsiTheme="majorHAnsi" w:cstheme="majorHAnsi"/>
        </w:rPr>
        <w:t>ognuna delle 32 celle scure della damiera</w:t>
      </w:r>
      <w:r w:rsidR="008E197B">
        <w:rPr>
          <w:rFonts w:asciiTheme="majorHAnsi" w:hAnsiTheme="majorHAnsi" w:cstheme="majorHAnsi"/>
        </w:rPr>
        <w:t xml:space="preserve"> utilizzando</w:t>
      </w:r>
      <w:del w:id="8" w:author="Andrea Del Corto" w:date="2020-10-19T10:50:00Z">
        <w:r w:rsidR="008E197B" w:rsidDel="008E197B">
          <w:rPr>
            <w:rFonts w:asciiTheme="majorHAnsi" w:hAnsiTheme="majorHAnsi" w:cstheme="majorHAnsi"/>
          </w:rPr>
          <w:delText xml:space="preserve"> un array di 32 bytes</w:delText>
        </w:r>
      </w:del>
      <w:ins w:id="9" w:author="Andrea Del Corto" w:date="2020-10-19T10:50:00Z">
        <w:r w:rsidR="008E197B">
          <w:rPr>
            <w:rFonts w:asciiTheme="majorHAnsi" w:hAnsiTheme="majorHAnsi" w:cstheme="majorHAnsi"/>
          </w:rPr>
          <w:t xml:space="preserve"> un array di 32 </w:t>
        </w:r>
        <w:proofErr w:type="spellStart"/>
        <w:r w:rsidR="008E197B">
          <w:rPr>
            <w:rFonts w:asciiTheme="majorHAnsi" w:hAnsiTheme="majorHAnsi" w:cstheme="majorHAnsi"/>
          </w:rPr>
          <w:t>bytes</w:t>
        </w:r>
      </w:ins>
      <w:proofErr w:type="spellEnd"/>
      <w:r w:rsidR="00BE1C84" w:rsidRPr="00733A5A">
        <w:rPr>
          <w:rFonts w:asciiTheme="majorHAnsi" w:hAnsiTheme="majorHAnsi" w:cstheme="majorHAnsi"/>
        </w:rPr>
        <w:t>.</w:t>
      </w:r>
      <w:r w:rsidR="007755F2" w:rsidRPr="00733A5A">
        <w:rPr>
          <w:rFonts w:asciiTheme="majorHAnsi" w:hAnsiTheme="majorHAnsi" w:cstheme="majorHAnsi"/>
        </w:rPr>
        <w:t xml:space="preserve"> Le celle scure saranno numerate dall’alto </w:t>
      </w:r>
      <w:r w:rsidR="009F0BCB" w:rsidRPr="00733A5A">
        <w:rPr>
          <w:rFonts w:asciiTheme="majorHAnsi" w:hAnsiTheme="majorHAnsi" w:cstheme="majorHAnsi"/>
        </w:rPr>
        <w:t>verso il</w:t>
      </w:r>
      <w:r w:rsidR="007755F2" w:rsidRPr="00733A5A">
        <w:rPr>
          <w:rFonts w:asciiTheme="majorHAnsi" w:hAnsiTheme="majorHAnsi" w:cstheme="majorHAnsi"/>
        </w:rPr>
        <w:t xml:space="preserve"> basso e da sinistra verso destra con numeri che vanno da 0 a 31 (come in</w:t>
      </w:r>
      <w:r w:rsidR="009A58EF" w:rsidRPr="00733A5A">
        <w:rPr>
          <w:rFonts w:asciiTheme="majorHAnsi" w:hAnsiTheme="majorHAnsi" w:cstheme="majorHAnsi"/>
        </w:rPr>
        <w:t xml:space="preserve"> </w:t>
      </w:r>
      <w:r w:rsidR="009A58EF" w:rsidRPr="00733A5A">
        <w:rPr>
          <w:rFonts w:asciiTheme="majorHAnsi" w:hAnsiTheme="majorHAnsi" w:cstheme="majorHAnsi"/>
        </w:rPr>
        <w:fldChar w:fldCharType="begin"/>
      </w:r>
      <w:r w:rsidR="009A58EF" w:rsidRPr="00733A5A">
        <w:rPr>
          <w:rFonts w:asciiTheme="majorHAnsi" w:hAnsiTheme="majorHAnsi" w:cstheme="majorHAnsi"/>
        </w:rPr>
        <w:instrText xml:space="preserve"> REF _Ref53474824 \h </w:instrText>
      </w:r>
      <w:r w:rsidR="00733A5A">
        <w:rPr>
          <w:rFonts w:asciiTheme="majorHAnsi" w:hAnsiTheme="majorHAnsi" w:cstheme="majorHAnsi"/>
        </w:rPr>
        <w:instrText xml:space="preserve"> \* MERGEFORMAT </w:instrText>
      </w:r>
      <w:r w:rsidR="009A58EF" w:rsidRPr="00733A5A">
        <w:rPr>
          <w:rFonts w:asciiTheme="majorHAnsi" w:hAnsiTheme="majorHAnsi" w:cstheme="majorHAnsi"/>
        </w:rPr>
      </w:r>
      <w:r w:rsidR="009A58EF" w:rsidRPr="00733A5A">
        <w:rPr>
          <w:rFonts w:asciiTheme="majorHAnsi" w:hAnsiTheme="majorHAnsi" w:cstheme="majorHAnsi"/>
        </w:rPr>
        <w:fldChar w:fldCharType="separate"/>
      </w:r>
      <w:r w:rsidR="00857E01" w:rsidRPr="00733A5A">
        <w:rPr>
          <w:rFonts w:asciiTheme="majorHAnsi" w:hAnsiTheme="majorHAnsi" w:cstheme="majorHAnsi"/>
        </w:rPr>
        <w:t xml:space="preserve">Figure </w:t>
      </w:r>
      <w:r w:rsidR="00857E01">
        <w:rPr>
          <w:rFonts w:asciiTheme="majorHAnsi" w:hAnsiTheme="majorHAnsi" w:cstheme="majorHAnsi"/>
          <w:noProof/>
        </w:rPr>
        <w:t>1</w:t>
      </w:r>
      <w:r w:rsidR="009A58EF" w:rsidRPr="00733A5A">
        <w:rPr>
          <w:rFonts w:asciiTheme="majorHAnsi" w:hAnsiTheme="majorHAnsi" w:cstheme="majorHAnsi"/>
        </w:rPr>
        <w:fldChar w:fldCharType="end"/>
      </w:r>
      <w:r w:rsidR="007755F2" w:rsidRPr="00733A5A">
        <w:rPr>
          <w:rFonts w:asciiTheme="majorHAnsi" w:hAnsiTheme="majorHAnsi" w:cstheme="majorHAnsi"/>
        </w:rPr>
        <w:t>)</w:t>
      </w:r>
      <w:r w:rsidR="009F0BCB" w:rsidRPr="00733A5A">
        <w:rPr>
          <w:rFonts w:asciiTheme="majorHAnsi" w:hAnsiTheme="majorHAnsi" w:cstheme="majorHAnsi"/>
        </w:rPr>
        <w:t>.</w:t>
      </w:r>
    </w:p>
    <w:p w14:paraId="0CF7E86A" w14:textId="365CFFE3" w:rsidR="00BE1C84" w:rsidRPr="00733A5A" w:rsidRDefault="00BE1C84" w:rsidP="00E973DA">
      <w:pPr>
        <w:rPr>
          <w:rFonts w:asciiTheme="majorHAnsi" w:hAnsiTheme="majorHAnsi" w:cstheme="majorHAnsi"/>
        </w:rPr>
      </w:pPr>
      <w:r w:rsidRPr="00733A5A">
        <w:rPr>
          <w:rFonts w:asciiTheme="majorHAnsi" w:hAnsiTheme="majorHAnsi" w:cstheme="majorHAnsi"/>
        </w:rPr>
        <w:t>Ciascuna cella scura può assumere uno e uno soltanto dei 5 seguenti stati durante il gioco:</w:t>
      </w:r>
    </w:p>
    <w:p w14:paraId="1D9BD299" w14:textId="77777777" w:rsidR="00BF6CE1" w:rsidRPr="00733A5A" w:rsidRDefault="00BF6CE1" w:rsidP="00E973DA">
      <w:pPr>
        <w:rPr>
          <w:rFonts w:asciiTheme="majorHAnsi" w:hAnsiTheme="majorHAnsi" w:cstheme="majorHAnsi"/>
        </w:rPr>
      </w:pPr>
    </w:p>
    <w:tbl>
      <w:tblPr>
        <w:tblStyle w:val="Tabellagriglia4-colore1"/>
        <w:tblW w:w="0" w:type="auto"/>
        <w:jc w:val="center"/>
        <w:tblLook w:val="04A0" w:firstRow="1" w:lastRow="0" w:firstColumn="1" w:lastColumn="0" w:noHBand="0" w:noVBand="1"/>
      </w:tblPr>
      <w:tblGrid>
        <w:gridCol w:w="1221"/>
        <w:gridCol w:w="1766"/>
        <w:gridCol w:w="6635"/>
      </w:tblGrid>
      <w:tr w:rsidR="00BF6CE1" w:rsidRPr="00733A5A" w14:paraId="70E7ED36" w14:textId="77777777" w:rsidTr="007755F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tcPr>
          <w:p w14:paraId="7DEAF1DF" w14:textId="77777777" w:rsidR="00BF6CE1" w:rsidRPr="00733A5A" w:rsidRDefault="00BF6CE1" w:rsidP="00E973DA">
            <w:pPr>
              <w:rPr>
                <w:rFonts w:asciiTheme="majorHAnsi" w:hAnsiTheme="majorHAnsi" w:cstheme="majorHAnsi"/>
              </w:rPr>
            </w:pPr>
            <w:r w:rsidRPr="00733A5A">
              <w:rPr>
                <w:rFonts w:asciiTheme="majorHAnsi" w:hAnsiTheme="majorHAnsi" w:cstheme="majorHAnsi"/>
              </w:rPr>
              <w:t>Stato cella</w:t>
            </w:r>
          </w:p>
        </w:tc>
        <w:tc>
          <w:tcPr>
            <w:tcW w:w="1843" w:type="dxa"/>
          </w:tcPr>
          <w:p w14:paraId="394E045A" w14:textId="77777777" w:rsidR="00BF6CE1" w:rsidRPr="00733A5A" w:rsidRDefault="00BF6CE1" w:rsidP="00E973D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Codifica binaria</w:t>
            </w:r>
          </w:p>
        </w:tc>
        <w:tc>
          <w:tcPr>
            <w:tcW w:w="7161" w:type="dxa"/>
          </w:tcPr>
          <w:p w14:paraId="0109D2C8" w14:textId="77777777" w:rsidR="00BF6CE1" w:rsidRPr="00733A5A" w:rsidRDefault="00BF6CE1" w:rsidP="00E973DA">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Descrizione</w:t>
            </w:r>
          </w:p>
        </w:tc>
      </w:tr>
      <w:tr w:rsidR="007755F2" w:rsidRPr="00733A5A" w14:paraId="56D9EE99"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C84376B"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BC</w:t>
            </w:r>
          </w:p>
        </w:tc>
        <w:tc>
          <w:tcPr>
            <w:tcW w:w="1843" w:type="dxa"/>
            <w:vAlign w:val="center"/>
          </w:tcPr>
          <w:p w14:paraId="474EBA32"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110</w:t>
            </w:r>
          </w:p>
        </w:tc>
        <w:tc>
          <w:tcPr>
            <w:tcW w:w="7161" w:type="dxa"/>
          </w:tcPr>
          <w:p w14:paraId="3249DE17" w14:textId="77777777" w:rsidR="00BF6CE1" w:rsidRPr="00733A5A" w:rsidRDefault="00BF6CE1" w:rsidP="00E973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 xml:space="preserve">Sta per “Black </w:t>
            </w:r>
            <w:proofErr w:type="spellStart"/>
            <w:r w:rsidRPr="00733A5A">
              <w:rPr>
                <w:rFonts w:asciiTheme="majorHAnsi" w:hAnsiTheme="majorHAnsi" w:cstheme="majorHAnsi"/>
              </w:rPr>
              <w:t>Checker</w:t>
            </w:r>
            <w:proofErr w:type="spellEnd"/>
            <w:r w:rsidRPr="00733A5A">
              <w:rPr>
                <w:rFonts w:asciiTheme="majorHAnsi" w:hAnsiTheme="majorHAnsi" w:cstheme="majorHAnsi"/>
              </w:rPr>
              <w:t>”, indica che la cella contiene una pedina nera</w:t>
            </w:r>
          </w:p>
        </w:tc>
      </w:tr>
      <w:tr w:rsidR="00BF6CE1" w:rsidRPr="00733A5A" w14:paraId="09CCD159" w14:textId="77777777" w:rsidTr="007755F2">
        <w:trPr>
          <w:trHeight w:val="374"/>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1A3400C"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BK</w:t>
            </w:r>
          </w:p>
        </w:tc>
        <w:tc>
          <w:tcPr>
            <w:tcW w:w="1843" w:type="dxa"/>
            <w:vAlign w:val="center"/>
          </w:tcPr>
          <w:p w14:paraId="6EDCC561" w14:textId="77777777" w:rsidR="00BF6CE1" w:rsidRPr="00733A5A" w:rsidRDefault="00BF6CE1" w:rsidP="007755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111</w:t>
            </w:r>
          </w:p>
        </w:tc>
        <w:tc>
          <w:tcPr>
            <w:tcW w:w="7161" w:type="dxa"/>
          </w:tcPr>
          <w:p w14:paraId="268CFCD9" w14:textId="4E5B2211" w:rsidR="00BF6CE1" w:rsidRPr="00733A5A" w:rsidRDefault="00BF6CE1" w:rsidP="00E973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 xml:space="preserve">Sta per “Black King”, indica che la cella contiene una </w:t>
            </w:r>
            <w:r w:rsidR="00E811ED" w:rsidRPr="00733A5A">
              <w:rPr>
                <w:rFonts w:asciiTheme="majorHAnsi" w:hAnsiTheme="majorHAnsi" w:cstheme="majorHAnsi"/>
              </w:rPr>
              <w:t>dama</w:t>
            </w:r>
            <w:r w:rsidRPr="00733A5A">
              <w:rPr>
                <w:rFonts w:asciiTheme="majorHAnsi" w:hAnsiTheme="majorHAnsi" w:cstheme="majorHAnsi"/>
              </w:rPr>
              <w:t xml:space="preserve"> nera.</w:t>
            </w:r>
          </w:p>
        </w:tc>
      </w:tr>
      <w:tr w:rsidR="007755F2" w:rsidRPr="00733A5A" w14:paraId="1E2EBE67"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118805DF"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WC</w:t>
            </w:r>
          </w:p>
        </w:tc>
        <w:tc>
          <w:tcPr>
            <w:tcW w:w="1843" w:type="dxa"/>
            <w:vAlign w:val="center"/>
          </w:tcPr>
          <w:p w14:paraId="2A55FAE1"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100</w:t>
            </w:r>
          </w:p>
        </w:tc>
        <w:tc>
          <w:tcPr>
            <w:tcW w:w="7161" w:type="dxa"/>
          </w:tcPr>
          <w:p w14:paraId="3F864C6D" w14:textId="611727E6" w:rsidR="00BF6CE1" w:rsidRPr="00733A5A" w:rsidRDefault="00BF6CE1" w:rsidP="00E973D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 xml:space="preserve">Sta per “White </w:t>
            </w:r>
            <w:proofErr w:type="spellStart"/>
            <w:r w:rsidRPr="00733A5A">
              <w:rPr>
                <w:rFonts w:asciiTheme="majorHAnsi" w:hAnsiTheme="majorHAnsi" w:cstheme="majorHAnsi"/>
              </w:rPr>
              <w:t>Checker</w:t>
            </w:r>
            <w:proofErr w:type="spellEnd"/>
            <w:r w:rsidRPr="00733A5A">
              <w:rPr>
                <w:rFonts w:asciiTheme="majorHAnsi" w:hAnsiTheme="majorHAnsi" w:cstheme="majorHAnsi"/>
              </w:rPr>
              <w:t xml:space="preserve">”, indica che la cella </w:t>
            </w:r>
            <w:r w:rsidR="00E811ED" w:rsidRPr="00733A5A">
              <w:rPr>
                <w:rFonts w:asciiTheme="majorHAnsi" w:hAnsiTheme="majorHAnsi" w:cstheme="majorHAnsi"/>
              </w:rPr>
              <w:t>contiene</w:t>
            </w:r>
            <w:r w:rsidRPr="00733A5A">
              <w:rPr>
                <w:rFonts w:asciiTheme="majorHAnsi" w:hAnsiTheme="majorHAnsi" w:cstheme="majorHAnsi"/>
              </w:rPr>
              <w:t xml:space="preserve"> una pedina bianca</w:t>
            </w:r>
          </w:p>
        </w:tc>
      </w:tr>
      <w:tr w:rsidR="00BF6CE1" w:rsidRPr="00733A5A" w14:paraId="3D1029EF" w14:textId="77777777" w:rsidTr="007755F2">
        <w:trPr>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024B2FDE"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WK</w:t>
            </w:r>
          </w:p>
        </w:tc>
        <w:tc>
          <w:tcPr>
            <w:tcW w:w="1843" w:type="dxa"/>
            <w:vAlign w:val="center"/>
          </w:tcPr>
          <w:p w14:paraId="1977FED7" w14:textId="77777777" w:rsidR="00BF6CE1" w:rsidRPr="00733A5A" w:rsidRDefault="00BF6CE1" w:rsidP="007755F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101</w:t>
            </w:r>
          </w:p>
        </w:tc>
        <w:tc>
          <w:tcPr>
            <w:tcW w:w="7161" w:type="dxa"/>
          </w:tcPr>
          <w:p w14:paraId="2B783183" w14:textId="77777777" w:rsidR="00BF6CE1" w:rsidRPr="00733A5A" w:rsidRDefault="00BF6CE1" w:rsidP="00E973D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Sta per “White King”, indica che la cella contiene una dama bianca.</w:t>
            </w:r>
          </w:p>
        </w:tc>
      </w:tr>
      <w:tr w:rsidR="007755F2" w:rsidRPr="00733A5A" w14:paraId="12CD4B53" w14:textId="77777777" w:rsidTr="0077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30258A45" w14:textId="77777777" w:rsidR="00BF6CE1" w:rsidRPr="00733A5A" w:rsidRDefault="00BF6CE1" w:rsidP="007755F2">
            <w:pPr>
              <w:jc w:val="center"/>
              <w:rPr>
                <w:rFonts w:asciiTheme="majorHAnsi" w:hAnsiTheme="majorHAnsi" w:cstheme="majorHAnsi"/>
              </w:rPr>
            </w:pPr>
            <w:r w:rsidRPr="00733A5A">
              <w:rPr>
                <w:rFonts w:asciiTheme="majorHAnsi" w:hAnsiTheme="majorHAnsi" w:cstheme="majorHAnsi"/>
              </w:rPr>
              <w:t>E</w:t>
            </w:r>
          </w:p>
        </w:tc>
        <w:tc>
          <w:tcPr>
            <w:tcW w:w="1843" w:type="dxa"/>
            <w:vAlign w:val="center"/>
          </w:tcPr>
          <w:p w14:paraId="2B3647BE" w14:textId="77777777" w:rsidR="00BF6CE1" w:rsidRPr="00733A5A" w:rsidRDefault="00BF6CE1" w:rsidP="007755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000</w:t>
            </w:r>
          </w:p>
        </w:tc>
        <w:tc>
          <w:tcPr>
            <w:tcW w:w="7161" w:type="dxa"/>
          </w:tcPr>
          <w:p w14:paraId="5C6B1339" w14:textId="77777777" w:rsidR="00BF6CE1" w:rsidRPr="00733A5A" w:rsidRDefault="00BF6CE1" w:rsidP="007755F2">
            <w:pPr>
              <w:keepN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Sta per “</w:t>
            </w:r>
            <w:proofErr w:type="spellStart"/>
            <w:r w:rsidRPr="00733A5A">
              <w:rPr>
                <w:rFonts w:asciiTheme="majorHAnsi" w:hAnsiTheme="majorHAnsi" w:cstheme="majorHAnsi"/>
              </w:rPr>
              <w:t>Empty</w:t>
            </w:r>
            <w:proofErr w:type="spellEnd"/>
            <w:r w:rsidRPr="00733A5A">
              <w:rPr>
                <w:rFonts w:asciiTheme="majorHAnsi" w:hAnsiTheme="majorHAnsi" w:cstheme="majorHAnsi"/>
              </w:rPr>
              <w:t>”, indica che la cella non contiene nessun pezzo.</w:t>
            </w:r>
          </w:p>
        </w:tc>
      </w:tr>
    </w:tbl>
    <w:p w14:paraId="68CF6BEB" w14:textId="4E72BDC8" w:rsidR="00BF6CE1" w:rsidRPr="00733A5A" w:rsidRDefault="007755F2" w:rsidP="007755F2">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1</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Codifica stato celle</w:t>
      </w:r>
    </w:p>
    <w:p w14:paraId="100371D5" w14:textId="77777777" w:rsidR="00733A5A" w:rsidRPr="00733A5A" w:rsidRDefault="00733A5A" w:rsidP="00733A5A">
      <w:pPr>
        <w:rPr>
          <w:rFonts w:asciiTheme="majorHAnsi" w:hAnsiTheme="majorHAnsi" w:cstheme="majorHAnsi"/>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584"/>
        <w:gridCol w:w="584"/>
      </w:tblGrid>
      <w:tr w:rsidR="00733A5A" w:rsidRPr="00733A5A" w14:paraId="34AAB19B" w14:textId="77777777" w:rsidTr="00536782">
        <w:trPr>
          <w:jc w:val="center"/>
        </w:trPr>
        <w:tc>
          <w:tcPr>
            <w:tcW w:w="584" w:type="dxa"/>
          </w:tcPr>
          <w:p w14:paraId="6F32B2D2" w14:textId="77777777" w:rsidR="00733A5A" w:rsidRPr="00733A5A" w:rsidRDefault="00733A5A" w:rsidP="00536782">
            <w:pPr>
              <w:rPr>
                <w:rFonts w:asciiTheme="majorHAnsi" w:hAnsiTheme="majorHAnsi" w:cstheme="majorHAnsi"/>
              </w:rPr>
            </w:pPr>
            <w:r w:rsidRPr="00733A5A">
              <w:rPr>
                <w:rFonts w:asciiTheme="majorHAnsi" w:hAnsiTheme="majorHAnsi" w:cstheme="majorHAnsi"/>
              </w:rPr>
              <w:t>b2</w:t>
            </w:r>
          </w:p>
        </w:tc>
        <w:tc>
          <w:tcPr>
            <w:tcW w:w="584" w:type="dxa"/>
          </w:tcPr>
          <w:p w14:paraId="07031635" w14:textId="77777777" w:rsidR="00733A5A" w:rsidRPr="00733A5A" w:rsidRDefault="00733A5A" w:rsidP="00536782">
            <w:pPr>
              <w:rPr>
                <w:rFonts w:asciiTheme="majorHAnsi" w:hAnsiTheme="majorHAnsi" w:cstheme="majorHAnsi"/>
              </w:rPr>
            </w:pPr>
            <w:r w:rsidRPr="00733A5A">
              <w:rPr>
                <w:rFonts w:asciiTheme="majorHAnsi" w:hAnsiTheme="majorHAnsi" w:cstheme="majorHAnsi"/>
              </w:rPr>
              <w:t>b1</w:t>
            </w:r>
          </w:p>
        </w:tc>
        <w:tc>
          <w:tcPr>
            <w:tcW w:w="584" w:type="dxa"/>
          </w:tcPr>
          <w:p w14:paraId="1C77A2BB" w14:textId="77777777" w:rsidR="00733A5A" w:rsidRPr="00733A5A" w:rsidRDefault="00733A5A" w:rsidP="00536782">
            <w:pPr>
              <w:keepNext/>
              <w:rPr>
                <w:rFonts w:asciiTheme="majorHAnsi" w:hAnsiTheme="majorHAnsi" w:cstheme="majorHAnsi"/>
              </w:rPr>
            </w:pPr>
            <w:r w:rsidRPr="00733A5A">
              <w:rPr>
                <w:rFonts w:asciiTheme="majorHAnsi" w:hAnsiTheme="majorHAnsi" w:cstheme="majorHAnsi"/>
              </w:rPr>
              <w:t>b0</w:t>
            </w:r>
          </w:p>
        </w:tc>
      </w:tr>
    </w:tbl>
    <w:p w14:paraId="2CA9FAB3" w14:textId="3C763704" w:rsidR="00733A5A" w:rsidRPr="00733A5A" w:rsidRDefault="00733A5A" w:rsidP="00733A5A">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2</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significato dei bit di stato</w:t>
      </w:r>
    </w:p>
    <w:p w14:paraId="1B783677" w14:textId="36E0DC82" w:rsidR="000E18D3" w:rsidRPr="00733A5A" w:rsidRDefault="000E18D3" w:rsidP="00BF6CE1">
      <w:pPr>
        <w:rPr>
          <w:rFonts w:asciiTheme="majorHAnsi" w:hAnsiTheme="majorHAnsi" w:cstheme="majorHAnsi"/>
        </w:rPr>
      </w:pPr>
      <w:r w:rsidRPr="00733A5A">
        <w:rPr>
          <w:rFonts w:asciiTheme="majorHAnsi" w:hAnsiTheme="majorHAnsi" w:cstheme="majorHAnsi"/>
        </w:rPr>
        <w:t>La codifica binaria degli stati soprariportati segue la seguente logica:</w:t>
      </w:r>
    </w:p>
    <w:p w14:paraId="3685A5AC" w14:textId="6ED5E76C"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b2: indica se la cella contiene un pezzo (b2 = 1) oppure no (b2 = 0).</w:t>
      </w:r>
    </w:p>
    <w:p w14:paraId="1F1C16D8" w14:textId="53A839F4"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 xml:space="preserve">b1: indica se la cella </w:t>
      </w:r>
      <w:r w:rsidR="002E67F9" w:rsidRPr="00733A5A">
        <w:rPr>
          <w:rFonts w:asciiTheme="majorHAnsi" w:hAnsiTheme="majorHAnsi" w:cstheme="majorHAnsi"/>
        </w:rPr>
        <w:t>contiene un pezzo nero (b1 = 1) oppure no (b1 = 0).</w:t>
      </w:r>
    </w:p>
    <w:p w14:paraId="2C5CA2CD" w14:textId="21DC57A7" w:rsidR="000E18D3" w:rsidRPr="00733A5A" w:rsidRDefault="000E18D3" w:rsidP="00733A5A">
      <w:pPr>
        <w:pStyle w:val="Paragrafoelenco"/>
        <w:numPr>
          <w:ilvl w:val="0"/>
          <w:numId w:val="45"/>
        </w:numPr>
        <w:rPr>
          <w:rFonts w:asciiTheme="majorHAnsi" w:hAnsiTheme="majorHAnsi" w:cstheme="majorHAnsi"/>
        </w:rPr>
      </w:pPr>
      <w:r w:rsidRPr="00733A5A">
        <w:rPr>
          <w:rFonts w:asciiTheme="majorHAnsi" w:hAnsiTheme="majorHAnsi" w:cstheme="majorHAnsi"/>
        </w:rPr>
        <w:t xml:space="preserve">b0: </w:t>
      </w:r>
      <w:r w:rsidR="002E67F9" w:rsidRPr="00733A5A">
        <w:rPr>
          <w:rFonts w:asciiTheme="majorHAnsi" w:hAnsiTheme="majorHAnsi" w:cstheme="majorHAnsi"/>
        </w:rPr>
        <w:t xml:space="preserve">indica se </w:t>
      </w:r>
      <w:r w:rsidR="0093662A" w:rsidRPr="00733A5A">
        <w:rPr>
          <w:rFonts w:asciiTheme="majorHAnsi" w:hAnsiTheme="majorHAnsi" w:cstheme="majorHAnsi"/>
        </w:rPr>
        <w:t>il pezzo contenuto nella cella è una dama (b0 = 1) oppure no (b0 = 0).</w:t>
      </w:r>
    </w:p>
    <w:p w14:paraId="28632414" w14:textId="77777777" w:rsidR="00FA3D86" w:rsidRDefault="00FA3D86">
      <w:pPr>
        <w:rPr>
          <w:rFonts w:asciiTheme="majorHAnsi" w:hAnsiTheme="majorHAnsi" w:cstheme="majorHAnsi"/>
        </w:rPr>
      </w:pPr>
      <w:r>
        <w:rPr>
          <w:rFonts w:asciiTheme="majorHAnsi" w:hAnsiTheme="majorHAnsi" w:cstheme="majorHAnsi"/>
        </w:rPr>
        <w:br w:type="page"/>
      </w:r>
    </w:p>
    <w:p w14:paraId="786BFC1F" w14:textId="1AB46CE8" w:rsidR="00733A5A" w:rsidDel="008E197B" w:rsidRDefault="00733A5A" w:rsidP="00BF6CE1">
      <w:pPr>
        <w:rPr>
          <w:del w:id="10" w:author="Andrea Del Corto" w:date="2020-10-19T10:51:00Z"/>
          <w:rFonts w:asciiTheme="majorHAnsi" w:eastAsiaTheme="minorEastAsia" w:hAnsiTheme="majorHAnsi" w:cstheme="majorHAnsi"/>
        </w:rPr>
      </w:pPr>
      <w:del w:id="11" w:author="Andrea Del Corto" w:date="2020-10-19T10:51:00Z">
        <w:r w:rsidRPr="00733A5A" w:rsidDel="008E197B">
          <w:rPr>
            <w:rFonts w:asciiTheme="majorHAnsi" w:hAnsiTheme="majorHAnsi" w:cstheme="majorHAnsi"/>
          </w:rPr>
          <w:lastRenderedPageBreak/>
          <w:delText xml:space="preserve">Considerando che per rappresentare una cella di gioco si devono poter codificare 5 stati diversi, per ogni cella occorrono 3 bit (che permettono di rappresentare </w:delText>
        </w:r>
      </w:del>
      <m:oMath>
        <m:sSup>
          <m:sSupPr>
            <m:ctrlPr>
              <w:del w:id="12" w:author="Andrea Del Corto" w:date="2020-10-19T10:51:00Z">
                <w:rPr>
                  <w:rFonts w:ascii="Cambria Math" w:hAnsi="Cambria Math" w:cstheme="majorHAnsi"/>
                </w:rPr>
              </w:del>
            </m:ctrlPr>
          </m:sSupPr>
          <m:e>
            <m:r>
              <w:del w:id="13" w:author="Andrea Del Corto" w:date="2020-10-19T10:51:00Z">
                <m:rPr>
                  <m:sty m:val="p"/>
                </m:rPr>
                <w:rPr>
                  <w:rFonts w:ascii="Cambria Math" w:hAnsi="Cambria Math" w:cstheme="majorHAnsi"/>
                </w:rPr>
                <m:t>2</m:t>
              </w:del>
            </m:r>
          </m:e>
          <m:sup>
            <m:r>
              <w:del w:id="14" w:author="Andrea Del Corto" w:date="2020-10-19T10:51:00Z">
                <m:rPr>
                  <m:sty m:val="p"/>
                </m:rPr>
                <w:rPr>
                  <w:rFonts w:ascii="Cambria Math" w:hAnsi="Cambria Math" w:cstheme="majorHAnsi"/>
                </w:rPr>
                <m:t>3</m:t>
              </w:del>
            </m:r>
          </m:sup>
        </m:sSup>
        <m:r>
          <w:del w:id="15" w:author="Andrea Del Corto" w:date="2020-10-19T10:51:00Z">
            <m:rPr>
              <m:sty m:val="p"/>
            </m:rPr>
            <w:rPr>
              <w:rFonts w:ascii="Cambria Math" w:hAnsi="Cambria Math" w:cstheme="majorHAnsi"/>
            </w:rPr>
            <m:t>= 8</m:t>
          </w:del>
        </m:r>
      </m:oMath>
      <w:del w:id="16" w:author="Andrea Del Corto" w:date="2020-10-19T10:51:00Z">
        <w:r w:rsidRPr="00733A5A" w:rsidDel="008E197B">
          <w:rPr>
            <w:rFonts w:asciiTheme="majorHAnsi" w:hAnsiTheme="majorHAnsi" w:cstheme="majorHAnsi"/>
          </w:rPr>
          <w:delText xml:space="preserve"> stati diversi (perciò 3 in più del necessario). In totale occorrono quindi </w:delText>
        </w:r>
      </w:del>
      <m:oMath>
        <m:r>
          <w:del w:id="17" w:author="Andrea Del Corto" w:date="2020-10-19T10:51:00Z">
            <w:rPr>
              <w:rFonts w:ascii="Cambria Math" w:hAnsi="Cambria Math" w:cstheme="majorHAnsi"/>
            </w:rPr>
            <m:t>3*32=96 bit</m:t>
          </w:del>
        </m:r>
      </m:oMath>
      <w:del w:id="18" w:author="Andrea Del Corto" w:date="2020-10-19T10:51:00Z">
        <w:r w:rsidRPr="00733A5A" w:rsidDel="008E197B">
          <w:rPr>
            <w:rFonts w:asciiTheme="majorHAnsi" w:eastAsiaTheme="minorEastAsia" w:hAnsiTheme="majorHAnsi" w:cstheme="majorHAnsi"/>
          </w:rPr>
          <w:delText xml:space="preserve"> per rappresentare i pezzi sulla damiera. Considerando che il progetto sarà sviluppato in Java, un intero (int) occupa 4 byte in memoria (32 bit) perciò i 96 bit necessari possono essere memorizzati utilizzando un array di 3 int nel modo seguente</w:delText>
        </w:r>
        <w:r w:rsidDel="008E197B">
          <w:rPr>
            <w:rFonts w:asciiTheme="majorHAnsi" w:eastAsiaTheme="minorEastAsia" w:hAnsiTheme="majorHAnsi" w:cstheme="majorHAnsi"/>
          </w:rPr>
          <w:delText>:</w:delText>
        </w:r>
      </w:del>
    </w:p>
    <w:p w14:paraId="3D366E66" w14:textId="16C2AED1" w:rsidR="00733A5A" w:rsidDel="008E197B" w:rsidRDefault="00733A5A">
      <w:pPr>
        <w:rPr>
          <w:del w:id="19" w:author="Andrea Del Corto" w:date="2020-10-19T10:51:00Z"/>
          <w:rFonts w:asciiTheme="majorHAnsi" w:eastAsiaTheme="minorEastAsia" w:hAnsiTheme="majorHAnsi" w:cstheme="majorHAnsi"/>
        </w:rPr>
      </w:pPr>
    </w:p>
    <w:p w14:paraId="1F7FAC74" w14:textId="45B933AF" w:rsidR="00517CAC" w:rsidRPr="00733A5A" w:rsidDel="008E197B" w:rsidRDefault="00517CAC" w:rsidP="00BF6CE1">
      <w:pPr>
        <w:rPr>
          <w:del w:id="20" w:author="Andrea Del Corto" w:date="2020-10-19T10:51:00Z"/>
          <w:rFonts w:asciiTheme="majorHAnsi" w:eastAsiaTheme="minorEastAsia" w:hAnsiTheme="majorHAnsi" w:cstheme="majorHAnsi"/>
        </w:rPr>
      </w:pPr>
    </w:p>
    <w:p w14:paraId="61B424B9" w14:textId="6D009D68" w:rsidR="00517CAC" w:rsidRPr="00733A5A" w:rsidDel="008E197B" w:rsidRDefault="00517CAC" w:rsidP="00BE1C84">
      <w:pPr>
        <w:rPr>
          <w:del w:id="21" w:author="Andrea Del Corto" w:date="2020-10-19T10:51:00Z"/>
          <w:rFonts w:asciiTheme="majorHAnsi" w:eastAsiaTheme="minorEastAsia" w:hAnsiTheme="majorHAnsi" w:cstheme="majorHAnsi"/>
        </w:rPr>
      </w:pPr>
    </w:p>
    <w:p w14:paraId="56F1C9F6" w14:textId="47E9F183" w:rsidR="007755F2" w:rsidRPr="00733A5A" w:rsidDel="008E197B" w:rsidRDefault="007755F2" w:rsidP="007755F2">
      <w:pPr>
        <w:keepNext/>
        <w:jc w:val="center"/>
        <w:rPr>
          <w:del w:id="22" w:author="Andrea Del Corto" w:date="2020-10-19T10:51:00Z"/>
          <w:rFonts w:asciiTheme="majorHAnsi" w:hAnsiTheme="majorHAnsi" w:cstheme="majorHAnsi"/>
        </w:rPr>
      </w:pPr>
      <w:del w:id="23" w:author="Andrea Del Corto" w:date="2020-10-19T10:51:00Z">
        <w:r w:rsidRPr="00733A5A" w:rsidDel="008E197B">
          <w:rPr>
            <w:rFonts w:asciiTheme="majorHAnsi" w:eastAsiaTheme="minorEastAsia" w:hAnsiTheme="majorHAnsi" w:cstheme="majorHAnsi"/>
            <w:noProof/>
          </w:rPr>
          <w:drawing>
            <wp:inline distT="0" distB="0" distL="0" distR="0" wp14:anchorId="1C1E9E71" wp14:editId="2C2772EB">
              <wp:extent cx="6545498" cy="211046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9">
                        <a:extLst>
                          <a:ext uri="{28A0092B-C50C-407E-A947-70E740481C1C}">
                            <a14:useLocalDpi xmlns:a14="http://schemas.microsoft.com/office/drawing/2010/main" val="0"/>
                          </a:ext>
                        </a:extLst>
                      </a:blip>
                      <a:stretch>
                        <a:fillRect/>
                      </a:stretch>
                    </pic:blipFill>
                    <pic:spPr>
                      <a:xfrm>
                        <a:off x="0" y="0"/>
                        <a:ext cx="6636352" cy="2139758"/>
                      </a:xfrm>
                      <a:prstGeom prst="rect">
                        <a:avLst/>
                      </a:prstGeom>
                    </pic:spPr>
                  </pic:pic>
                </a:graphicData>
              </a:graphic>
            </wp:inline>
          </w:drawing>
        </w:r>
      </w:del>
    </w:p>
    <w:p w14:paraId="14DDCCC5" w14:textId="39A53201" w:rsidR="00BF6CE1" w:rsidRPr="00733A5A" w:rsidDel="008E197B" w:rsidRDefault="007755F2" w:rsidP="007755F2">
      <w:pPr>
        <w:pStyle w:val="Didascalia"/>
        <w:jc w:val="center"/>
        <w:rPr>
          <w:del w:id="24" w:author="Andrea Del Corto" w:date="2020-10-19T10:51:00Z"/>
          <w:rFonts w:asciiTheme="majorHAnsi" w:eastAsiaTheme="minorEastAsia" w:hAnsiTheme="majorHAnsi" w:cstheme="majorHAnsi"/>
          <w:noProof/>
          <w:sz w:val="24"/>
          <w:szCs w:val="24"/>
        </w:rPr>
      </w:pPr>
      <w:del w:id="25" w:author="Andrea Del Corto" w:date="2020-10-19T10:51:00Z">
        <w:r w:rsidRPr="00733A5A" w:rsidDel="008E197B">
          <w:rPr>
            <w:rFonts w:asciiTheme="majorHAnsi" w:hAnsiTheme="majorHAnsi" w:cstheme="majorHAnsi"/>
            <w:sz w:val="24"/>
            <w:szCs w:val="24"/>
          </w:rPr>
          <w:delText xml:space="preserve">Figure </w:delText>
        </w:r>
        <w:r w:rsidRPr="00733A5A" w:rsidDel="008E197B">
          <w:rPr>
            <w:rFonts w:asciiTheme="majorHAnsi" w:hAnsiTheme="majorHAnsi" w:cstheme="majorHAnsi"/>
            <w:sz w:val="24"/>
            <w:szCs w:val="24"/>
          </w:rPr>
          <w:fldChar w:fldCharType="begin"/>
        </w:r>
        <w:r w:rsidRPr="00733A5A" w:rsidDel="008E197B">
          <w:rPr>
            <w:rFonts w:asciiTheme="majorHAnsi" w:hAnsiTheme="majorHAnsi" w:cstheme="majorHAnsi"/>
            <w:sz w:val="24"/>
            <w:szCs w:val="24"/>
          </w:rPr>
          <w:delInstrText xml:space="preserve"> SEQ Figure \* ARABIC </w:delInstrText>
        </w:r>
        <w:r w:rsidRPr="00733A5A" w:rsidDel="008E197B">
          <w:rPr>
            <w:rFonts w:asciiTheme="majorHAnsi" w:hAnsiTheme="majorHAnsi" w:cstheme="majorHAnsi"/>
            <w:sz w:val="24"/>
            <w:szCs w:val="24"/>
          </w:rPr>
          <w:fldChar w:fldCharType="separate"/>
        </w:r>
        <w:r w:rsidR="00857E01" w:rsidDel="008E197B">
          <w:rPr>
            <w:rFonts w:asciiTheme="majorHAnsi" w:hAnsiTheme="majorHAnsi" w:cstheme="majorHAnsi"/>
            <w:noProof/>
            <w:sz w:val="24"/>
            <w:szCs w:val="24"/>
          </w:rPr>
          <w:delText>2</w:delText>
        </w:r>
        <w:r w:rsidRPr="00733A5A" w:rsidDel="008E197B">
          <w:rPr>
            <w:rFonts w:asciiTheme="majorHAnsi" w:hAnsiTheme="majorHAnsi" w:cstheme="majorHAnsi"/>
            <w:sz w:val="24"/>
            <w:szCs w:val="24"/>
          </w:rPr>
          <w:fldChar w:fldCharType="end"/>
        </w:r>
        <w:r w:rsidRPr="00733A5A" w:rsidDel="008E197B">
          <w:rPr>
            <w:rFonts w:asciiTheme="majorHAnsi" w:hAnsiTheme="majorHAnsi" w:cstheme="majorHAnsi"/>
            <w:sz w:val="24"/>
            <w:szCs w:val="24"/>
          </w:rPr>
          <w:delText xml:space="preserve"> </w:delText>
        </w:r>
        <w:r w:rsidR="005518BF" w:rsidRPr="00733A5A" w:rsidDel="008E197B">
          <w:rPr>
            <w:rFonts w:asciiTheme="majorHAnsi" w:hAnsiTheme="majorHAnsi" w:cstheme="majorHAnsi"/>
            <w:sz w:val="24"/>
            <w:szCs w:val="24"/>
          </w:rPr>
          <w:delText>- Rappresentazione</w:delText>
        </w:r>
        <w:r w:rsidRPr="00733A5A" w:rsidDel="008E197B">
          <w:rPr>
            <w:rFonts w:asciiTheme="majorHAnsi" w:hAnsiTheme="majorHAnsi" w:cstheme="majorHAnsi"/>
            <w:sz w:val="24"/>
            <w:szCs w:val="24"/>
          </w:rPr>
          <w:delText xml:space="preserve"> Damiera vuota</w:delText>
        </w:r>
      </w:del>
    </w:p>
    <w:p w14:paraId="1C055259" w14:textId="117C361E" w:rsidR="00BF6CE1" w:rsidRPr="00733A5A" w:rsidDel="008E197B" w:rsidRDefault="00BF6CE1" w:rsidP="00BF6CE1">
      <w:pPr>
        <w:jc w:val="center"/>
        <w:rPr>
          <w:del w:id="26" w:author="Andrea Del Corto" w:date="2020-10-19T10:51:00Z"/>
          <w:rFonts w:asciiTheme="majorHAnsi" w:eastAsiaTheme="minorEastAsia" w:hAnsiTheme="majorHAnsi" w:cstheme="majorHAnsi"/>
          <w:noProof/>
        </w:rPr>
      </w:pPr>
    </w:p>
    <w:p w14:paraId="1334DD54" w14:textId="6534E9FF" w:rsidR="007D6842" w:rsidRPr="00733A5A" w:rsidDel="008E197B" w:rsidRDefault="007D6842">
      <w:pPr>
        <w:rPr>
          <w:del w:id="27" w:author="Andrea Del Corto" w:date="2020-10-19T10:51:00Z"/>
          <w:rFonts w:asciiTheme="majorHAnsi" w:eastAsiaTheme="minorEastAsia" w:hAnsiTheme="majorHAnsi" w:cstheme="majorHAnsi"/>
          <w:noProof/>
        </w:rPr>
      </w:pPr>
    </w:p>
    <w:p w14:paraId="663E8DE3" w14:textId="036EEA3B" w:rsidR="00733A5A" w:rsidDel="008E197B" w:rsidRDefault="007D6842">
      <w:pPr>
        <w:rPr>
          <w:del w:id="28" w:author="Andrea Del Corto" w:date="2020-10-19T10:51:00Z"/>
          <w:rFonts w:asciiTheme="majorHAnsi" w:eastAsiaTheme="minorEastAsia" w:hAnsiTheme="majorHAnsi" w:cstheme="majorHAnsi"/>
          <w:noProof/>
        </w:rPr>
      </w:pPr>
      <w:del w:id="29" w:author="Andrea Del Corto" w:date="2020-10-19T10:51:00Z">
        <w:r w:rsidRPr="00733A5A" w:rsidDel="008E197B">
          <w:rPr>
            <w:rFonts w:asciiTheme="majorHAnsi" w:eastAsiaTheme="minorEastAsia" w:hAnsiTheme="majorHAnsi" w:cstheme="majorHAnsi"/>
            <w:noProof/>
          </w:rPr>
          <w:delText>L’array “state” soprariportato rappresenta una damiera vuota, infatti ogni colonna di bit, che rappresenta lo stato di ciascuna cella</w:delText>
        </w:r>
        <w:r w:rsidR="005518BF" w:rsidRPr="00733A5A" w:rsidDel="008E197B">
          <w:rPr>
            <w:rFonts w:asciiTheme="majorHAnsi" w:eastAsiaTheme="minorEastAsia" w:hAnsiTheme="majorHAnsi" w:cstheme="majorHAnsi"/>
            <w:noProof/>
          </w:rPr>
          <w:delText xml:space="preserve"> scura</w:delText>
        </w:r>
        <w:r w:rsidRPr="00733A5A" w:rsidDel="008E197B">
          <w:rPr>
            <w:rFonts w:asciiTheme="majorHAnsi" w:eastAsiaTheme="minorEastAsia" w:hAnsiTheme="majorHAnsi" w:cstheme="majorHAnsi"/>
            <w:noProof/>
          </w:rPr>
          <w:delText>, è configurato come: 000, ovvero con lo stato“E”.</w:delText>
        </w:r>
      </w:del>
    </w:p>
    <w:p w14:paraId="2F748FE3" w14:textId="511C8963" w:rsidR="00D94903" w:rsidDel="008E197B" w:rsidRDefault="00D94903">
      <w:pPr>
        <w:rPr>
          <w:del w:id="30" w:author="Andrea Del Corto" w:date="2020-10-19T10:51:00Z"/>
          <w:rFonts w:asciiTheme="majorHAnsi" w:eastAsiaTheme="minorEastAsia" w:hAnsiTheme="majorHAnsi" w:cstheme="majorHAnsi"/>
          <w:noProof/>
        </w:rPr>
      </w:pPr>
    </w:p>
    <w:p w14:paraId="6E1B8D72" w14:textId="710EEBB7" w:rsidR="007755F2" w:rsidRPr="00733A5A" w:rsidDel="008E197B" w:rsidRDefault="007D6842">
      <w:pPr>
        <w:rPr>
          <w:del w:id="31" w:author="Andrea Del Corto" w:date="2020-10-19T10:51:00Z"/>
          <w:rFonts w:asciiTheme="majorHAnsi" w:eastAsiaTheme="minorEastAsia" w:hAnsiTheme="majorHAnsi" w:cstheme="majorHAnsi"/>
          <w:noProof/>
        </w:rPr>
      </w:pPr>
      <w:del w:id="32" w:author="Andrea Del Corto" w:date="2020-10-19T10:51:00Z">
        <w:r w:rsidRPr="00733A5A" w:rsidDel="008E197B">
          <w:rPr>
            <w:rFonts w:asciiTheme="majorHAnsi" w:eastAsiaTheme="minorEastAsia" w:hAnsiTheme="majorHAnsi" w:cstheme="majorHAnsi"/>
            <w:noProof/>
          </w:rPr>
          <w:delText>Per dare un’idea più completa di come funziona questa rappresentazione</w:delText>
        </w:r>
        <w:r w:rsidR="009A58EF" w:rsidRPr="00733A5A" w:rsidDel="008E197B">
          <w:rPr>
            <w:rFonts w:asciiTheme="majorHAnsi" w:eastAsiaTheme="minorEastAsia" w:hAnsiTheme="majorHAnsi" w:cstheme="majorHAnsi"/>
            <w:noProof/>
          </w:rPr>
          <w:delText xml:space="preserve">, </w:delText>
        </w:r>
        <w:r w:rsidRPr="00733A5A" w:rsidDel="008E197B">
          <w:rPr>
            <w:rFonts w:asciiTheme="majorHAnsi" w:eastAsiaTheme="minorEastAsia" w:hAnsiTheme="majorHAnsi" w:cstheme="majorHAnsi"/>
            <w:noProof/>
          </w:rPr>
          <w:delText>di seguito viene riportato l’array “state”  configurato per rappresentare una damiera con tutti i pezzi nella loro posizione di partenza</w:delText>
        </w:r>
        <w:r w:rsidR="009A58EF" w:rsidRPr="00733A5A" w:rsidDel="008E197B">
          <w:rPr>
            <w:rFonts w:asciiTheme="majorHAnsi" w:eastAsiaTheme="minorEastAsia" w:hAnsiTheme="majorHAnsi" w:cstheme="majorHAnsi"/>
            <w:noProof/>
          </w:rPr>
          <w:delText xml:space="preserve"> (come in </w:delText>
        </w:r>
        <w:r w:rsidR="009A58EF" w:rsidRPr="00733A5A" w:rsidDel="008E197B">
          <w:rPr>
            <w:rFonts w:asciiTheme="majorHAnsi" w:eastAsiaTheme="minorEastAsia" w:hAnsiTheme="majorHAnsi" w:cstheme="majorHAnsi"/>
            <w:noProof/>
          </w:rPr>
          <w:fldChar w:fldCharType="begin"/>
        </w:r>
        <w:r w:rsidR="009A58EF" w:rsidRPr="00733A5A" w:rsidDel="008E197B">
          <w:rPr>
            <w:rFonts w:asciiTheme="majorHAnsi" w:eastAsiaTheme="minorEastAsia" w:hAnsiTheme="majorHAnsi" w:cstheme="majorHAnsi"/>
            <w:noProof/>
          </w:rPr>
          <w:delInstrText xml:space="preserve"> REF _Ref53474824 \h </w:delInstrText>
        </w:r>
        <w:r w:rsidR="00733A5A" w:rsidDel="008E197B">
          <w:rPr>
            <w:rFonts w:asciiTheme="majorHAnsi" w:eastAsiaTheme="minorEastAsia" w:hAnsiTheme="majorHAnsi" w:cstheme="majorHAnsi"/>
            <w:noProof/>
          </w:rPr>
          <w:delInstrText xml:space="preserve"> \* MERGEFORMAT </w:delInstrText>
        </w:r>
        <w:r w:rsidR="009A58EF" w:rsidRPr="00733A5A" w:rsidDel="008E197B">
          <w:rPr>
            <w:rFonts w:asciiTheme="majorHAnsi" w:eastAsiaTheme="minorEastAsia" w:hAnsiTheme="majorHAnsi" w:cstheme="majorHAnsi"/>
            <w:noProof/>
          </w:rPr>
        </w:r>
        <w:r w:rsidR="009A58EF" w:rsidRPr="00733A5A" w:rsidDel="008E197B">
          <w:rPr>
            <w:rFonts w:asciiTheme="majorHAnsi" w:eastAsiaTheme="minorEastAsia" w:hAnsiTheme="majorHAnsi" w:cstheme="majorHAnsi"/>
            <w:noProof/>
          </w:rPr>
          <w:fldChar w:fldCharType="separate"/>
        </w:r>
        <w:r w:rsidR="00857E01" w:rsidRPr="00733A5A" w:rsidDel="008E197B">
          <w:rPr>
            <w:rFonts w:asciiTheme="majorHAnsi" w:hAnsiTheme="majorHAnsi" w:cstheme="majorHAnsi"/>
          </w:rPr>
          <w:delText xml:space="preserve">Figure </w:delText>
        </w:r>
        <w:r w:rsidR="00857E01" w:rsidDel="008E197B">
          <w:rPr>
            <w:rFonts w:asciiTheme="majorHAnsi" w:hAnsiTheme="majorHAnsi" w:cstheme="majorHAnsi"/>
            <w:noProof/>
          </w:rPr>
          <w:delText>1</w:delText>
        </w:r>
        <w:r w:rsidR="009A58EF" w:rsidRPr="00733A5A" w:rsidDel="008E197B">
          <w:rPr>
            <w:rFonts w:asciiTheme="majorHAnsi" w:eastAsiaTheme="minorEastAsia" w:hAnsiTheme="majorHAnsi" w:cstheme="majorHAnsi"/>
            <w:noProof/>
          </w:rPr>
          <w:fldChar w:fldCharType="end"/>
        </w:r>
        <w:r w:rsidR="009A58EF" w:rsidRPr="00733A5A" w:rsidDel="008E197B">
          <w:rPr>
            <w:rFonts w:asciiTheme="majorHAnsi" w:eastAsiaTheme="minorEastAsia" w:hAnsiTheme="majorHAnsi" w:cstheme="majorHAnsi"/>
            <w:noProof/>
          </w:rPr>
          <w:delText>)</w:delText>
        </w:r>
        <w:r w:rsidRPr="00733A5A" w:rsidDel="008E197B">
          <w:rPr>
            <w:rFonts w:asciiTheme="majorHAnsi" w:eastAsiaTheme="minorEastAsia" w:hAnsiTheme="majorHAnsi" w:cstheme="majorHAnsi"/>
            <w:noProof/>
          </w:rPr>
          <w:delText xml:space="preserve"> per dare inizio ad una nuova partita.</w:delText>
        </w:r>
      </w:del>
    </w:p>
    <w:p w14:paraId="320E3584" w14:textId="6475B9B3" w:rsidR="007D6842" w:rsidRPr="00733A5A" w:rsidDel="008E197B" w:rsidRDefault="007D6842">
      <w:pPr>
        <w:rPr>
          <w:del w:id="33" w:author="Andrea Del Corto" w:date="2020-10-19T10:51:00Z"/>
          <w:rFonts w:asciiTheme="majorHAnsi" w:eastAsiaTheme="minorEastAsia" w:hAnsiTheme="majorHAnsi" w:cstheme="majorHAnsi"/>
          <w:noProof/>
        </w:rPr>
      </w:pPr>
    </w:p>
    <w:p w14:paraId="6627E064" w14:textId="1361E95D" w:rsidR="00BF6CE1" w:rsidRPr="00733A5A" w:rsidDel="008E197B" w:rsidRDefault="00BF6CE1" w:rsidP="007755F2">
      <w:pPr>
        <w:rPr>
          <w:del w:id="34" w:author="Andrea Del Corto" w:date="2020-10-19T10:51:00Z"/>
          <w:rFonts w:asciiTheme="majorHAnsi" w:eastAsiaTheme="minorEastAsia" w:hAnsiTheme="majorHAnsi" w:cstheme="majorHAnsi"/>
          <w:noProof/>
        </w:rPr>
      </w:pPr>
    </w:p>
    <w:p w14:paraId="22D85B8F" w14:textId="6C57865E" w:rsidR="005518BF" w:rsidRPr="00733A5A" w:rsidDel="008E197B" w:rsidRDefault="00762966" w:rsidP="005518BF">
      <w:pPr>
        <w:keepNext/>
        <w:jc w:val="center"/>
        <w:rPr>
          <w:del w:id="35" w:author="Andrea Del Corto" w:date="2020-10-19T10:51:00Z"/>
          <w:rFonts w:asciiTheme="majorHAnsi" w:hAnsiTheme="majorHAnsi" w:cstheme="majorHAnsi"/>
        </w:rPr>
      </w:pPr>
      <w:del w:id="36" w:author="Andrea Del Corto" w:date="2020-10-19T10:51:00Z">
        <w:r w:rsidRPr="00733A5A" w:rsidDel="008E197B">
          <w:rPr>
            <w:rFonts w:asciiTheme="majorHAnsi" w:eastAsiaTheme="minorEastAsia" w:hAnsiTheme="majorHAnsi" w:cstheme="majorHAnsi"/>
            <w:noProof/>
          </w:rPr>
          <w:drawing>
            <wp:inline distT="0" distB="0" distL="0" distR="0" wp14:anchorId="7AEE9062" wp14:editId="0DA418BD">
              <wp:extent cx="6480475" cy="2392326"/>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extLst>
                          <a:ext uri="{28A0092B-C50C-407E-A947-70E740481C1C}">
                            <a14:useLocalDpi xmlns:a14="http://schemas.microsoft.com/office/drawing/2010/main" val="0"/>
                          </a:ext>
                        </a:extLst>
                      </a:blip>
                      <a:stretch>
                        <a:fillRect/>
                      </a:stretch>
                    </pic:blipFill>
                    <pic:spPr>
                      <a:xfrm>
                        <a:off x="0" y="0"/>
                        <a:ext cx="6694278" cy="2471253"/>
                      </a:xfrm>
                      <a:prstGeom prst="rect">
                        <a:avLst/>
                      </a:prstGeom>
                    </pic:spPr>
                  </pic:pic>
                </a:graphicData>
              </a:graphic>
            </wp:inline>
          </w:drawing>
        </w:r>
      </w:del>
    </w:p>
    <w:p w14:paraId="613D40C2" w14:textId="35E9ADAF" w:rsidR="007755F2" w:rsidRPr="00733A5A" w:rsidDel="008E197B" w:rsidRDefault="005518BF" w:rsidP="00E81DFF">
      <w:pPr>
        <w:pStyle w:val="Didascalia"/>
        <w:jc w:val="center"/>
        <w:rPr>
          <w:del w:id="37" w:author="Andrea Del Corto" w:date="2020-10-19T10:51:00Z"/>
          <w:rFonts w:asciiTheme="majorHAnsi" w:eastAsiaTheme="minorEastAsia" w:hAnsiTheme="majorHAnsi" w:cstheme="majorHAnsi"/>
          <w:noProof/>
          <w:sz w:val="24"/>
          <w:szCs w:val="24"/>
        </w:rPr>
        <w:sectPr w:rsidR="007755F2" w:rsidRPr="00733A5A" w:rsidDel="008E197B" w:rsidSect="00FA3D86">
          <w:headerReference w:type="even" r:id="rId11"/>
          <w:headerReference w:type="default" r:id="rId12"/>
          <w:headerReference w:type="first" r:id="rId13"/>
          <w:pgSz w:w="11900" w:h="16840"/>
          <w:pgMar w:top="1417" w:right="1134" w:bottom="1134" w:left="1134" w:header="708" w:footer="708" w:gutter="0"/>
          <w:cols w:space="708"/>
          <w:titlePg/>
          <w:docGrid w:linePitch="360"/>
        </w:sectPr>
      </w:pPr>
      <w:del w:id="38" w:author="Andrea Del Corto" w:date="2020-10-19T10:51:00Z">
        <w:r w:rsidRPr="00733A5A" w:rsidDel="008E197B">
          <w:rPr>
            <w:rFonts w:asciiTheme="majorHAnsi" w:hAnsiTheme="majorHAnsi" w:cstheme="majorHAnsi"/>
            <w:sz w:val="24"/>
            <w:szCs w:val="24"/>
          </w:rPr>
          <w:delText xml:space="preserve">Figure </w:delText>
        </w:r>
        <w:r w:rsidRPr="00733A5A" w:rsidDel="008E197B">
          <w:rPr>
            <w:rFonts w:asciiTheme="majorHAnsi" w:hAnsiTheme="majorHAnsi" w:cstheme="majorHAnsi"/>
            <w:sz w:val="24"/>
            <w:szCs w:val="24"/>
          </w:rPr>
          <w:fldChar w:fldCharType="begin"/>
        </w:r>
        <w:r w:rsidRPr="00733A5A" w:rsidDel="008E197B">
          <w:rPr>
            <w:rFonts w:asciiTheme="majorHAnsi" w:hAnsiTheme="majorHAnsi" w:cstheme="majorHAnsi"/>
            <w:sz w:val="24"/>
            <w:szCs w:val="24"/>
          </w:rPr>
          <w:delInstrText xml:space="preserve"> SEQ Figure \* ARABIC </w:delInstrText>
        </w:r>
        <w:r w:rsidRPr="00733A5A" w:rsidDel="008E197B">
          <w:rPr>
            <w:rFonts w:asciiTheme="majorHAnsi" w:hAnsiTheme="majorHAnsi" w:cstheme="majorHAnsi"/>
            <w:sz w:val="24"/>
            <w:szCs w:val="24"/>
          </w:rPr>
          <w:fldChar w:fldCharType="separate"/>
        </w:r>
        <w:r w:rsidR="00857E01" w:rsidDel="008E197B">
          <w:rPr>
            <w:rFonts w:asciiTheme="majorHAnsi" w:hAnsiTheme="majorHAnsi" w:cstheme="majorHAnsi"/>
            <w:noProof/>
            <w:sz w:val="24"/>
            <w:szCs w:val="24"/>
          </w:rPr>
          <w:delText>3</w:delText>
        </w:r>
        <w:r w:rsidRPr="00733A5A" w:rsidDel="008E197B">
          <w:rPr>
            <w:rFonts w:asciiTheme="majorHAnsi" w:hAnsiTheme="majorHAnsi" w:cstheme="majorHAnsi"/>
            <w:sz w:val="24"/>
            <w:szCs w:val="24"/>
          </w:rPr>
          <w:fldChar w:fldCharType="end"/>
        </w:r>
        <w:r w:rsidRPr="00733A5A" w:rsidDel="008E197B">
          <w:rPr>
            <w:rFonts w:asciiTheme="majorHAnsi" w:hAnsiTheme="majorHAnsi" w:cstheme="majorHAnsi"/>
            <w:sz w:val="24"/>
            <w:szCs w:val="24"/>
          </w:rPr>
          <w:delText xml:space="preserve"> - Rappresentazione Damiera pronta per una nuova partita</w:delText>
        </w:r>
      </w:del>
    </w:p>
    <w:p w14:paraId="05EA3B15" w14:textId="77777777" w:rsidR="00BC100C" w:rsidRPr="00733A5A" w:rsidRDefault="00BC100C" w:rsidP="00BC100C">
      <w:pPr>
        <w:pStyle w:val="Titolo2"/>
        <w:rPr>
          <w:rFonts w:cstheme="majorHAnsi"/>
        </w:rPr>
      </w:pPr>
      <w:bookmarkStart w:id="39" w:name="_Toc53656992"/>
      <w:r w:rsidRPr="00733A5A">
        <w:rPr>
          <w:rFonts w:cstheme="majorHAnsi"/>
        </w:rPr>
        <w:t>Struttura del programma</w:t>
      </w:r>
      <w:bookmarkEnd w:id="39"/>
    </w:p>
    <w:p w14:paraId="05E937A0" w14:textId="22791310" w:rsidR="00BC100C" w:rsidRPr="00733A5A" w:rsidRDefault="00BC100C" w:rsidP="00BC100C">
      <w:pPr>
        <w:rPr>
          <w:rFonts w:asciiTheme="majorHAnsi" w:hAnsiTheme="majorHAnsi" w:cstheme="majorHAnsi"/>
        </w:rPr>
      </w:pPr>
      <w:r w:rsidRPr="00733A5A">
        <w:rPr>
          <w:rFonts w:asciiTheme="majorHAnsi" w:hAnsiTheme="majorHAnsi" w:cstheme="majorHAnsi"/>
        </w:rPr>
        <w:t>In questo capitolo sarà descritta la struttura generale del programma e le ide</w:t>
      </w:r>
      <w:r w:rsidR="00180C82" w:rsidRPr="00733A5A">
        <w:rPr>
          <w:rFonts w:asciiTheme="majorHAnsi" w:hAnsiTheme="majorHAnsi" w:cstheme="majorHAnsi"/>
        </w:rPr>
        <w:t>e</w:t>
      </w:r>
      <w:r w:rsidRPr="00733A5A">
        <w:rPr>
          <w:rFonts w:asciiTheme="majorHAnsi" w:hAnsiTheme="majorHAnsi" w:cstheme="majorHAnsi"/>
        </w:rPr>
        <w:t xml:space="preserve"> chiave che hanno guidato la sua scrittura.</w:t>
      </w:r>
    </w:p>
    <w:p w14:paraId="5F07A1EE" w14:textId="77777777" w:rsidR="00BC100C" w:rsidRPr="00733A5A" w:rsidRDefault="00BC100C" w:rsidP="00BC100C">
      <w:pPr>
        <w:rPr>
          <w:rFonts w:asciiTheme="majorHAnsi" w:hAnsiTheme="majorHAnsi" w:cstheme="majorHAnsi"/>
        </w:rPr>
      </w:pPr>
    </w:p>
    <w:p w14:paraId="42DC1921" w14:textId="32A8F10C"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Il metodo </w:t>
      </w:r>
      <w:proofErr w:type="spellStart"/>
      <w:r w:rsidRPr="00733A5A">
        <w:rPr>
          <w:rFonts w:asciiTheme="majorHAnsi" w:hAnsiTheme="majorHAnsi" w:cstheme="majorHAnsi"/>
        </w:rPr>
        <w:t>main</w:t>
      </w:r>
      <w:proofErr w:type="spellEnd"/>
      <w:r w:rsidRPr="00733A5A">
        <w:rPr>
          <w:rFonts w:asciiTheme="majorHAnsi" w:hAnsiTheme="majorHAnsi" w:cstheme="majorHAnsi"/>
        </w:rPr>
        <w:t xml:space="preserve"> della classe </w:t>
      </w:r>
      <w:proofErr w:type="spellStart"/>
      <w:r w:rsidRPr="00733A5A">
        <w:rPr>
          <w:rFonts w:asciiTheme="majorHAnsi" w:hAnsiTheme="majorHAnsi" w:cstheme="majorHAnsi"/>
        </w:rPr>
        <w:t>Main</w:t>
      </w:r>
      <w:proofErr w:type="spellEnd"/>
      <w:r w:rsidRPr="00733A5A">
        <w:rPr>
          <w:rFonts w:asciiTheme="majorHAnsi" w:hAnsiTheme="majorHAnsi" w:cstheme="majorHAnsi"/>
        </w:rPr>
        <w:t xml:space="preserve"> è il punto di inizio per l’esecuzione del programma </w:t>
      </w:r>
      <w:r w:rsidR="00513686" w:rsidRPr="00733A5A">
        <w:rPr>
          <w:rFonts w:asciiTheme="majorHAnsi" w:hAnsiTheme="majorHAnsi" w:cstheme="majorHAnsi"/>
        </w:rPr>
        <w:t xml:space="preserve">e </w:t>
      </w:r>
      <w:r w:rsidRPr="00733A5A">
        <w:rPr>
          <w:rFonts w:asciiTheme="majorHAnsi" w:hAnsiTheme="majorHAnsi" w:cstheme="majorHAnsi"/>
        </w:rPr>
        <w:t xml:space="preserve">il </w:t>
      </w:r>
      <w:r w:rsidR="00513686" w:rsidRPr="00733A5A">
        <w:rPr>
          <w:rFonts w:asciiTheme="majorHAnsi" w:hAnsiTheme="majorHAnsi" w:cstheme="majorHAnsi"/>
        </w:rPr>
        <w:t>suo</w:t>
      </w:r>
      <w:r w:rsidRPr="00733A5A">
        <w:rPr>
          <w:rFonts w:asciiTheme="majorHAnsi" w:hAnsiTheme="majorHAnsi" w:cstheme="majorHAnsi"/>
        </w:rPr>
        <w:t xml:space="preserve"> unico scopo è quello di creare un’istanza di </w:t>
      </w:r>
      <w:proofErr w:type="spellStart"/>
      <w:r w:rsidRPr="00733A5A">
        <w:rPr>
          <w:rFonts w:asciiTheme="majorHAnsi" w:hAnsiTheme="majorHAnsi" w:cstheme="majorHAnsi"/>
        </w:rPr>
        <w:t>CheckersWindow</w:t>
      </w:r>
      <w:proofErr w:type="spellEnd"/>
      <w:r w:rsidRPr="00733A5A">
        <w:rPr>
          <w:rFonts w:asciiTheme="majorHAnsi" w:hAnsiTheme="majorHAnsi" w:cstheme="majorHAnsi"/>
        </w:rPr>
        <w:t>.</w:t>
      </w:r>
    </w:p>
    <w:p w14:paraId="10BCCF86"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L’unica istanza di </w:t>
      </w:r>
      <w:proofErr w:type="spellStart"/>
      <w:r w:rsidRPr="00733A5A">
        <w:rPr>
          <w:rFonts w:asciiTheme="majorHAnsi" w:hAnsiTheme="majorHAnsi" w:cstheme="majorHAnsi"/>
        </w:rPr>
        <w:t>CheckersWindow</w:t>
      </w:r>
      <w:proofErr w:type="spellEnd"/>
      <w:r w:rsidRPr="00733A5A">
        <w:rPr>
          <w:rFonts w:asciiTheme="majorHAnsi" w:hAnsiTheme="majorHAnsi" w:cstheme="majorHAnsi"/>
        </w:rPr>
        <w:t xml:space="preserve"> rappresenta l’unica finestra del programma, nonché l’unico punto di interazione programma/utente.</w:t>
      </w:r>
    </w:p>
    <w:p w14:paraId="3671F490"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Durante l’inizializzazione di </w:t>
      </w:r>
      <w:proofErr w:type="spellStart"/>
      <w:r w:rsidRPr="00733A5A">
        <w:rPr>
          <w:rFonts w:asciiTheme="majorHAnsi" w:hAnsiTheme="majorHAnsi" w:cstheme="majorHAnsi"/>
        </w:rPr>
        <w:t>CheckersWindow</w:t>
      </w:r>
      <w:proofErr w:type="spellEnd"/>
      <w:r w:rsidRPr="00733A5A">
        <w:rPr>
          <w:rFonts w:asciiTheme="majorHAnsi" w:hAnsiTheme="majorHAnsi" w:cstheme="majorHAnsi"/>
        </w:rPr>
        <w:t>, vengono create le sue componenti grafiche (</w:t>
      </w:r>
      <w:proofErr w:type="spellStart"/>
      <w:r w:rsidRPr="00733A5A">
        <w:rPr>
          <w:rFonts w:asciiTheme="majorHAnsi" w:hAnsiTheme="majorHAnsi" w:cstheme="majorHAnsi"/>
        </w:rPr>
        <w:t>CheckerBoard</w:t>
      </w:r>
      <w:proofErr w:type="spellEnd"/>
      <w:r w:rsidRPr="00733A5A">
        <w:rPr>
          <w:rFonts w:asciiTheme="majorHAnsi" w:hAnsiTheme="majorHAnsi" w:cstheme="majorHAnsi"/>
        </w:rPr>
        <w:t xml:space="preserve"> e </w:t>
      </w:r>
      <w:proofErr w:type="spellStart"/>
      <w:r w:rsidRPr="00733A5A">
        <w:rPr>
          <w:rFonts w:asciiTheme="majorHAnsi" w:hAnsiTheme="majorHAnsi" w:cstheme="majorHAnsi"/>
        </w:rPr>
        <w:t>OptionPanel</w:t>
      </w:r>
      <w:proofErr w:type="spellEnd"/>
      <w:r w:rsidRPr="00733A5A">
        <w:rPr>
          <w:rFonts w:asciiTheme="majorHAnsi" w:hAnsiTheme="majorHAnsi" w:cstheme="majorHAnsi"/>
        </w:rPr>
        <w:t xml:space="preserve">) e un’istanza della classe </w:t>
      </w:r>
      <w:proofErr w:type="spellStart"/>
      <w:r w:rsidRPr="00733A5A">
        <w:rPr>
          <w:rFonts w:asciiTheme="majorHAnsi" w:hAnsiTheme="majorHAnsi" w:cstheme="majorHAnsi"/>
        </w:rPr>
        <w:t>GameManager</w:t>
      </w:r>
      <w:proofErr w:type="spellEnd"/>
      <w:r w:rsidRPr="00733A5A">
        <w:rPr>
          <w:rFonts w:asciiTheme="majorHAnsi" w:hAnsiTheme="majorHAnsi" w:cstheme="majorHAnsi"/>
        </w:rPr>
        <w:t>.</w:t>
      </w:r>
    </w:p>
    <w:p w14:paraId="4CC00A95" w14:textId="77777777" w:rsidR="00BC100C" w:rsidRPr="00733A5A" w:rsidRDefault="00BC100C" w:rsidP="00BC100C">
      <w:pPr>
        <w:rPr>
          <w:rFonts w:asciiTheme="majorHAnsi" w:hAnsiTheme="majorHAnsi" w:cstheme="majorHAnsi"/>
        </w:rPr>
      </w:pPr>
      <w:r w:rsidRPr="00733A5A">
        <w:rPr>
          <w:rFonts w:asciiTheme="majorHAnsi" w:hAnsiTheme="majorHAnsi" w:cstheme="majorHAnsi"/>
        </w:rPr>
        <w:t xml:space="preserve">La classe </w:t>
      </w:r>
      <w:proofErr w:type="spellStart"/>
      <w:r w:rsidRPr="00733A5A">
        <w:rPr>
          <w:rFonts w:asciiTheme="majorHAnsi" w:hAnsiTheme="majorHAnsi" w:cstheme="majorHAnsi"/>
        </w:rPr>
        <w:t>GameManager</w:t>
      </w:r>
      <w:proofErr w:type="spellEnd"/>
      <w:r w:rsidRPr="00733A5A">
        <w:rPr>
          <w:rFonts w:asciiTheme="majorHAnsi" w:hAnsiTheme="majorHAnsi" w:cstheme="majorHAnsi"/>
        </w:rPr>
        <w:t xml:space="preserve"> gestisce tutta la logica di gioco, come: turni, pausa, cambio delle modalità di gioco, etc. e l’idea è quella di separare nettamente l’interfaccia grafica dalla logica di gioco.</w:t>
      </w:r>
    </w:p>
    <w:p w14:paraId="7E62E0E6" w14:textId="2F32A3CB" w:rsidR="00BC100C" w:rsidRPr="00733A5A" w:rsidRDefault="00BC100C" w:rsidP="00BC100C">
      <w:pPr>
        <w:rPr>
          <w:rFonts w:asciiTheme="majorHAnsi" w:hAnsiTheme="majorHAnsi" w:cstheme="majorHAnsi"/>
        </w:rPr>
      </w:pPr>
      <w:proofErr w:type="spellStart"/>
      <w:r w:rsidRPr="00733A5A">
        <w:rPr>
          <w:rFonts w:asciiTheme="majorHAnsi" w:hAnsiTheme="majorHAnsi" w:cstheme="majorHAnsi"/>
        </w:rPr>
        <w:t>CheckersWindow</w:t>
      </w:r>
      <w:proofErr w:type="spellEnd"/>
      <w:r w:rsidRPr="00733A5A">
        <w:rPr>
          <w:rFonts w:asciiTheme="majorHAnsi" w:hAnsiTheme="majorHAnsi" w:cstheme="majorHAnsi"/>
        </w:rPr>
        <w:t xml:space="preserve"> svolge il ruolo di punto di comunicazione fra </w:t>
      </w:r>
      <w:proofErr w:type="spellStart"/>
      <w:r w:rsidRPr="00733A5A">
        <w:rPr>
          <w:rFonts w:asciiTheme="majorHAnsi" w:hAnsiTheme="majorHAnsi" w:cstheme="majorHAnsi"/>
        </w:rPr>
        <w:t>GameManager</w:t>
      </w:r>
      <w:proofErr w:type="spellEnd"/>
      <w:r w:rsidRPr="00733A5A">
        <w:rPr>
          <w:rFonts w:asciiTheme="majorHAnsi" w:hAnsiTheme="majorHAnsi" w:cstheme="majorHAnsi"/>
        </w:rPr>
        <w:t xml:space="preserve"> e gli eventi generati dall’interfaccia grafica. </w:t>
      </w:r>
    </w:p>
    <w:p w14:paraId="325AD18A" w14:textId="77777777" w:rsidR="00BC100C" w:rsidRPr="00733A5A" w:rsidRDefault="00BC100C" w:rsidP="00BC100C">
      <w:pPr>
        <w:rPr>
          <w:rFonts w:asciiTheme="majorHAnsi" w:hAnsiTheme="majorHAnsi" w:cstheme="majorHAnsi"/>
        </w:rPr>
      </w:pPr>
    </w:p>
    <w:p w14:paraId="612569E1" w14:textId="1B1F3C23" w:rsidR="00BC100C" w:rsidRPr="00733A5A" w:rsidRDefault="00BC100C" w:rsidP="00BC100C">
      <w:pPr>
        <w:rPr>
          <w:rFonts w:asciiTheme="majorHAnsi" w:hAnsiTheme="majorHAnsi" w:cstheme="majorHAnsi"/>
        </w:rPr>
      </w:pPr>
      <w:r w:rsidRPr="00733A5A">
        <w:rPr>
          <w:rFonts w:asciiTheme="majorHAnsi" w:hAnsiTheme="majorHAnsi" w:cstheme="majorHAnsi"/>
        </w:rPr>
        <w:t>Per maggiori dettagli consultare</w:t>
      </w:r>
      <w:r w:rsidR="006105D5" w:rsidRPr="00733A5A">
        <w:rPr>
          <w:rFonts w:asciiTheme="majorHAnsi" w:hAnsiTheme="majorHAnsi" w:cstheme="majorHAnsi"/>
        </w:rPr>
        <w:t xml:space="preserve"> le seguenti appendici</w:t>
      </w:r>
      <w:r w:rsidRPr="00733A5A">
        <w:rPr>
          <w:rFonts w:asciiTheme="majorHAnsi" w:hAnsiTheme="majorHAnsi" w:cstheme="majorHAnsi"/>
        </w:rPr>
        <w:t>:</w:t>
      </w:r>
    </w:p>
    <w:p w14:paraId="735BD944" w14:textId="4AD8C8BF" w:rsidR="00BC100C" w:rsidRPr="00733A5A" w:rsidRDefault="00BC100C" w:rsidP="00BC100C">
      <w:pPr>
        <w:pStyle w:val="Paragrafoelenco"/>
        <w:numPr>
          <w:ilvl w:val="0"/>
          <w:numId w:val="32"/>
        </w:numPr>
        <w:rPr>
          <w:rFonts w:asciiTheme="majorHAnsi" w:hAnsiTheme="majorHAnsi" w:cstheme="majorHAnsi"/>
        </w:rPr>
      </w:pPr>
      <w:r w:rsidRPr="00733A5A">
        <w:rPr>
          <w:rFonts w:asciiTheme="majorHAnsi" w:hAnsiTheme="majorHAnsi" w:cstheme="majorHAnsi"/>
        </w:rPr>
        <w:t>Il codice del programma in “</w:t>
      </w:r>
      <w:r w:rsidRPr="00733A5A">
        <w:rPr>
          <w:rFonts w:asciiTheme="majorHAnsi" w:hAnsiTheme="majorHAnsi" w:cstheme="majorHAnsi"/>
        </w:rPr>
        <w:fldChar w:fldCharType="begin"/>
      </w:r>
      <w:r w:rsidRPr="00733A5A">
        <w:rPr>
          <w:rFonts w:asciiTheme="majorHAnsi" w:hAnsiTheme="majorHAnsi" w:cstheme="majorHAnsi"/>
        </w:rPr>
        <w:instrText xml:space="preserve"> REF _Ref53476554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sidRPr="00857E01">
        <w:rPr>
          <w:rFonts w:asciiTheme="majorHAnsi" w:hAnsiTheme="majorHAnsi" w:cstheme="majorHAnsi"/>
        </w:rPr>
        <w:t>Appendice 1: Codice</w:t>
      </w:r>
      <w:r w:rsidRPr="00733A5A">
        <w:rPr>
          <w:rFonts w:asciiTheme="majorHAnsi" w:hAnsiTheme="majorHAnsi" w:cstheme="majorHAnsi"/>
        </w:rPr>
        <w:fldChar w:fldCharType="end"/>
      </w:r>
      <w:r w:rsidRPr="00733A5A">
        <w:rPr>
          <w:rFonts w:asciiTheme="majorHAnsi" w:hAnsiTheme="majorHAnsi" w:cstheme="majorHAnsi"/>
        </w:rPr>
        <w:t>”.</w:t>
      </w:r>
    </w:p>
    <w:p w14:paraId="1C55D744" w14:textId="4497F761" w:rsidR="00BC100C" w:rsidRPr="00F65B2B" w:rsidRDefault="00BC100C" w:rsidP="00BC100C">
      <w:pPr>
        <w:pStyle w:val="Paragrafoelenco"/>
        <w:numPr>
          <w:ilvl w:val="0"/>
          <w:numId w:val="32"/>
        </w:numPr>
        <w:rPr>
          <w:rFonts w:asciiTheme="majorHAnsi" w:hAnsiTheme="majorHAnsi" w:cstheme="majorHAnsi"/>
        </w:rPr>
      </w:pPr>
      <w:r w:rsidRPr="00733A5A">
        <w:rPr>
          <w:rFonts w:asciiTheme="majorHAnsi" w:hAnsiTheme="majorHAnsi" w:cstheme="majorHAnsi"/>
        </w:rPr>
        <w:t>Diagramma UML delle classi in</w:t>
      </w:r>
      <w:r w:rsidR="00857E01">
        <w:rPr>
          <w:rFonts w:asciiTheme="majorHAnsi" w:hAnsiTheme="majorHAnsi" w:cstheme="majorHAnsi"/>
        </w:rPr>
        <w:t xml:space="preserve"> “</w:t>
      </w:r>
      <w:r w:rsidR="00857E01">
        <w:rPr>
          <w:rFonts w:asciiTheme="majorHAnsi" w:hAnsiTheme="majorHAnsi" w:cstheme="majorHAnsi"/>
        </w:rPr>
        <w:fldChar w:fldCharType="begin"/>
      </w:r>
      <w:r w:rsidR="00857E01">
        <w:rPr>
          <w:rFonts w:asciiTheme="majorHAnsi" w:hAnsiTheme="majorHAnsi" w:cstheme="majorHAnsi"/>
        </w:rPr>
        <w:instrText xml:space="preserve"> REF _Ref53622291 \h  \* MERGEFORMAT </w:instrText>
      </w:r>
      <w:r w:rsidR="00857E01">
        <w:rPr>
          <w:rFonts w:asciiTheme="majorHAnsi" w:hAnsiTheme="majorHAnsi" w:cstheme="majorHAnsi"/>
        </w:rPr>
      </w:r>
      <w:r w:rsidR="00857E01">
        <w:rPr>
          <w:rFonts w:asciiTheme="majorHAnsi" w:hAnsiTheme="majorHAnsi" w:cstheme="majorHAnsi"/>
        </w:rPr>
        <w:fldChar w:fldCharType="separate"/>
      </w:r>
      <w:r w:rsidR="00ED7DB8" w:rsidRPr="00ED7DB8">
        <w:rPr>
          <w:rFonts w:asciiTheme="majorHAnsi" w:hAnsiTheme="majorHAnsi" w:cstheme="majorHAnsi"/>
        </w:rPr>
        <w:t>Appendice 2: UML, diagramma delle classi</w:t>
      </w:r>
      <w:r w:rsidR="00857E01">
        <w:rPr>
          <w:rFonts w:asciiTheme="majorHAnsi" w:hAnsiTheme="majorHAnsi" w:cstheme="majorHAnsi"/>
        </w:rPr>
        <w:fldChar w:fldCharType="end"/>
      </w:r>
      <w:r w:rsidR="00857E01">
        <w:rPr>
          <w:rFonts w:asciiTheme="majorHAnsi" w:hAnsiTheme="majorHAnsi" w:cstheme="majorHAnsi"/>
        </w:rPr>
        <w:t>”</w:t>
      </w:r>
    </w:p>
    <w:p w14:paraId="242FFDE8" w14:textId="77777777" w:rsidR="00BC100C" w:rsidRPr="00733A5A" w:rsidRDefault="00BC100C">
      <w:pPr>
        <w:rPr>
          <w:rFonts w:asciiTheme="majorHAnsi" w:hAnsiTheme="majorHAnsi" w:cstheme="majorHAnsi"/>
        </w:rPr>
      </w:pPr>
      <w:r w:rsidRPr="00733A5A">
        <w:rPr>
          <w:rFonts w:asciiTheme="majorHAnsi" w:hAnsiTheme="majorHAnsi" w:cstheme="majorHAnsi"/>
        </w:rPr>
        <w:br w:type="page"/>
      </w:r>
    </w:p>
    <w:p w14:paraId="602C7B94" w14:textId="77777777" w:rsidR="00E973DA" w:rsidRPr="00733A5A" w:rsidRDefault="00E23917" w:rsidP="00E973DA">
      <w:pPr>
        <w:pStyle w:val="Titolo1"/>
        <w:rPr>
          <w:rFonts w:cstheme="majorHAnsi"/>
        </w:rPr>
      </w:pPr>
      <w:bookmarkStart w:id="40" w:name="_Toc53656993"/>
      <w:r w:rsidRPr="00733A5A">
        <w:rPr>
          <w:rFonts w:cstheme="majorHAnsi"/>
        </w:rPr>
        <w:lastRenderedPageBreak/>
        <w:t>Come usare il programma</w:t>
      </w:r>
      <w:bookmarkEnd w:id="40"/>
    </w:p>
    <w:p w14:paraId="258DD5DA" w14:textId="77777777" w:rsidR="00107010" w:rsidRPr="00733A5A" w:rsidRDefault="00E23917">
      <w:pPr>
        <w:rPr>
          <w:rFonts w:asciiTheme="majorHAnsi" w:hAnsiTheme="majorHAnsi" w:cstheme="majorHAnsi"/>
        </w:rPr>
      </w:pPr>
      <w:r w:rsidRPr="00733A5A">
        <w:rPr>
          <w:rFonts w:asciiTheme="majorHAnsi" w:hAnsiTheme="majorHAnsi" w:cstheme="majorHAnsi"/>
        </w:rPr>
        <w:t>Quando il programma viene eseguito</w:t>
      </w:r>
      <w:r w:rsidR="00107010" w:rsidRPr="00733A5A">
        <w:rPr>
          <w:rFonts w:asciiTheme="majorHAnsi" w:hAnsiTheme="majorHAnsi" w:cstheme="majorHAnsi"/>
        </w:rPr>
        <w:t>, la prima schermata che viene mostrata all’utente è la seguente:</w:t>
      </w:r>
    </w:p>
    <w:p w14:paraId="4D51D40D" w14:textId="77777777" w:rsidR="00BC100C" w:rsidRPr="00733A5A" w:rsidRDefault="009262F4" w:rsidP="00BC100C">
      <w:pPr>
        <w:keepNext/>
        <w:jc w:val="center"/>
        <w:rPr>
          <w:rFonts w:asciiTheme="majorHAnsi" w:hAnsiTheme="majorHAnsi" w:cstheme="majorHAnsi"/>
        </w:rPr>
      </w:pPr>
      <w:r w:rsidRPr="00733A5A">
        <w:rPr>
          <w:rFonts w:asciiTheme="majorHAnsi" w:hAnsiTheme="majorHAnsi" w:cstheme="majorHAnsi"/>
          <w:noProof/>
        </w:rPr>
        <w:drawing>
          <wp:inline distT="0" distB="0" distL="0" distR="0" wp14:anchorId="1B60399E" wp14:editId="558F2190">
            <wp:extent cx="5173884" cy="6463606"/>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4">
                      <a:extLst>
                        <a:ext uri="{28A0092B-C50C-407E-A947-70E740481C1C}">
                          <a14:useLocalDpi xmlns:a14="http://schemas.microsoft.com/office/drawing/2010/main" val="0"/>
                        </a:ext>
                      </a:extLst>
                    </a:blip>
                    <a:stretch>
                      <a:fillRect/>
                    </a:stretch>
                  </pic:blipFill>
                  <pic:spPr>
                    <a:xfrm>
                      <a:off x="0" y="0"/>
                      <a:ext cx="5195748" cy="6490921"/>
                    </a:xfrm>
                    <a:prstGeom prst="rect">
                      <a:avLst/>
                    </a:prstGeom>
                  </pic:spPr>
                </pic:pic>
              </a:graphicData>
            </a:graphic>
          </wp:inline>
        </w:drawing>
      </w:r>
    </w:p>
    <w:p w14:paraId="5740D7FA" w14:textId="0BA39A07" w:rsidR="00107010" w:rsidRPr="00733A5A" w:rsidRDefault="00BC100C" w:rsidP="00BC100C">
      <w:pPr>
        <w:pStyle w:val="Didascalia"/>
        <w:jc w:val="center"/>
        <w:rPr>
          <w:rFonts w:asciiTheme="majorHAnsi" w:eastAsiaTheme="majorEastAsia" w:hAnsiTheme="majorHAnsi" w:cstheme="majorHAnsi"/>
          <w:color w:val="2F5496" w:themeColor="accent1" w:themeShade="BF"/>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4</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Schermata principale</w:t>
      </w:r>
    </w:p>
    <w:p w14:paraId="6DAA892E" w14:textId="77777777" w:rsidR="00107010" w:rsidRPr="00733A5A" w:rsidRDefault="00107010">
      <w:pPr>
        <w:rPr>
          <w:rFonts w:asciiTheme="majorHAnsi" w:hAnsiTheme="majorHAnsi" w:cstheme="majorHAnsi"/>
        </w:rPr>
      </w:pPr>
    </w:p>
    <w:p w14:paraId="425D911D" w14:textId="42FC6AF1" w:rsidR="00107010" w:rsidRPr="00733A5A" w:rsidRDefault="00107010">
      <w:pPr>
        <w:rPr>
          <w:rFonts w:asciiTheme="majorHAnsi" w:hAnsiTheme="majorHAnsi" w:cstheme="majorHAnsi"/>
        </w:rPr>
      </w:pPr>
      <w:r w:rsidRPr="00733A5A">
        <w:rPr>
          <w:rFonts w:asciiTheme="majorHAnsi" w:hAnsiTheme="majorHAnsi" w:cstheme="majorHAnsi"/>
        </w:rPr>
        <w:t xml:space="preserve">Si tratta dell’unica finestra con la quale l’utente </w:t>
      </w:r>
      <w:r w:rsidR="00BC100C" w:rsidRPr="00733A5A">
        <w:rPr>
          <w:rFonts w:asciiTheme="majorHAnsi" w:hAnsiTheme="majorHAnsi" w:cstheme="majorHAnsi"/>
        </w:rPr>
        <w:t xml:space="preserve">può </w:t>
      </w:r>
      <w:r w:rsidR="006105D5" w:rsidRPr="00733A5A">
        <w:rPr>
          <w:rFonts w:asciiTheme="majorHAnsi" w:hAnsiTheme="majorHAnsi" w:cstheme="majorHAnsi"/>
        </w:rPr>
        <w:t>interagire</w:t>
      </w:r>
      <w:r w:rsidR="009262F4" w:rsidRPr="00733A5A">
        <w:rPr>
          <w:rFonts w:asciiTheme="majorHAnsi" w:hAnsiTheme="majorHAnsi" w:cstheme="majorHAnsi"/>
        </w:rPr>
        <w:t>.</w:t>
      </w:r>
    </w:p>
    <w:p w14:paraId="1A94D27D" w14:textId="77777777" w:rsidR="009262F4" w:rsidRPr="00733A5A" w:rsidRDefault="009262F4">
      <w:pPr>
        <w:rPr>
          <w:rFonts w:asciiTheme="majorHAnsi" w:eastAsiaTheme="majorEastAsia" w:hAnsiTheme="majorHAnsi" w:cstheme="majorHAnsi"/>
          <w:color w:val="2F5496" w:themeColor="accent1" w:themeShade="BF"/>
          <w:sz w:val="32"/>
          <w:szCs w:val="32"/>
        </w:rPr>
      </w:pPr>
      <w:r w:rsidRPr="00733A5A">
        <w:rPr>
          <w:rFonts w:asciiTheme="majorHAnsi" w:hAnsiTheme="majorHAnsi" w:cstheme="majorHAnsi"/>
        </w:rPr>
        <w:br w:type="page"/>
      </w:r>
    </w:p>
    <w:p w14:paraId="5A5BCDCA" w14:textId="77777777" w:rsidR="009262F4" w:rsidRPr="00733A5A" w:rsidRDefault="009262F4" w:rsidP="009262F4">
      <w:pPr>
        <w:pStyle w:val="Titolo2"/>
        <w:rPr>
          <w:rFonts w:cstheme="majorHAnsi"/>
        </w:rPr>
      </w:pPr>
      <w:bookmarkStart w:id="41" w:name="_Ref53481955"/>
      <w:bookmarkStart w:id="42" w:name="_Toc53656994"/>
      <w:r w:rsidRPr="00733A5A">
        <w:rPr>
          <w:rFonts w:cstheme="majorHAnsi"/>
        </w:rPr>
        <w:lastRenderedPageBreak/>
        <w:t>Area di gioco</w:t>
      </w:r>
      <w:bookmarkEnd w:id="41"/>
      <w:bookmarkEnd w:id="42"/>
    </w:p>
    <w:p w14:paraId="0EF2AA0F" w14:textId="77777777" w:rsidR="00BC100C" w:rsidRPr="00733A5A" w:rsidRDefault="009262F4" w:rsidP="009262F4">
      <w:pPr>
        <w:rPr>
          <w:rFonts w:asciiTheme="majorHAnsi" w:hAnsiTheme="majorHAnsi" w:cstheme="majorHAnsi"/>
        </w:rPr>
      </w:pPr>
      <w:r w:rsidRPr="00733A5A">
        <w:rPr>
          <w:rFonts w:asciiTheme="majorHAnsi" w:hAnsiTheme="majorHAnsi" w:cstheme="majorHAnsi"/>
        </w:rPr>
        <w:t>L’area di gioco ha due funzioni principali:</w:t>
      </w:r>
    </w:p>
    <w:p w14:paraId="0E72B59A" w14:textId="77777777" w:rsidR="009262F4" w:rsidRPr="00733A5A" w:rsidRDefault="009262F4" w:rsidP="009262F4">
      <w:pPr>
        <w:pStyle w:val="Paragrafoelenco"/>
        <w:numPr>
          <w:ilvl w:val="0"/>
          <w:numId w:val="35"/>
        </w:numPr>
        <w:rPr>
          <w:rFonts w:asciiTheme="majorHAnsi" w:hAnsiTheme="majorHAnsi" w:cstheme="majorHAnsi"/>
        </w:rPr>
      </w:pPr>
      <w:r w:rsidRPr="00733A5A">
        <w:rPr>
          <w:rFonts w:asciiTheme="majorHAnsi" w:hAnsiTheme="majorHAnsi" w:cstheme="majorHAnsi"/>
        </w:rPr>
        <w:t>Mostrare all’utente lo stato di gioco corrente della partita.</w:t>
      </w:r>
    </w:p>
    <w:p w14:paraId="5BC44CF8" w14:textId="757928BF" w:rsidR="009262F4" w:rsidRPr="00733A5A" w:rsidRDefault="009262F4" w:rsidP="009262F4">
      <w:pPr>
        <w:pStyle w:val="Paragrafoelenco"/>
        <w:numPr>
          <w:ilvl w:val="0"/>
          <w:numId w:val="35"/>
        </w:numPr>
        <w:rPr>
          <w:rFonts w:asciiTheme="majorHAnsi" w:hAnsiTheme="majorHAnsi" w:cstheme="majorHAnsi"/>
        </w:rPr>
      </w:pPr>
      <w:r w:rsidRPr="00733A5A">
        <w:rPr>
          <w:rFonts w:asciiTheme="majorHAnsi" w:hAnsiTheme="majorHAnsi" w:cstheme="majorHAnsi"/>
        </w:rPr>
        <w:t>Permettere all’utente di selezionare una mossa nel caso in cui il giocatore corrente, indicato da “Indicatore del turno”, sia un giocatore umano (“Human”).</w:t>
      </w:r>
    </w:p>
    <w:p w14:paraId="14C9BE0F" w14:textId="77777777" w:rsidR="004D49DD" w:rsidRPr="00733A5A" w:rsidRDefault="004D49DD" w:rsidP="004D49DD">
      <w:pPr>
        <w:rPr>
          <w:rFonts w:asciiTheme="majorHAnsi" w:hAnsiTheme="majorHAnsi" w:cstheme="majorHAnsi"/>
        </w:rPr>
      </w:pPr>
      <w:r w:rsidRPr="00733A5A">
        <w:rPr>
          <w:rFonts w:asciiTheme="majorHAnsi" w:hAnsiTheme="majorHAnsi" w:cstheme="majorHAnsi"/>
        </w:rPr>
        <w:t>Di seguito una descrizione dei comandi presenti all’interno dell’area “Area di gioco”:</w:t>
      </w:r>
    </w:p>
    <w:p w14:paraId="1A8CF182" w14:textId="77777777" w:rsidR="004D49DD" w:rsidRPr="00733A5A" w:rsidRDefault="004D49DD" w:rsidP="004D49DD">
      <w:pPr>
        <w:pStyle w:val="Paragrafoelenco"/>
        <w:numPr>
          <w:ilvl w:val="0"/>
          <w:numId w:val="38"/>
        </w:numPr>
        <w:rPr>
          <w:rFonts w:asciiTheme="majorHAnsi" w:hAnsiTheme="majorHAnsi" w:cstheme="majorHAnsi"/>
        </w:rPr>
      </w:pPr>
      <w:r w:rsidRPr="00733A5A">
        <w:rPr>
          <w:rFonts w:asciiTheme="majorHAnsi" w:hAnsiTheme="majorHAnsi" w:cstheme="majorHAnsi"/>
          <w:b/>
          <w:bCs/>
        </w:rPr>
        <w:t>Indicatore di turno</w:t>
      </w:r>
      <w:r w:rsidRPr="00733A5A">
        <w:rPr>
          <w:rFonts w:asciiTheme="majorHAnsi" w:hAnsiTheme="majorHAnsi" w:cstheme="majorHAnsi"/>
        </w:rPr>
        <w:t>: indica quale giocatore (Player 1 o Player 2) deve effettuare la prossima mossa.</w:t>
      </w:r>
    </w:p>
    <w:p w14:paraId="2C19DA93" w14:textId="5D1A1A22" w:rsidR="0014300A" w:rsidRPr="00733A5A" w:rsidRDefault="004D49DD" w:rsidP="0014300A">
      <w:pPr>
        <w:pStyle w:val="Paragrafoelenco"/>
        <w:numPr>
          <w:ilvl w:val="0"/>
          <w:numId w:val="38"/>
        </w:numPr>
        <w:rPr>
          <w:rFonts w:asciiTheme="majorHAnsi" w:hAnsiTheme="majorHAnsi" w:cstheme="majorHAnsi"/>
        </w:rPr>
      </w:pPr>
      <w:r w:rsidRPr="00733A5A">
        <w:rPr>
          <w:rFonts w:asciiTheme="majorHAnsi" w:hAnsiTheme="majorHAnsi" w:cstheme="majorHAnsi"/>
          <w:b/>
          <w:bCs/>
        </w:rPr>
        <w:t>Conteggio mosse per pareggio</w:t>
      </w:r>
      <w:r w:rsidRPr="00733A5A">
        <w:rPr>
          <w:rFonts w:asciiTheme="majorHAnsi" w:hAnsiTheme="majorHAnsi" w:cstheme="majorHAnsi"/>
        </w:rPr>
        <w:t xml:space="preserve">: come da regolamento ufficiale della dama italiana </w:t>
      </w:r>
      <w:sdt>
        <w:sdtPr>
          <w:rPr>
            <w:rFonts w:asciiTheme="majorHAnsi" w:hAnsiTheme="majorHAnsi" w:cstheme="majorHAnsi"/>
          </w:rPr>
          <w:id w:val="1318077550"/>
          <w:citation/>
        </w:sdtPr>
        <w:sdtContent>
          <w:r w:rsidRPr="00733A5A">
            <w:rPr>
              <w:rFonts w:asciiTheme="majorHAnsi" w:hAnsiTheme="majorHAnsi" w:cstheme="majorHAnsi"/>
            </w:rPr>
            <w:fldChar w:fldCharType="begin"/>
          </w:r>
          <w:r w:rsidRPr="00733A5A">
            <w:rPr>
              <w:rFonts w:asciiTheme="majorHAnsi" w:hAnsiTheme="majorHAnsi" w:cstheme="majorHAnsi"/>
            </w:rPr>
            <w:instrText xml:space="preserve"> CITATION FID \l 1040 </w:instrText>
          </w:r>
          <w:r w:rsidRPr="00733A5A">
            <w:rPr>
              <w:rFonts w:asciiTheme="majorHAnsi" w:hAnsiTheme="majorHAnsi" w:cstheme="majorHAnsi"/>
            </w:rPr>
            <w:fldChar w:fldCharType="separate"/>
          </w:r>
          <w:r w:rsidR="00BB40E0" w:rsidRPr="00733A5A">
            <w:rPr>
              <w:rFonts w:asciiTheme="majorHAnsi" w:hAnsiTheme="majorHAnsi" w:cstheme="majorHAnsi"/>
              <w:noProof/>
            </w:rPr>
            <w:t>[1]</w:t>
          </w:r>
          <w:r w:rsidRPr="00733A5A">
            <w:rPr>
              <w:rFonts w:asciiTheme="majorHAnsi" w:hAnsiTheme="majorHAnsi" w:cstheme="majorHAnsi"/>
            </w:rPr>
            <w:fldChar w:fldCharType="end"/>
          </w:r>
        </w:sdtContent>
      </w:sdt>
      <w:r w:rsidRPr="00733A5A">
        <w:rPr>
          <w:rFonts w:asciiTheme="majorHAnsi" w:hAnsiTheme="majorHAnsi" w:cstheme="majorHAnsi"/>
        </w:rPr>
        <w:t xml:space="preserve">, questo contatore rimane sempre a 40 finché non </w:t>
      </w:r>
      <w:r w:rsidR="00180C82" w:rsidRPr="00733A5A">
        <w:rPr>
          <w:rFonts w:asciiTheme="majorHAnsi" w:hAnsiTheme="majorHAnsi" w:cstheme="majorHAnsi"/>
        </w:rPr>
        <w:t>c</w:t>
      </w:r>
      <w:r w:rsidRPr="00733A5A">
        <w:rPr>
          <w:rFonts w:asciiTheme="majorHAnsi" w:hAnsiTheme="majorHAnsi" w:cstheme="majorHAnsi"/>
        </w:rPr>
        <w:t xml:space="preserve">i sono dame sulla damiera. Dal momento in cui una dama comincia a far parte del gioco, ogni mossa che viene fatta senza </w:t>
      </w:r>
      <w:r w:rsidR="00180C82" w:rsidRPr="00733A5A">
        <w:rPr>
          <w:rFonts w:asciiTheme="majorHAnsi" w:hAnsiTheme="majorHAnsi" w:cstheme="majorHAnsi"/>
        </w:rPr>
        <w:t>catturare</w:t>
      </w:r>
      <w:r w:rsidRPr="00733A5A">
        <w:rPr>
          <w:rFonts w:asciiTheme="majorHAnsi" w:hAnsiTheme="majorHAnsi" w:cstheme="majorHAnsi"/>
        </w:rPr>
        <w:t xml:space="preserve"> nessun pezzo, indipendentemente da chi l</w:t>
      </w:r>
      <w:r w:rsidR="00180C82" w:rsidRPr="00733A5A">
        <w:rPr>
          <w:rFonts w:asciiTheme="majorHAnsi" w:hAnsiTheme="majorHAnsi" w:cstheme="majorHAnsi"/>
        </w:rPr>
        <w:t>o</w:t>
      </w:r>
      <w:r w:rsidRPr="00733A5A">
        <w:rPr>
          <w:rFonts w:asciiTheme="majorHAnsi" w:hAnsiTheme="majorHAnsi" w:cstheme="majorHAnsi"/>
        </w:rPr>
        <w:t xml:space="preserve"> fa, provoca il decremento </w:t>
      </w:r>
      <w:r w:rsidR="0014300A" w:rsidRPr="00733A5A">
        <w:rPr>
          <w:rFonts w:asciiTheme="majorHAnsi" w:hAnsiTheme="majorHAnsi" w:cstheme="majorHAnsi"/>
        </w:rPr>
        <w:t xml:space="preserve">del contatore. Con almeno una dama </w:t>
      </w:r>
      <w:r w:rsidR="00AC55B8" w:rsidRPr="00733A5A">
        <w:rPr>
          <w:rFonts w:asciiTheme="majorHAnsi" w:hAnsiTheme="majorHAnsi" w:cstheme="majorHAnsi"/>
        </w:rPr>
        <w:t>sulla</w:t>
      </w:r>
      <w:r w:rsidR="0014300A" w:rsidRPr="00733A5A">
        <w:rPr>
          <w:rFonts w:asciiTheme="majorHAnsi" w:hAnsiTheme="majorHAnsi" w:cstheme="majorHAnsi"/>
        </w:rPr>
        <w:t xml:space="preserve"> damiera, se viene fatta una </w:t>
      </w:r>
      <w:r w:rsidR="00180C82" w:rsidRPr="00733A5A">
        <w:rPr>
          <w:rFonts w:asciiTheme="majorHAnsi" w:hAnsiTheme="majorHAnsi" w:cstheme="majorHAnsi"/>
        </w:rPr>
        <w:t>m</w:t>
      </w:r>
      <w:r w:rsidR="0014300A" w:rsidRPr="00733A5A">
        <w:rPr>
          <w:rFonts w:asciiTheme="majorHAnsi" w:hAnsiTheme="majorHAnsi" w:cstheme="majorHAnsi"/>
        </w:rPr>
        <w:t>ossa dove viene catturato un pezzo, il contatore viene reimpostato con il suo valore iniziale, ovvero: 40.</w:t>
      </w:r>
    </w:p>
    <w:p w14:paraId="7E3B3C27" w14:textId="0719E255" w:rsidR="0014300A" w:rsidRPr="00733A5A" w:rsidRDefault="0014300A" w:rsidP="008E35C6">
      <w:pPr>
        <w:pStyle w:val="Paragrafoelenco"/>
        <w:rPr>
          <w:rFonts w:asciiTheme="majorHAnsi" w:hAnsiTheme="majorHAnsi" w:cstheme="majorHAnsi"/>
        </w:rPr>
      </w:pPr>
      <w:r w:rsidRPr="00733A5A">
        <w:rPr>
          <w:rFonts w:asciiTheme="majorHAnsi" w:hAnsiTheme="majorHAnsi" w:cstheme="majorHAnsi"/>
        </w:rPr>
        <w:t xml:space="preserve">Sei il contatore </w:t>
      </w:r>
      <w:r w:rsidR="00180C82" w:rsidRPr="00733A5A">
        <w:rPr>
          <w:rFonts w:asciiTheme="majorHAnsi" w:hAnsiTheme="majorHAnsi" w:cstheme="majorHAnsi"/>
        </w:rPr>
        <w:t>r</w:t>
      </w:r>
      <w:r w:rsidRPr="00733A5A">
        <w:rPr>
          <w:rFonts w:asciiTheme="majorHAnsi" w:hAnsiTheme="majorHAnsi" w:cstheme="majorHAnsi"/>
        </w:rPr>
        <w:t>aggiunge lo zero, significa che la partita è in “stallo” e viene dichiarato il pareggio (o “patta”).</w:t>
      </w:r>
    </w:p>
    <w:p w14:paraId="417F99BB" w14:textId="77777777" w:rsidR="004D49DD" w:rsidRPr="00733A5A" w:rsidRDefault="004D49DD" w:rsidP="009262F4">
      <w:pPr>
        <w:rPr>
          <w:rFonts w:asciiTheme="majorHAnsi" w:hAnsiTheme="majorHAnsi" w:cstheme="majorHAnsi"/>
        </w:rPr>
      </w:pPr>
    </w:p>
    <w:p w14:paraId="5739749F" w14:textId="77777777" w:rsidR="009262F4" w:rsidRPr="00733A5A" w:rsidRDefault="009262F4" w:rsidP="009262F4">
      <w:pPr>
        <w:pStyle w:val="Titolo2"/>
        <w:rPr>
          <w:rFonts w:cstheme="majorHAnsi"/>
        </w:rPr>
      </w:pPr>
      <w:bookmarkStart w:id="43" w:name="_Toc53656995"/>
      <w:r w:rsidRPr="00733A5A">
        <w:rPr>
          <w:rFonts w:cstheme="majorHAnsi"/>
        </w:rPr>
        <w:t>Display dei messaggi</w:t>
      </w:r>
      <w:bookmarkEnd w:id="43"/>
    </w:p>
    <w:p w14:paraId="523BE1DC" w14:textId="77777777" w:rsidR="009262F4" w:rsidRPr="00733A5A" w:rsidRDefault="009262F4" w:rsidP="009262F4">
      <w:pPr>
        <w:rPr>
          <w:rFonts w:asciiTheme="majorHAnsi" w:hAnsiTheme="majorHAnsi" w:cstheme="majorHAnsi"/>
        </w:rPr>
      </w:pPr>
      <w:r w:rsidRPr="00733A5A">
        <w:rPr>
          <w:rFonts w:asciiTheme="majorHAnsi" w:hAnsiTheme="majorHAnsi" w:cstheme="majorHAnsi"/>
        </w:rPr>
        <w:t>Viene utilizzato per comunicare all’utente maggiori dettagli sugli eventi che si verificano durante una partita e su eventuali azioni richieste per proseguire.</w:t>
      </w:r>
    </w:p>
    <w:p w14:paraId="5E54968D" w14:textId="77777777" w:rsidR="009262F4" w:rsidRPr="00733A5A" w:rsidRDefault="009262F4" w:rsidP="009262F4">
      <w:pPr>
        <w:rPr>
          <w:rFonts w:asciiTheme="majorHAnsi" w:hAnsiTheme="majorHAnsi" w:cstheme="majorHAnsi"/>
        </w:rPr>
      </w:pPr>
    </w:p>
    <w:p w14:paraId="6E20930F" w14:textId="77777777" w:rsidR="009262F4" w:rsidRPr="00733A5A" w:rsidRDefault="009262F4" w:rsidP="009262F4">
      <w:pPr>
        <w:pStyle w:val="Titolo2"/>
        <w:rPr>
          <w:rFonts w:cstheme="majorHAnsi"/>
        </w:rPr>
      </w:pPr>
      <w:bookmarkStart w:id="44" w:name="_Toc53656996"/>
      <w:r w:rsidRPr="00733A5A">
        <w:rPr>
          <w:rFonts w:cstheme="majorHAnsi"/>
        </w:rPr>
        <w:t>Opzioni di gioco</w:t>
      </w:r>
      <w:bookmarkEnd w:id="44"/>
    </w:p>
    <w:p w14:paraId="72B69F9B" w14:textId="77777777" w:rsidR="009262F4" w:rsidRPr="00733A5A" w:rsidRDefault="009262F4" w:rsidP="009262F4">
      <w:pPr>
        <w:rPr>
          <w:rFonts w:asciiTheme="majorHAnsi" w:hAnsiTheme="majorHAnsi" w:cstheme="majorHAnsi"/>
        </w:rPr>
      </w:pPr>
      <w:r w:rsidRPr="00733A5A">
        <w:rPr>
          <w:rFonts w:asciiTheme="majorHAnsi" w:hAnsiTheme="majorHAnsi" w:cstheme="majorHAnsi"/>
        </w:rPr>
        <w:t>Di seguito una descrizione dei comandi presenti all’interno dell’area “Opzioni di gioco”:</w:t>
      </w:r>
    </w:p>
    <w:p w14:paraId="6315F292" w14:textId="049E6D62" w:rsidR="009262F4" w:rsidRPr="00733A5A" w:rsidRDefault="009262F4"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t>AI Delay (</w:t>
      </w:r>
      <w:proofErr w:type="spellStart"/>
      <w:r w:rsidRPr="00733A5A">
        <w:rPr>
          <w:rFonts w:asciiTheme="majorHAnsi" w:hAnsiTheme="majorHAnsi" w:cstheme="majorHAnsi"/>
          <w:b/>
          <w:bCs/>
        </w:rPr>
        <w:t>ms</w:t>
      </w:r>
      <w:proofErr w:type="spellEnd"/>
      <w:r w:rsidRPr="00733A5A">
        <w:rPr>
          <w:rFonts w:asciiTheme="majorHAnsi" w:hAnsiTheme="majorHAnsi" w:cstheme="majorHAnsi"/>
          <w:b/>
          <w:bCs/>
        </w:rPr>
        <w:t>)</w:t>
      </w:r>
      <w:r w:rsidRPr="00733A5A">
        <w:rPr>
          <w:rFonts w:asciiTheme="majorHAnsi" w:hAnsiTheme="majorHAnsi" w:cstheme="majorHAnsi"/>
        </w:rPr>
        <w:t xml:space="preserve">: </w:t>
      </w:r>
      <w:r w:rsidR="00272487" w:rsidRPr="00733A5A">
        <w:rPr>
          <w:rFonts w:asciiTheme="majorHAnsi" w:hAnsiTheme="majorHAnsi" w:cstheme="majorHAnsi"/>
        </w:rPr>
        <w:t xml:space="preserve">è uno </w:t>
      </w:r>
      <w:proofErr w:type="spellStart"/>
      <w:r w:rsidR="00272487" w:rsidRPr="00733A5A">
        <w:rPr>
          <w:rFonts w:asciiTheme="majorHAnsi" w:hAnsiTheme="majorHAnsi" w:cstheme="majorHAnsi"/>
        </w:rPr>
        <w:t>slider</w:t>
      </w:r>
      <w:proofErr w:type="spellEnd"/>
      <w:r w:rsidR="00272487" w:rsidRPr="00733A5A">
        <w:rPr>
          <w:rFonts w:asciiTheme="majorHAnsi" w:hAnsiTheme="majorHAnsi" w:cstheme="majorHAnsi"/>
        </w:rPr>
        <w:t xml:space="preserve"> che </w:t>
      </w:r>
      <w:r w:rsidRPr="00733A5A">
        <w:rPr>
          <w:rFonts w:asciiTheme="majorHAnsi" w:hAnsiTheme="majorHAnsi" w:cstheme="majorHAnsi"/>
        </w:rPr>
        <w:t>permette di definire il ritardo prima che un giocatore classificato come giocatore non umano inizi a valutare quale mossa scegliere. Può assumere un valore, espresso in millisecondi, che oscilla fra 0 e 2000 compresi.</w:t>
      </w:r>
    </w:p>
    <w:p w14:paraId="5C07AF38" w14:textId="08C1FB65" w:rsidR="009262F4" w:rsidRPr="00733A5A" w:rsidRDefault="00272487"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t>Player 1 e Player 2</w:t>
      </w:r>
      <w:r w:rsidRPr="00733A5A">
        <w:rPr>
          <w:rFonts w:asciiTheme="majorHAnsi" w:hAnsiTheme="majorHAnsi" w:cstheme="majorHAnsi"/>
        </w:rPr>
        <w:t xml:space="preserve">: permettono di selezionare la tipologia di giocatore, rispettivamente per il giocatore 1 e il giocatore 2. Le possibili opzioni sono le seguenti (il prefisso “AI” indica che si </w:t>
      </w:r>
      <w:r w:rsidR="00FC1CF0" w:rsidRPr="00733A5A">
        <w:rPr>
          <w:rFonts w:asciiTheme="majorHAnsi" w:hAnsiTheme="majorHAnsi" w:cstheme="majorHAnsi"/>
        </w:rPr>
        <w:t>tratta</w:t>
      </w:r>
      <w:r w:rsidRPr="00733A5A">
        <w:rPr>
          <w:rFonts w:asciiTheme="majorHAnsi" w:hAnsiTheme="majorHAnsi" w:cstheme="majorHAnsi"/>
        </w:rPr>
        <w:t xml:space="preserve"> di una tipologia di giocatore gestita dal computer):</w:t>
      </w:r>
    </w:p>
    <w:p w14:paraId="2DD9CB91" w14:textId="00501017" w:rsidR="00272487" w:rsidRPr="00733A5A" w:rsidRDefault="00272487" w:rsidP="00272487">
      <w:pPr>
        <w:pStyle w:val="Paragrafoelenco"/>
        <w:numPr>
          <w:ilvl w:val="1"/>
          <w:numId w:val="36"/>
        </w:numPr>
        <w:rPr>
          <w:rFonts w:asciiTheme="majorHAnsi" w:hAnsiTheme="majorHAnsi" w:cstheme="majorHAnsi"/>
        </w:rPr>
      </w:pPr>
      <w:r w:rsidRPr="00733A5A">
        <w:rPr>
          <w:rFonts w:asciiTheme="majorHAnsi" w:hAnsiTheme="majorHAnsi" w:cstheme="majorHAnsi"/>
        </w:rPr>
        <w:t>Human: le mosse devono essere selezionate utilizzando “</w:t>
      </w:r>
      <w:r w:rsidRPr="00733A5A">
        <w:rPr>
          <w:rFonts w:asciiTheme="majorHAnsi" w:hAnsiTheme="majorHAnsi" w:cstheme="majorHAnsi"/>
        </w:rPr>
        <w:fldChar w:fldCharType="begin"/>
      </w:r>
      <w:r w:rsidRPr="00733A5A">
        <w:rPr>
          <w:rFonts w:asciiTheme="majorHAnsi" w:hAnsiTheme="majorHAnsi" w:cstheme="majorHAnsi"/>
        </w:rPr>
        <w:instrText xml:space="preserve"> REF _Ref53481955 \w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ED7DB8">
        <w:rPr>
          <w:rFonts w:asciiTheme="majorHAnsi" w:hAnsiTheme="majorHAnsi" w:cstheme="majorHAnsi"/>
        </w:rPr>
        <w:t>3.1</w:t>
      </w:r>
      <w:r w:rsidRPr="00733A5A">
        <w:rPr>
          <w:rFonts w:asciiTheme="majorHAnsi" w:hAnsiTheme="majorHAnsi" w:cstheme="majorHAnsi"/>
        </w:rPr>
        <w:fldChar w:fldCharType="end"/>
      </w:r>
      <w:r w:rsidRPr="00733A5A">
        <w:rPr>
          <w:rFonts w:asciiTheme="majorHAnsi" w:hAnsiTheme="majorHAnsi" w:cstheme="majorHAnsi"/>
        </w:rPr>
        <w:t xml:space="preserve"> </w:t>
      </w:r>
      <w:r w:rsidRPr="00733A5A">
        <w:rPr>
          <w:rFonts w:asciiTheme="majorHAnsi" w:hAnsiTheme="majorHAnsi" w:cstheme="majorHAnsi"/>
        </w:rPr>
        <w:fldChar w:fldCharType="begin"/>
      </w:r>
      <w:r w:rsidRPr="00733A5A">
        <w:rPr>
          <w:rFonts w:asciiTheme="majorHAnsi" w:hAnsiTheme="majorHAnsi" w:cstheme="majorHAnsi"/>
        </w:rPr>
        <w:instrText xml:space="preserve"> REF _Ref53481955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ED7DB8" w:rsidRPr="00ED7DB8">
        <w:rPr>
          <w:rFonts w:asciiTheme="majorHAnsi" w:hAnsiTheme="majorHAnsi" w:cstheme="majorHAnsi"/>
        </w:rPr>
        <w:t>Area di gioco</w:t>
      </w:r>
      <w:r w:rsidRPr="00733A5A">
        <w:rPr>
          <w:rFonts w:asciiTheme="majorHAnsi" w:hAnsiTheme="majorHAnsi" w:cstheme="majorHAnsi"/>
        </w:rPr>
        <w:fldChar w:fldCharType="end"/>
      </w:r>
      <w:r w:rsidRPr="00733A5A">
        <w:rPr>
          <w:rFonts w:asciiTheme="majorHAnsi" w:hAnsiTheme="majorHAnsi" w:cstheme="majorHAnsi"/>
        </w:rPr>
        <w:t>”.</w:t>
      </w:r>
    </w:p>
    <w:p w14:paraId="17633373" w14:textId="3576DCA9" w:rsidR="00272487" w:rsidRPr="00733A5A" w:rsidRDefault="00272487" w:rsidP="00272487">
      <w:pPr>
        <w:pStyle w:val="Paragrafoelenco"/>
        <w:numPr>
          <w:ilvl w:val="1"/>
          <w:numId w:val="36"/>
        </w:numPr>
        <w:rPr>
          <w:rFonts w:asciiTheme="majorHAnsi" w:hAnsiTheme="majorHAnsi" w:cstheme="majorHAnsi"/>
        </w:rPr>
      </w:pPr>
      <w:r w:rsidRPr="00733A5A">
        <w:rPr>
          <w:rFonts w:asciiTheme="majorHAnsi" w:hAnsiTheme="majorHAnsi" w:cstheme="majorHAnsi"/>
        </w:rPr>
        <w:t xml:space="preserve">AI – Random: le mosse sono selezionate automaticamente dal </w:t>
      </w:r>
      <w:r w:rsidR="00D1089A" w:rsidRPr="00733A5A">
        <w:rPr>
          <w:rFonts w:asciiTheme="majorHAnsi" w:hAnsiTheme="majorHAnsi" w:cstheme="majorHAnsi"/>
        </w:rPr>
        <w:t>programma</w:t>
      </w:r>
      <w:r w:rsidRPr="00733A5A">
        <w:rPr>
          <w:rFonts w:asciiTheme="majorHAnsi" w:hAnsiTheme="majorHAnsi" w:cstheme="majorHAnsi"/>
        </w:rPr>
        <w:t xml:space="preserve"> in modo casuale.</w:t>
      </w:r>
    </w:p>
    <w:p w14:paraId="53B977FA" w14:textId="4AF306E1" w:rsidR="00272487" w:rsidRDefault="00272487" w:rsidP="00272487">
      <w:pPr>
        <w:pStyle w:val="Paragrafoelenco"/>
        <w:numPr>
          <w:ilvl w:val="1"/>
          <w:numId w:val="36"/>
        </w:numPr>
        <w:rPr>
          <w:ins w:id="45" w:author="Andrea Del Corto" w:date="2020-10-19T10:52:00Z"/>
          <w:rFonts w:asciiTheme="majorHAnsi" w:hAnsiTheme="majorHAnsi" w:cstheme="majorHAnsi"/>
        </w:rPr>
      </w:pPr>
      <w:r w:rsidRPr="00733A5A">
        <w:rPr>
          <w:rFonts w:asciiTheme="majorHAnsi" w:hAnsiTheme="majorHAnsi" w:cstheme="majorHAnsi"/>
        </w:rPr>
        <w:t xml:space="preserve">AI –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le mosse sono selezionate automaticamente dal </w:t>
      </w:r>
      <w:r w:rsidR="00D1089A" w:rsidRPr="00733A5A">
        <w:rPr>
          <w:rFonts w:asciiTheme="majorHAnsi" w:hAnsiTheme="majorHAnsi" w:cstheme="majorHAnsi"/>
        </w:rPr>
        <w:t>programma</w:t>
      </w:r>
      <w:r w:rsidRPr="00733A5A">
        <w:rPr>
          <w:rFonts w:asciiTheme="majorHAnsi" w:hAnsiTheme="majorHAnsi" w:cstheme="majorHAnsi"/>
        </w:rPr>
        <w:t xml:space="preserve"> scegliendo la mossa migliore secondo l’algoritmo del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w:t>
      </w:r>
      <w:r w:rsidR="00A40F66" w:rsidRPr="00733A5A">
        <w:rPr>
          <w:rFonts w:asciiTheme="majorHAnsi" w:hAnsiTheme="majorHAnsi" w:cstheme="majorHAnsi"/>
        </w:rPr>
        <w:t xml:space="preserve">maggiori dettagli in </w:t>
      </w:r>
      <w:r w:rsidR="00D1089A" w:rsidRPr="00733A5A">
        <w:rPr>
          <w:rFonts w:asciiTheme="majorHAnsi" w:hAnsiTheme="majorHAnsi" w:cstheme="majorHAnsi"/>
        </w:rPr>
        <w:t>“</w:t>
      </w:r>
      <w:r w:rsidR="00EF27F3" w:rsidRPr="00733A5A">
        <w:rPr>
          <w:rFonts w:asciiTheme="majorHAnsi" w:hAnsiTheme="majorHAnsi" w:cstheme="majorHAnsi"/>
        </w:rPr>
        <w:fldChar w:fldCharType="begin"/>
      </w:r>
      <w:r w:rsidR="00EF27F3" w:rsidRPr="00733A5A">
        <w:rPr>
          <w:rFonts w:asciiTheme="majorHAnsi" w:hAnsiTheme="majorHAnsi" w:cstheme="majorHAnsi"/>
        </w:rPr>
        <w:instrText xml:space="preserve"> REF _Ref53488931 \w \h </w:instrText>
      </w:r>
      <w:r w:rsidR="00733A5A">
        <w:rPr>
          <w:rFonts w:asciiTheme="majorHAnsi" w:hAnsiTheme="majorHAnsi" w:cstheme="majorHAnsi"/>
        </w:rPr>
        <w:instrText xml:space="preserve"> \* MERGEFORMAT </w:instrText>
      </w:r>
      <w:r w:rsidR="00EF27F3" w:rsidRPr="00733A5A">
        <w:rPr>
          <w:rFonts w:asciiTheme="majorHAnsi" w:hAnsiTheme="majorHAnsi" w:cstheme="majorHAnsi"/>
        </w:rPr>
      </w:r>
      <w:r w:rsidR="00EF27F3" w:rsidRPr="00733A5A">
        <w:rPr>
          <w:rFonts w:asciiTheme="majorHAnsi" w:hAnsiTheme="majorHAnsi" w:cstheme="majorHAnsi"/>
        </w:rPr>
        <w:fldChar w:fldCharType="separate"/>
      </w:r>
      <w:r w:rsidR="00ED7DB8">
        <w:rPr>
          <w:rFonts w:asciiTheme="majorHAnsi" w:hAnsiTheme="majorHAnsi" w:cstheme="majorHAnsi"/>
        </w:rPr>
        <w:t>4</w:t>
      </w:r>
      <w:r w:rsidR="00EF27F3" w:rsidRPr="00733A5A">
        <w:rPr>
          <w:rFonts w:asciiTheme="majorHAnsi" w:hAnsiTheme="majorHAnsi" w:cstheme="majorHAnsi"/>
        </w:rPr>
        <w:fldChar w:fldCharType="end"/>
      </w:r>
      <w:r w:rsidR="00EF27F3" w:rsidRPr="00733A5A">
        <w:rPr>
          <w:rFonts w:asciiTheme="majorHAnsi" w:hAnsiTheme="majorHAnsi" w:cstheme="majorHAnsi"/>
        </w:rPr>
        <w:t xml:space="preserve"> </w:t>
      </w:r>
      <w:r w:rsidR="00EF27F3" w:rsidRPr="00733A5A">
        <w:rPr>
          <w:rFonts w:asciiTheme="majorHAnsi" w:hAnsiTheme="majorHAnsi" w:cstheme="majorHAnsi"/>
        </w:rPr>
        <w:fldChar w:fldCharType="begin"/>
      </w:r>
      <w:r w:rsidR="00EF27F3" w:rsidRPr="00733A5A">
        <w:rPr>
          <w:rFonts w:asciiTheme="majorHAnsi" w:hAnsiTheme="majorHAnsi" w:cstheme="majorHAnsi"/>
        </w:rPr>
        <w:instrText xml:space="preserve"> REF _Ref53488931 \h </w:instrText>
      </w:r>
      <w:r w:rsidR="00733A5A">
        <w:rPr>
          <w:rFonts w:asciiTheme="majorHAnsi" w:hAnsiTheme="majorHAnsi" w:cstheme="majorHAnsi"/>
        </w:rPr>
        <w:instrText xml:space="preserve"> \* MERGEFORMAT </w:instrText>
      </w:r>
      <w:r w:rsidR="00EF27F3" w:rsidRPr="00733A5A">
        <w:rPr>
          <w:rFonts w:asciiTheme="majorHAnsi" w:hAnsiTheme="majorHAnsi" w:cstheme="majorHAnsi"/>
        </w:rPr>
      </w:r>
      <w:r w:rsidR="00EF27F3" w:rsidRPr="00733A5A">
        <w:rPr>
          <w:rFonts w:asciiTheme="majorHAnsi" w:hAnsiTheme="majorHAnsi" w:cstheme="majorHAnsi"/>
        </w:rPr>
        <w:fldChar w:fldCharType="separate"/>
      </w:r>
      <w:r w:rsidR="00ED7DB8" w:rsidRPr="00ED7DB8">
        <w:rPr>
          <w:rFonts w:asciiTheme="majorHAnsi" w:hAnsiTheme="majorHAnsi" w:cstheme="majorHAnsi"/>
        </w:rPr>
        <w:t>Algoritmi di AI</w:t>
      </w:r>
      <w:r w:rsidR="00EF27F3" w:rsidRPr="00733A5A">
        <w:rPr>
          <w:rFonts w:asciiTheme="majorHAnsi" w:hAnsiTheme="majorHAnsi" w:cstheme="majorHAnsi"/>
        </w:rPr>
        <w:fldChar w:fldCharType="end"/>
      </w:r>
      <w:r w:rsidR="00D1089A" w:rsidRPr="00733A5A">
        <w:rPr>
          <w:rFonts w:asciiTheme="majorHAnsi" w:hAnsiTheme="majorHAnsi" w:cstheme="majorHAnsi"/>
        </w:rPr>
        <w:t>”</w:t>
      </w:r>
      <w:r w:rsidRPr="00733A5A">
        <w:rPr>
          <w:rFonts w:asciiTheme="majorHAnsi" w:hAnsiTheme="majorHAnsi" w:cstheme="majorHAnsi"/>
        </w:rPr>
        <w:t>)</w:t>
      </w:r>
    </w:p>
    <w:p w14:paraId="685BCC76" w14:textId="415CA774" w:rsidR="008E197B" w:rsidRPr="008E197B" w:rsidRDefault="008E197B" w:rsidP="00897CED">
      <w:pPr>
        <w:pStyle w:val="Paragrafoelenco"/>
        <w:numPr>
          <w:ilvl w:val="1"/>
          <w:numId w:val="36"/>
        </w:numPr>
        <w:rPr>
          <w:rFonts w:asciiTheme="majorHAnsi" w:hAnsiTheme="majorHAnsi" w:cstheme="majorHAnsi"/>
          <w:rPrChange w:id="46" w:author="Andrea Del Corto" w:date="2020-10-19T10:52:00Z">
            <w:rPr/>
          </w:rPrChange>
        </w:rPr>
      </w:pPr>
      <w:ins w:id="47" w:author="Andrea Del Corto" w:date="2020-10-19T10:52:00Z">
        <w:r w:rsidRPr="00733A5A">
          <w:rPr>
            <w:rFonts w:asciiTheme="majorHAnsi" w:hAnsiTheme="majorHAnsi" w:cstheme="majorHAnsi"/>
          </w:rPr>
          <w:t xml:space="preserve">AI – </w:t>
        </w:r>
        <w:proofErr w:type="spellStart"/>
        <w:r>
          <w:rPr>
            <w:rFonts w:asciiTheme="majorHAnsi" w:hAnsiTheme="majorHAnsi" w:cstheme="majorHAnsi"/>
          </w:rPr>
          <w:t>AlphaBeta</w:t>
        </w:r>
        <w:proofErr w:type="spellEnd"/>
        <w:r w:rsidRPr="00733A5A">
          <w:rPr>
            <w:rFonts w:asciiTheme="majorHAnsi" w:hAnsiTheme="majorHAnsi" w:cstheme="majorHAnsi"/>
          </w:rPr>
          <w:t xml:space="preserve">: le mosse sono selezionate automaticamente dal programma scegliendo la mossa migliore secondo l’algoritmo </w:t>
        </w:r>
      </w:ins>
      <w:ins w:id="48" w:author="Andrea Del Corto" w:date="2020-10-19T10:53:00Z">
        <w:r>
          <w:rPr>
            <w:rFonts w:asciiTheme="majorHAnsi" w:hAnsiTheme="majorHAnsi" w:cstheme="majorHAnsi"/>
          </w:rPr>
          <w:t>Alpha-Beta</w:t>
        </w:r>
      </w:ins>
      <w:ins w:id="49" w:author="Andrea Del Corto" w:date="2020-10-19T10:52:00Z">
        <w:r w:rsidRPr="00733A5A">
          <w:rPr>
            <w:rFonts w:asciiTheme="majorHAnsi" w:hAnsiTheme="majorHAnsi" w:cstheme="majorHAnsi"/>
          </w:rPr>
          <w:t xml:space="preserve"> (maggiori dettagli in “</w:t>
        </w:r>
        <w:r w:rsidRPr="00733A5A">
          <w:rPr>
            <w:rFonts w:asciiTheme="majorHAnsi" w:hAnsiTheme="majorHAnsi" w:cstheme="majorHAnsi"/>
          </w:rPr>
          <w:fldChar w:fldCharType="begin"/>
        </w:r>
        <w:r w:rsidRPr="00733A5A">
          <w:rPr>
            <w:rFonts w:asciiTheme="majorHAnsi" w:hAnsiTheme="majorHAnsi" w:cstheme="majorHAnsi"/>
          </w:rPr>
          <w:instrText xml:space="preserve"> REF _Ref53488931 \w \h </w:instrText>
        </w:r>
        <w:r>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Pr>
            <w:rFonts w:asciiTheme="majorHAnsi" w:hAnsiTheme="majorHAnsi" w:cstheme="majorHAnsi"/>
          </w:rPr>
          <w:t>4</w:t>
        </w:r>
        <w:r w:rsidRPr="00733A5A">
          <w:rPr>
            <w:rFonts w:asciiTheme="majorHAnsi" w:hAnsiTheme="majorHAnsi" w:cstheme="majorHAnsi"/>
          </w:rPr>
          <w:fldChar w:fldCharType="end"/>
        </w:r>
        <w:r w:rsidRPr="00733A5A">
          <w:rPr>
            <w:rFonts w:asciiTheme="majorHAnsi" w:hAnsiTheme="majorHAnsi" w:cstheme="majorHAnsi"/>
          </w:rPr>
          <w:t xml:space="preserve"> </w:t>
        </w:r>
        <w:r w:rsidRPr="00733A5A">
          <w:rPr>
            <w:rFonts w:asciiTheme="majorHAnsi" w:hAnsiTheme="majorHAnsi" w:cstheme="majorHAnsi"/>
          </w:rPr>
          <w:fldChar w:fldCharType="begin"/>
        </w:r>
        <w:r w:rsidRPr="00733A5A">
          <w:rPr>
            <w:rFonts w:asciiTheme="majorHAnsi" w:hAnsiTheme="majorHAnsi" w:cstheme="majorHAnsi"/>
          </w:rPr>
          <w:instrText xml:space="preserve"> REF _Ref53488931 \h </w:instrText>
        </w:r>
        <w:r>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Pr="00ED7DB8">
          <w:rPr>
            <w:rFonts w:asciiTheme="majorHAnsi" w:hAnsiTheme="majorHAnsi" w:cstheme="majorHAnsi"/>
          </w:rPr>
          <w:t>Algoritmi di AI</w:t>
        </w:r>
        <w:r w:rsidRPr="00733A5A">
          <w:rPr>
            <w:rFonts w:asciiTheme="majorHAnsi" w:hAnsiTheme="majorHAnsi" w:cstheme="majorHAnsi"/>
          </w:rPr>
          <w:fldChar w:fldCharType="end"/>
        </w:r>
        <w:r w:rsidRPr="00733A5A">
          <w:rPr>
            <w:rFonts w:asciiTheme="majorHAnsi" w:hAnsiTheme="majorHAnsi" w:cstheme="majorHAnsi"/>
          </w:rPr>
          <w:t>”)</w:t>
        </w:r>
      </w:ins>
    </w:p>
    <w:p w14:paraId="0D3C8A50" w14:textId="77777777"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Start</w:t>
      </w:r>
      <w:r w:rsidRPr="00733A5A">
        <w:rPr>
          <w:rFonts w:asciiTheme="majorHAnsi" w:hAnsiTheme="majorHAnsi" w:cstheme="majorHAnsi"/>
        </w:rPr>
        <w:t>: questo pulsante permette di dare il via al gioco.</w:t>
      </w:r>
    </w:p>
    <w:p w14:paraId="6692E664" w14:textId="77777777" w:rsidR="004D49DD" w:rsidRPr="00733A5A" w:rsidRDefault="004D49DD" w:rsidP="004D49DD">
      <w:pPr>
        <w:pStyle w:val="Paragrafoelenco"/>
        <w:numPr>
          <w:ilvl w:val="0"/>
          <w:numId w:val="36"/>
        </w:numPr>
        <w:rPr>
          <w:rFonts w:asciiTheme="majorHAnsi" w:hAnsiTheme="majorHAnsi" w:cstheme="majorHAnsi"/>
        </w:rPr>
      </w:pPr>
      <w:proofErr w:type="spellStart"/>
      <w:r w:rsidRPr="00733A5A">
        <w:rPr>
          <w:rFonts w:asciiTheme="majorHAnsi" w:hAnsiTheme="majorHAnsi" w:cstheme="majorHAnsi"/>
          <w:b/>
          <w:bCs/>
        </w:rPr>
        <w:t>Resume</w:t>
      </w:r>
      <w:proofErr w:type="spellEnd"/>
      <w:r w:rsidRPr="00733A5A">
        <w:rPr>
          <w:rFonts w:asciiTheme="majorHAnsi" w:hAnsiTheme="majorHAnsi" w:cstheme="majorHAnsi"/>
        </w:rPr>
        <w:t>: questo pulsante permette di riprendere il gioco dopo aver messo il gioco in pausa con il pulsante “Pause”.</w:t>
      </w:r>
    </w:p>
    <w:p w14:paraId="2C9D8789" w14:textId="1D1B584B"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Pause</w:t>
      </w:r>
      <w:r w:rsidRPr="00733A5A">
        <w:rPr>
          <w:rFonts w:asciiTheme="majorHAnsi" w:hAnsiTheme="majorHAnsi" w:cstheme="majorHAnsi"/>
        </w:rPr>
        <w:t>: permette di mettere il gioco in pausa e di modificare eventualmente i campi Player 1 e Player 2.</w:t>
      </w:r>
    </w:p>
    <w:p w14:paraId="6AFF8CD2" w14:textId="0D8BF3C1" w:rsidR="0093662A" w:rsidRPr="00733A5A" w:rsidRDefault="0093662A" w:rsidP="0093662A">
      <w:pPr>
        <w:pStyle w:val="Paragrafoelenco"/>
        <w:numPr>
          <w:ilvl w:val="0"/>
          <w:numId w:val="36"/>
        </w:numPr>
        <w:rPr>
          <w:rFonts w:asciiTheme="majorHAnsi" w:hAnsiTheme="majorHAnsi" w:cstheme="majorHAnsi"/>
        </w:rPr>
      </w:pPr>
      <w:proofErr w:type="spellStart"/>
      <w:r w:rsidRPr="00733A5A">
        <w:rPr>
          <w:rFonts w:asciiTheme="majorHAnsi" w:hAnsiTheme="majorHAnsi" w:cstheme="majorHAnsi"/>
          <w:b/>
          <w:bCs/>
        </w:rPr>
        <w:t>Undo</w:t>
      </w:r>
      <w:proofErr w:type="spellEnd"/>
      <w:r w:rsidRPr="00733A5A">
        <w:rPr>
          <w:rFonts w:asciiTheme="majorHAnsi" w:hAnsiTheme="majorHAnsi" w:cstheme="majorHAnsi"/>
          <w:b/>
          <w:bCs/>
        </w:rPr>
        <w:t xml:space="preserve">: </w:t>
      </w:r>
      <w:r w:rsidRPr="00733A5A">
        <w:rPr>
          <w:rFonts w:asciiTheme="majorHAnsi" w:hAnsiTheme="majorHAnsi" w:cstheme="majorHAnsi"/>
        </w:rPr>
        <w:t>permette di annullare l’ultima mossa fatta.</w:t>
      </w:r>
    </w:p>
    <w:p w14:paraId="350F1337" w14:textId="0126704E" w:rsidR="0093662A" w:rsidRPr="00733A5A" w:rsidRDefault="0093662A" w:rsidP="0093662A">
      <w:pPr>
        <w:pStyle w:val="Paragrafoelenco"/>
        <w:numPr>
          <w:ilvl w:val="0"/>
          <w:numId w:val="36"/>
        </w:numPr>
        <w:rPr>
          <w:rFonts w:asciiTheme="majorHAnsi" w:hAnsiTheme="majorHAnsi" w:cstheme="majorHAnsi"/>
        </w:rPr>
      </w:pPr>
      <w:r w:rsidRPr="00733A5A">
        <w:rPr>
          <w:rFonts w:asciiTheme="majorHAnsi" w:hAnsiTheme="majorHAnsi" w:cstheme="majorHAnsi"/>
          <w:b/>
          <w:bCs/>
        </w:rPr>
        <w:t xml:space="preserve">Redo: </w:t>
      </w:r>
      <w:r w:rsidRPr="00733A5A">
        <w:rPr>
          <w:rFonts w:asciiTheme="majorHAnsi" w:hAnsiTheme="majorHAnsi" w:cstheme="majorHAnsi"/>
        </w:rPr>
        <w:t>permette di rieseguire l’ultima mossa annullata.</w:t>
      </w:r>
    </w:p>
    <w:p w14:paraId="32655A41" w14:textId="71436A63"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t xml:space="preserve">Show </w:t>
      </w:r>
      <w:proofErr w:type="spellStart"/>
      <w:r w:rsidRPr="00733A5A">
        <w:rPr>
          <w:rFonts w:asciiTheme="majorHAnsi" w:hAnsiTheme="majorHAnsi" w:cstheme="majorHAnsi"/>
          <w:b/>
          <w:bCs/>
        </w:rPr>
        <w:t>tiles</w:t>
      </w:r>
      <w:proofErr w:type="spellEnd"/>
      <w:r w:rsidRPr="00733A5A">
        <w:rPr>
          <w:rFonts w:asciiTheme="majorHAnsi" w:hAnsiTheme="majorHAnsi" w:cstheme="majorHAnsi"/>
          <w:b/>
          <w:bCs/>
        </w:rPr>
        <w:t xml:space="preserve"> </w:t>
      </w:r>
      <w:proofErr w:type="spellStart"/>
      <w:r w:rsidRPr="00733A5A">
        <w:rPr>
          <w:rFonts w:asciiTheme="majorHAnsi" w:hAnsiTheme="majorHAnsi" w:cstheme="majorHAnsi"/>
          <w:b/>
          <w:bCs/>
        </w:rPr>
        <w:t>IDs</w:t>
      </w:r>
      <w:proofErr w:type="spellEnd"/>
      <w:r w:rsidRPr="00733A5A">
        <w:rPr>
          <w:rFonts w:asciiTheme="majorHAnsi" w:hAnsiTheme="majorHAnsi" w:cstheme="majorHAnsi"/>
        </w:rPr>
        <w:t xml:space="preserve">: </w:t>
      </w:r>
      <w:r w:rsidR="00EF27F3" w:rsidRPr="00733A5A">
        <w:rPr>
          <w:rFonts w:asciiTheme="majorHAnsi" w:hAnsiTheme="majorHAnsi" w:cstheme="majorHAnsi"/>
        </w:rPr>
        <w:t xml:space="preserve">solo </w:t>
      </w:r>
      <w:r w:rsidRPr="00733A5A">
        <w:rPr>
          <w:rFonts w:asciiTheme="majorHAnsi" w:hAnsiTheme="majorHAnsi" w:cstheme="majorHAnsi"/>
        </w:rPr>
        <w:t xml:space="preserve">se il </w:t>
      </w:r>
      <w:proofErr w:type="spellStart"/>
      <w:r w:rsidRPr="00733A5A">
        <w:rPr>
          <w:rFonts w:asciiTheme="majorHAnsi" w:hAnsiTheme="majorHAnsi" w:cstheme="majorHAnsi"/>
        </w:rPr>
        <w:t>flag</w:t>
      </w:r>
      <w:proofErr w:type="spellEnd"/>
      <w:r w:rsidRPr="00733A5A">
        <w:rPr>
          <w:rFonts w:asciiTheme="majorHAnsi" w:hAnsiTheme="majorHAnsi" w:cstheme="majorHAnsi"/>
        </w:rPr>
        <w:t xml:space="preserve"> è attivo</w:t>
      </w:r>
      <w:r w:rsidR="00EF27F3" w:rsidRPr="00733A5A">
        <w:rPr>
          <w:rFonts w:asciiTheme="majorHAnsi" w:hAnsiTheme="majorHAnsi" w:cstheme="majorHAnsi"/>
        </w:rPr>
        <w:t>,</w:t>
      </w:r>
      <w:r w:rsidRPr="00733A5A">
        <w:rPr>
          <w:rFonts w:asciiTheme="majorHAnsi" w:hAnsiTheme="majorHAnsi" w:cstheme="majorHAnsi"/>
        </w:rPr>
        <w:t xml:space="preserve"> le celle scure mostreranno il loro id in alto a sinistra</w:t>
      </w:r>
      <w:r w:rsidR="00EF27F3" w:rsidRPr="00733A5A">
        <w:rPr>
          <w:rFonts w:asciiTheme="majorHAnsi" w:hAnsiTheme="majorHAnsi" w:cstheme="majorHAnsi"/>
        </w:rPr>
        <w:t>.</w:t>
      </w:r>
    </w:p>
    <w:p w14:paraId="75442E07" w14:textId="08CC3666" w:rsidR="004D49DD" w:rsidRPr="00733A5A" w:rsidRDefault="004D49DD" w:rsidP="004D49DD">
      <w:pPr>
        <w:pStyle w:val="Paragrafoelenco"/>
        <w:numPr>
          <w:ilvl w:val="0"/>
          <w:numId w:val="36"/>
        </w:numPr>
        <w:rPr>
          <w:rFonts w:asciiTheme="majorHAnsi" w:hAnsiTheme="majorHAnsi" w:cstheme="majorHAnsi"/>
        </w:rPr>
      </w:pPr>
      <w:r w:rsidRPr="00733A5A">
        <w:rPr>
          <w:rFonts w:asciiTheme="majorHAnsi" w:hAnsiTheme="majorHAnsi" w:cstheme="majorHAnsi"/>
          <w:b/>
          <w:bCs/>
        </w:rPr>
        <w:lastRenderedPageBreak/>
        <w:t xml:space="preserve">Show </w:t>
      </w:r>
      <w:proofErr w:type="spellStart"/>
      <w:r w:rsidRPr="00733A5A">
        <w:rPr>
          <w:rFonts w:asciiTheme="majorHAnsi" w:hAnsiTheme="majorHAnsi" w:cstheme="majorHAnsi"/>
          <w:b/>
          <w:bCs/>
        </w:rPr>
        <w:t>movable</w:t>
      </w:r>
      <w:proofErr w:type="spellEnd"/>
      <w:r w:rsidRPr="00733A5A">
        <w:rPr>
          <w:rFonts w:asciiTheme="majorHAnsi" w:hAnsiTheme="majorHAnsi" w:cstheme="majorHAnsi"/>
          <w:b/>
          <w:bCs/>
        </w:rPr>
        <w:t xml:space="preserve"> </w:t>
      </w:r>
      <w:proofErr w:type="spellStart"/>
      <w:r w:rsidRPr="00733A5A">
        <w:rPr>
          <w:rFonts w:asciiTheme="majorHAnsi" w:hAnsiTheme="majorHAnsi" w:cstheme="majorHAnsi"/>
          <w:b/>
          <w:bCs/>
        </w:rPr>
        <w:t>pieces</w:t>
      </w:r>
      <w:proofErr w:type="spellEnd"/>
      <w:r w:rsidRPr="00733A5A">
        <w:rPr>
          <w:rFonts w:asciiTheme="majorHAnsi" w:hAnsiTheme="majorHAnsi" w:cstheme="majorHAnsi"/>
        </w:rPr>
        <w:t xml:space="preserve">: </w:t>
      </w:r>
      <w:r w:rsidR="00EF27F3" w:rsidRPr="00733A5A">
        <w:rPr>
          <w:rFonts w:asciiTheme="majorHAnsi" w:hAnsiTheme="majorHAnsi" w:cstheme="majorHAnsi"/>
        </w:rPr>
        <w:t>solo se</w:t>
      </w:r>
      <w:r w:rsidRPr="00733A5A">
        <w:rPr>
          <w:rFonts w:asciiTheme="majorHAnsi" w:hAnsiTheme="majorHAnsi" w:cstheme="majorHAnsi"/>
        </w:rPr>
        <w:t xml:space="preserve"> il </w:t>
      </w:r>
      <w:proofErr w:type="spellStart"/>
      <w:r w:rsidRPr="00733A5A">
        <w:rPr>
          <w:rFonts w:asciiTheme="majorHAnsi" w:hAnsiTheme="majorHAnsi" w:cstheme="majorHAnsi"/>
        </w:rPr>
        <w:t>flag</w:t>
      </w:r>
      <w:proofErr w:type="spellEnd"/>
      <w:r w:rsidRPr="00733A5A">
        <w:rPr>
          <w:rFonts w:asciiTheme="majorHAnsi" w:hAnsiTheme="majorHAnsi" w:cstheme="majorHAnsi"/>
        </w:rPr>
        <w:t xml:space="preserve"> è attivo</w:t>
      </w:r>
      <w:r w:rsidR="00EF27F3" w:rsidRPr="00733A5A">
        <w:rPr>
          <w:rFonts w:asciiTheme="majorHAnsi" w:hAnsiTheme="majorHAnsi" w:cstheme="majorHAnsi"/>
        </w:rPr>
        <w:t xml:space="preserve">, </w:t>
      </w:r>
      <w:r w:rsidRPr="00733A5A">
        <w:rPr>
          <w:rFonts w:asciiTheme="majorHAnsi" w:hAnsiTheme="majorHAnsi" w:cstheme="majorHAnsi"/>
        </w:rPr>
        <w:t>i pezzi</w:t>
      </w:r>
      <w:r w:rsidR="00EF27F3" w:rsidRPr="00733A5A">
        <w:rPr>
          <w:rFonts w:asciiTheme="majorHAnsi" w:hAnsiTheme="majorHAnsi" w:cstheme="majorHAnsi"/>
        </w:rPr>
        <w:t>, che appartengono al giocatore a cui tocca scegliere la prossima mossa,</w:t>
      </w:r>
      <w:r w:rsidRPr="00733A5A">
        <w:rPr>
          <w:rFonts w:asciiTheme="majorHAnsi" w:hAnsiTheme="majorHAnsi" w:cstheme="majorHAnsi"/>
        </w:rPr>
        <w:t xml:space="preserve"> </w:t>
      </w:r>
      <w:r w:rsidR="00EF27F3" w:rsidRPr="00733A5A">
        <w:rPr>
          <w:rFonts w:asciiTheme="majorHAnsi" w:hAnsiTheme="majorHAnsi" w:cstheme="majorHAnsi"/>
        </w:rPr>
        <w:t>che hanno almeno una mossa possibile, vengono indicati evidenziando in giallo la cella sulla quale si trovano.</w:t>
      </w:r>
    </w:p>
    <w:p w14:paraId="3D66A0A7" w14:textId="2633305C" w:rsidR="009262F4" w:rsidRPr="00733A5A" w:rsidRDefault="004D49DD" w:rsidP="009262F4">
      <w:pPr>
        <w:pStyle w:val="Paragrafoelenco"/>
        <w:numPr>
          <w:ilvl w:val="0"/>
          <w:numId w:val="36"/>
        </w:numPr>
        <w:rPr>
          <w:rFonts w:asciiTheme="majorHAnsi" w:hAnsiTheme="majorHAnsi" w:cstheme="majorHAnsi"/>
        </w:rPr>
      </w:pPr>
      <w:r w:rsidRPr="00733A5A">
        <w:rPr>
          <w:rFonts w:asciiTheme="majorHAnsi" w:hAnsiTheme="majorHAnsi" w:cstheme="majorHAnsi"/>
          <w:b/>
          <w:bCs/>
        </w:rPr>
        <w:t xml:space="preserve">Show </w:t>
      </w:r>
      <w:proofErr w:type="spellStart"/>
      <w:r w:rsidR="00EF27F3" w:rsidRPr="00733A5A">
        <w:rPr>
          <w:rFonts w:asciiTheme="majorHAnsi" w:hAnsiTheme="majorHAnsi" w:cstheme="majorHAnsi"/>
          <w:b/>
          <w:bCs/>
        </w:rPr>
        <w:t>next</w:t>
      </w:r>
      <w:proofErr w:type="spellEnd"/>
      <w:r w:rsidR="00EF27F3" w:rsidRPr="00733A5A">
        <w:rPr>
          <w:rFonts w:asciiTheme="majorHAnsi" w:hAnsiTheme="majorHAnsi" w:cstheme="majorHAnsi"/>
          <w:b/>
          <w:bCs/>
        </w:rPr>
        <w:t xml:space="preserve"> </w:t>
      </w:r>
      <w:proofErr w:type="spellStart"/>
      <w:r w:rsidR="00EF27F3" w:rsidRPr="00733A5A">
        <w:rPr>
          <w:rFonts w:asciiTheme="majorHAnsi" w:hAnsiTheme="majorHAnsi" w:cstheme="majorHAnsi"/>
          <w:b/>
          <w:bCs/>
        </w:rPr>
        <w:t>moves</w:t>
      </w:r>
      <w:proofErr w:type="spellEnd"/>
      <w:r w:rsidRPr="00733A5A">
        <w:rPr>
          <w:rFonts w:asciiTheme="majorHAnsi" w:hAnsiTheme="majorHAnsi" w:cstheme="majorHAnsi"/>
        </w:rPr>
        <w:t xml:space="preserve">: </w:t>
      </w:r>
      <w:r w:rsidR="00EF27F3" w:rsidRPr="00733A5A">
        <w:rPr>
          <w:rFonts w:asciiTheme="majorHAnsi" w:hAnsiTheme="majorHAnsi" w:cstheme="majorHAnsi"/>
        </w:rPr>
        <w:t xml:space="preserve">solo se il </w:t>
      </w:r>
      <w:proofErr w:type="spellStart"/>
      <w:r w:rsidR="00EF27F3" w:rsidRPr="00733A5A">
        <w:rPr>
          <w:rFonts w:asciiTheme="majorHAnsi" w:hAnsiTheme="majorHAnsi" w:cstheme="majorHAnsi"/>
        </w:rPr>
        <w:t>flag</w:t>
      </w:r>
      <w:proofErr w:type="spellEnd"/>
      <w:r w:rsidR="00EF27F3" w:rsidRPr="00733A5A">
        <w:rPr>
          <w:rFonts w:asciiTheme="majorHAnsi" w:hAnsiTheme="majorHAnsi" w:cstheme="majorHAnsi"/>
        </w:rPr>
        <w:t xml:space="preserve"> è attivo, i pezzi, che appartengono al giocatore umano a cui tocca scegliere la prossima mossa, che hanno almeno una mossa possibile, </w:t>
      </w:r>
      <w:r w:rsidR="00D76DBB" w:rsidRPr="00733A5A">
        <w:rPr>
          <w:rFonts w:asciiTheme="majorHAnsi" w:hAnsiTheme="majorHAnsi" w:cstheme="majorHAnsi"/>
        </w:rPr>
        <w:t xml:space="preserve">se </w:t>
      </w:r>
      <w:r w:rsidR="00EF27F3" w:rsidRPr="00733A5A">
        <w:rPr>
          <w:rFonts w:asciiTheme="majorHAnsi" w:hAnsiTheme="majorHAnsi" w:cstheme="majorHAnsi"/>
        </w:rPr>
        <w:t xml:space="preserve">vengono </w:t>
      </w:r>
      <w:r w:rsidR="00D76DBB" w:rsidRPr="00733A5A">
        <w:rPr>
          <w:rFonts w:asciiTheme="majorHAnsi" w:hAnsiTheme="majorHAnsi" w:cstheme="majorHAnsi"/>
        </w:rPr>
        <w:t>selezionati vengono</w:t>
      </w:r>
      <w:r w:rsidR="00EF27F3" w:rsidRPr="00733A5A">
        <w:rPr>
          <w:rFonts w:asciiTheme="majorHAnsi" w:hAnsiTheme="majorHAnsi" w:cstheme="majorHAnsi"/>
        </w:rPr>
        <w:t xml:space="preserve"> evidenzia</w:t>
      </w:r>
      <w:r w:rsidR="00D76DBB" w:rsidRPr="00733A5A">
        <w:rPr>
          <w:rFonts w:asciiTheme="majorHAnsi" w:hAnsiTheme="majorHAnsi" w:cstheme="majorHAnsi"/>
        </w:rPr>
        <w:t>te</w:t>
      </w:r>
      <w:r w:rsidR="00EF27F3" w:rsidRPr="00733A5A">
        <w:rPr>
          <w:rFonts w:asciiTheme="majorHAnsi" w:hAnsiTheme="majorHAnsi" w:cstheme="majorHAnsi"/>
        </w:rPr>
        <w:t xml:space="preserve"> in </w:t>
      </w:r>
      <w:r w:rsidR="00D76DBB" w:rsidRPr="00733A5A">
        <w:rPr>
          <w:rFonts w:asciiTheme="majorHAnsi" w:hAnsiTheme="majorHAnsi" w:cstheme="majorHAnsi"/>
        </w:rPr>
        <w:t>azzurro</w:t>
      </w:r>
      <w:r w:rsidR="00EF27F3" w:rsidRPr="00733A5A">
        <w:rPr>
          <w:rFonts w:asciiTheme="majorHAnsi" w:hAnsiTheme="majorHAnsi" w:cstheme="majorHAnsi"/>
        </w:rPr>
        <w:t xml:space="preserve"> l</w:t>
      </w:r>
      <w:r w:rsidR="00D76DBB" w:rsidRPr="00733A5A">
        <w:rPr>
          <w:rFonts w:asciiTheme="majorHAnsi" w:hAnsiTheme="majorHAnsi" w:cstheme="majorHAnsi"/>
        </w:rPr>
        <w:t>e</w:t>
      </w:r>
      <w:r w:rsidR="00EF27F3" w:rsidRPr="00733A5A">
        <w:rPr>
          <w:rFonts w:asciiTheme="majorHAnsi" w:hAnsiTheme="majorHAnsi" w:cstheme="majorHAnsi"/>
        </w:rPr>
        <w:t xml:space="preserve"> cell</w:t>
      </w:r>
      <w:r w:rsidR="00D76DBB" w:rsidRPr="00733A5A">
        <w:rPr>
          <w:rFonts w:asciiTheme="majorHAnsi" w:hAnsiTheme="majorHAnsi" w:cstheme="majorHAnsi"/>
        </w:rPr>
        <w:t>e</w:t>
      </w:r>
      <w:r w:rsidR="00EF27F3" w:rsidRPr="00733A5A">
        <w:rPr>
          <w:rFonts w:asciiTheme="majorHAnsi" w:hAnsiTheme="majorHAnsi" w:cstheme="majorHAnsi"/>
        </w:rPr>
        <w:t xml:space="preserve"> sull</w:t>
      </w:r>
      <w:r w:rsidR="00D76DBB" w:rsidRPr="00733A5A">
        <w:rPr>
          <w:rFonts w:asciiTheme="majorHAnsi" w:hAnsiTheme="majorHAnsi" w:cstheme="majorHAnsi"/>
        </w:rPr>
        <w:t>e</w:t>
      </w:r>
      <w:r w:rsidR="00EF27F3" w:rsidRPr="00733A5A">
        <w:rPr>
          <w:rFonts w:asciiTheme="majorHAnsi" w:hAnsiTheme="majorHAnsi" w:cstheme="majorHAnsi"/>
        </w:rPr>
        <w:t xml:space="preserve"> qual</w:t>
      </w:r>
      <w:r w:rsidR="00D76DBB" w:rsidRPr="00733A5A">
        <w:rPr>
          <w:rFonts w:asciiTheme="majorHAnsi" w:hAnsiTheme="majorHAnsi" w:cstheme="majorHAnsi"/>
        </w:rPr>
        <w:t>i</w:t>
      </w:r>
      <w:r w:rsidR="00EF27F3" w:rsidRPr="00733A5A">
        <w:rPr>
          <w:rFonts w:asciiTheme="majorHAnsi" w:hAnsiTheme="majorHAnsi" w:cstheme="majorHAnsi"/>
        </w:rPr>
        <w:t xml:space="preserve"> si </w:t>
      </w:r>
      <w:r w:rsidR="00D76DBB" w:rsidRPr="00733A5A">
        <w:rPr>
          <w:rFonts w:asciiTheme="majorHAnsi" w:hAnsiTheme="majorHAnsi" w:cstheme="majorHAnsi"/>
        </w:rPr>
        <w:t>possono spostare</w:t>
      </w:r>
      <w:r w:rsidR="00EF27F3" w:rsidRPr="00733A5A">
        <w:rPr>
          <w:rFonts w:asciiTheme="majorHAnsi" w:hAnsiTheme="majorHAnsi" w:cstheme="majorHAnsi"/>
        </w:rPr>
        <w:t>.</w:t>
      </w:r>
    </w:p>
    <w:p w14:paraId="4AAB2906" w14:textId="60611E17" w:rsidR="00EF27F3" w:rsidRPr="00733A5A" w:rsidRDefault="00EF27F3" w:rsidP="00E973DA">
      <w:pPr>
        <w:pStyle w:val="Titolo1"/>
        <w:rPr>
          <w:rFonts w:cstheme="majorHAnsi"/>
        </w:rPr>
      </w:pPr>
      <w:bookmarkStart w:id="50" w:name="_Ref53488931"/>
      <w:bookmarkStart w:id="51" w:name="_Toc53656997"/>
      <w:r w:rsidRPr="00733A5A">
        <w:rPr>
          <w:rFonts w:cstheme="majorHAnsi"/>
        </w:rPr>
        <w:t>Algoritmi di AI</w:t>
      </w:r>
      <w:bookmarkEnd w:id="50"/>
      <w:bookmarkEnd w:id="51"/>
    </w:p>
    <w:p w14:paraId="540EF03B" w14:textId="0EB99BEA" w:rsidR="006105D5" w:rsidRPr="00733A5A" w:rsidRDefault="00EF27F3" w:rsidP="006105D5">
      <w:pPr>
        <w:rPr>
          <w:rFonts w:asciiTheme="majorHAnsi" w:hAnsiTheme="majorHAnsi" w:cstheme="majorHAnsi"/>
        </w:rPr>
      </w:pPr>
      <w:r w:rsidRPr="00733A5A">
        <w:rPr>
          <w:rFonts w:asciiTheme="majorHAnsi" w:hAnsiTheme="majorHAnsi" w:cstheme="majorHAnsi"/>
        </w:rPr>
        <w:t xml:space="preserve">In questo paragrafo saranno descritti gli algoritmi che </w:t>
      </w:r>
      <w:r w:rsidR="008E35C6" w:rsidRPr="00733A5A">
        <w:rPr>
          <w:rFonts w:asciiTheme="majorHAnsi" w:hAnsiTheme="majorHAnsi" w:cstheme="majorHAnsi"/>
        </w:rPr>
        <w:t>permettono al computer di giocare autonomamente.</w:t>
      </w:r>
      <w:r w:rsidR="006105D5" w:rsidRPr="00733A5A">
        <w:rPr>
          <w:rFonts w:asciiTheme="majorHAnsi" w:hAnsiTheme="majorHAnsi" w:cstheme="majorHAnsi"/>
        </w:rPr>
        <w:t xml:space="preserve"> Nel </w:t>
      </w:r>
      <w:r w:rsidR="00233322" w:rsidRPr="00733A5A">
        <w:rPr>
          <w:rFonts w:asciiTheme="majorHAnsi" w:hAnsiTheme="majorHAnsi" w:cstheme="majorHAnsi"/>
        </w:rPr>
        <w:t>programma</w:t>
      </w:r>
      <w:r w:rsidR="006105D5" w:rsidRPr="00733A5A">
        <w:rPr>
          <w:rFonts w:asciiTheme="majorHAnsi" w:hAnsiTheme="majorHAnsi" w:cstheme="majorHAnsi"/>
        </w:rPr>
        <w:t xml:space="preserve"> </w:t>
      </w:r>
      <w:r w:rsidR="00233322" w:rsidRPr="00733A5A">
        <w:rPr>
          <w:rFonts w:asciiTheme="majorHAnsi" w:hAnsiTheme="majorHAnsi" w:cstheme="majorHAnsi"/>
        </w:rPr>
        <w:t xml:space="preserve">sono previsti </w:t>
      </w:r>
      <w:r w:rsidR="006105D5" w:rsidRPr="00733A5A">
        <w:rPr>
          <w:rFonts w:asciiTheme="majorHAnsi" w:hAnsiTheme="majorHAnsi" w:cstheme="majorHAnsi"/>
        </w:rPr>
        <w:t>sono due tipi di AI:</w:t>
      </w:r>
    </w:p>
    <w:p w14:paraId="019F119D" w14:textId="77777777" w:rsidR="00D15555" w:rsidRPr="00733A5A" w:rsidRDefault="00D15555" w:rsidP="006105D5">
      <w:pPr>
        <w:rPr>
          <w:rFonts w:asciiTheme="majorHAnsi" w:hAnsiTheme="majorHAnsi" w:cstheme="majorHAnsi"/>
        </w:rPr>
      </w:pPr>
    </w:p>
    <w:p w14:paraId="62427C28" w14:textId="77777777" w:rsidR="00233322" w:rsidRPr="00733A5A" w:rsidRDefault="006105D5" w:rsidP="00233322">
      <w:pPr>
        <w:pStyle w:val="Paragrafoelenco"/>
        <w:numPr>
          <w:ilvl w:val="0"/>
          <w:numId w:val="40"/>
        </w:numPr>
        <w:rPr>
          <w:rFonts w:asciiTheme="majorHAnsi" w:hAnsiTheme="majorHAnsi" w:cstheme="majorHAnsi"/>
        </w:rPr>
      </w:pPr>
      <w:r w:rsidRPr="00733A5A">
        <w:rPr>
          <w:rFonts w:asciiTheme="majorHAnsi" w:hAnsiTheme="majorHAnsi" w:cstheme="majorHAnsi"/>
          <w:b/>
          <w:bCs/>
        </w:rPr>
        <w:t>AI – Random</w:t>
      </w:r>
      <w:r w:rsidRPr="00733A5A">
        <w:rPr>
          <w:rFonts w:asciiTheme="majorHAnsi" w:hAnsiTheme="majorHAnsi" w:cstheme="majorHAnsi"/>
        </w:rPr>
        <w:t>: le mosse sono selezionate automaticamente dal computer in modo casuale.</w:t>
      </w:r>
    </w:p>
    <w:p w14:paraId="1FFBA9E8" w14:textId="60B8DB67" w:rsidR="00233322" w:rsidRDefault="006105D5" w:rsidP="00233322">
      <w:pPr>
        <w:pStyle w:val="Paragrafoelenco"/>
        <w:numPr>
          <w:ilvl w:val="0"/>
          <w:numId w:val="40"/>
        </w:numPr>
        <w:rPr>
          <w:ins w:id="52" w:author="Andrea Del Corto" w:date="2020-10-19T10:51:00Z"/>
          <w:rFonts w:asciiTheme="majorHAnsi" w:hAnsiTheme="majorHAnsi" w:cstheme="majorHAnsi"/>
        </w:rPr>
      </w:pPr>
      <w:r w:rsidRPr="00733A5A">
        <w:rPr>
          <w:rFonts w:asciiTheme="majorHAnsi" w:hAnsiTheme="majorHAnsi" w:cstheme="majorHAnsi"/>
          <w:b/>
          <w:bCs/>
        </w:rPr>
        <w:t xml:space="preserve">AI – </w:t>
      </w:r>
      <w:proofErr w:type="spellStart"/>
      <w:r w:rsidRPr="00733A5A">
        <w:rPr>
          <w:rFonts w:asciiTheme="majorHAnsi" w:hAnsiTheme="majorHAnsi" w:cstheme="majorHAnsi"/>
          <w:b/>
          <w:bCs/>
        </w:rPr>
        <w:t>MinMax</w:t>
      </w:r>
      <w:proofErr w:type="spellEnd"/>
      <w:r w:rsidRPr="00733A5A">
        <w:rPr>
          <w:rFonts w:asciiTheme="majorHAnsi" w:hAnsiTheme="majorHAnsi" w:cstheme="majorHAnsi"/>
        </w:rPr>
        <w:t>:</w:t>
      </w:r>
      <w:r w:rsidR="00233322" w:rsidRPr="00733A5A">
        <w:rPr>
          <w:rFonts w:asciiTheme="majorHAnsi" w:hAnsiTheme="majorHAnsi" w:cstheme="majorHAnsi"/>
        </w:rPr>
        <w:t xml:space="preserve"> le mosse sono selezionate automaticamente dal computer scegliendo la mossa migliore secondo l’algoritmo del </w:t>
      </w:r>
      <w:proofErr w:type="spellStart"/>
      <w:r w:rsidR="00233322" w:rsidRPr="00733A5A">
        <w:rPr>
          <w:rFonts w:asciiTheme="majorHAnsi" w:hAnsiTheme="majorHAnsi" w:cstheme="majorHAnsi"/>
        </w:rPr>
        <w:t>min</w:t>
      </w:r>
      <w:proofErr w:type="spellEnd"/>
      <w:r w:rsidR="00233322" w:rsidRPr="00733A5A">
        <w:rPr>
          <w:rFonts w:asciiTheme="majorHAnsi" w:hAnsiTheme="majorHAnsi" w:cstheme="majorHAnsi"/>
        </w:rPr>
        <w:t>-max</w:t>
      </w:r>
      <w:r w:rsidR="00513686" w:rsidRPr="00733A5A">
        <w:rPr>
          <w:rFonts w:asciiTheme="majorHAnsi" w:hAnsiTheme="majorHAnsi" w:cstheme="majorHAnsi"/>
        </w:rPr>
        <w:t>.</w:t>
      </w:r>
    </w:p>
    <w:p w14:paraId="2EC5ED8A" w14:textId="78FE32E2" w:rsidR="008E197B" w:rsidRPr="00733A5A" w:rsidRDefault="008E197B" w:rsidP="00233322">
      <w:pPr>
        <w:pStyle w:val="Paragrafoelenco"/>
        <w:numPr>
          <w:ilvl w:val="0"/>
          <w:numId w:val="40"/>
        </w:numPr>
        <w:rPr>
          <w:rFonts w:asciiTheme="majorHAnsi" w:hAnsiTheme="majorHAnsi" w:cstheme="majorHAnsi"/>
        </w:rPr>
      </w:pPr>
      <w:ins w:id="53" w:author="Andrea Del Corto" w:date="2020-10-19T10:51:00Z">
        <w:r>
          <w:rPr>
            <w:rFonts w:asciiTheme="majorHAnsi" w:hAnsiTheme="majorHAnsi" w:cstheme="majorHAnsi"/>
            <w:b/>
            <w:bCs/>
          </w:rPr>
          <w:t xml:space="preserve">AI </w:t>
        </w:r>
        <w:r w:rsidRPr="00897CED">
          <w:rPr>
            <w:rFonts w:asciiTheme="majorHAnsi" w:hAnsiTheme="majorHAnsi" w:cstheme="majorHAnsi"/>
            <w:b/>
            <w:bCs/>
          </w:rPr>
          <w:t>-</w:t>
        </w:r>
        <w:r w:rsidRPr="008E197B">
          <w:rPr>
            <w:rFonts w:asciiTheme="majorHAnsi" w:hAnsiTheme="majorHAnsi" w:cstheme="majorHAnsi"/>
            <w:b/>
            <w:bCs/>
            <w:rPrChange w:id="54" w:author="Andrea Del Corto" w:date="2020-10-19T10:51:00Z">
              <w:rPr>
                <w:rFonts w:asciiTheme="majorHAnsi" w:hAnsiTheme="majorHAnsi" w:cstheme="majorHAnsi"/>
              </w:rPr>
            </w:rPrChange>
          </w:rPr>
          <w:t xml:space="preserve"> </w:t>
        </w:r>
        <w:proofErr w:type="spellStart"/>
        <w:r w:rsidRPr="008E197B">
          <w:rPr>
            <w:rFonts w:asciiTheme="majorHAnsi" w:hAnsiTheme="majorHAnsi" w:cstheme="majorHAnsi"/>
            <w:b/>
            <w:bCs/>
            <w:rPrChange w:id="55" w:author="Andrea Del Corto" w:date="2020-10-19T10:51:00Z">
              <w:rPr>
                <w:rFonts w:asciiTheme="majorHAnsi" w:hAnsiTheme="majorHAnsi" w:cstheme="majorHAnsi"/>
              </w:rPr>
            </w:rPrChange>
          </w:rPr>
          <w:t>AlphaBeta</w:t>
        </w:r>
        <w:proofErr w:type="spellEnd"/>
        <w:r w:rsidRPr="008E197B">
          <w:rPr>
            <w:rFonts w:asciiTheme="majorHAnsi" w:hAnsiTheme="majorHAnsi" w:cstheme="majorHAnsi"/>
            <w:b/>
            <w:bCs/>
            <w:rPrChange w:id="56" w:author="Andrea Del Corto" w:date="2020-10-19T10:51:00Z">
              <w:rPr>
                <w:rFonts w:asciiTheme="majorHAnsi" w:hAnsiTheme="majorHAnsi" w:cstheme="majorHAnsi"/>
              </w:rPr>
            </w:rPrChange>
          </w:rPr>
          <w:t xml:space="preserve">: </w:t>
        </w:r>
        <w:r w:rsidRPr="00733A5A">
          <w:rPr>
            <w:rFonts w:asciiTheme="majorHAnsi" w:hAnsiTheme="majorHAnsi" w:cstheme="majorHAnsi"/>
          </w:rPr>
          <w:t xml:space="preserve">le mosse sono selezionate automaticamente dal computer scegliendo la mossa migliore secondo l’algoritmo del </w:t>
        </w:r>
        <w:proofErr w:type="spellStart"/>
        <w:r w:rsidRPr="00733A5A">
          <w:rPr>
            <w:rFonts w:asciiTheme="majorHAnsi" w:hAnsiTheme="majorHAnsi" w:cstheme="majorHAnsi"/>
          </w:rPr>
          <w:t>min</w:t>
        </w:r>
        <w:proofErr w:type="spellEnd"/>
        <w:r w:rsidRPr="00733A5A">
          <w:rPr>
            <w:rFonts w:asciiTheme="majorHAnsi" w:hAnsiTheme="majorHAnsi" w:cstheme="majorHAnsi"/>
          </w:rPr>
          <w:t>-max.</w:t>
        </w:r>
      </w:ins>
    </w:p>
    <w:p w14:paraId="1EFB1BD3" w14:textId="14B1FD21" w:rsidR="006105D5" w:rsidRPr="00733A5A" w:rsidRDefault="006105D5" w:rsidP="00233322">
      <w:pPr>
        <w:pStyle w:val="Paragrafoelenco"/>
        <w:rPr>
          <w:rFonts w:asciiTheme="majorHAnsi" w:hAnsiTheme="majorHAnsi" w:cstheme="majorHAnsi"/>
        </w:rPr>
      </w:pPr>
    </w:p>
    <w:p w14:paraId="72CE5B35" w14:textId="724E0C71" w:rsidR="006105D5" w:rsidRPr="00733A5A" w:rsidRDefault="00233322" w:rsidP="00EF27F3">
      <w:pPr>
        <w:rPr>
          <w:rFonts w:asciiTheme="majorHAnsi" w:hAnsiTheme="majorHAnsi" w:cstheme="majorHAnsi"/>
        </w:rPr>
      </w:pPr>
      <w:r w:rsidRPr="00733A5A">
        <w:rPr>
          <w:rFonts w:asciiTheme="majorHAnsi" w:hAnsiTheme="majorHAnsi" w:cstheme="majorHAnsi"/>
        </w:rPr>
        <w:t xml:space="preserve">Il primo tipo di AI </w:t>
      </w:r>
      <w:r w:rsidR="0093662A" w:rsidRPr="00733A5A">
        <w:rPr>
          <w:rFonts w:asciiTheme="majorHAnsi" w:hAnsiTheme="majorHAnsi" w:cstheme="majorHAnsi"/>
        </w:rPr>
        <w:t xml:space="preserve">sarà utile </w:t>
      </w:r>
      <w:r w:rsidRPr="00733A5A">
        <w:rPr>
          <w:rFonts w:asciiTheme="majorHAnsi" w:hAnsiTheme="majorHAnsi" w:cstheme="majorHAnsi"/>
        </w:rPr>
        <w:t xml:space="preserve">(per il quale forse è anche eccessivo parlare di AI) </w:t>
      </w:r>
      <w:r w:rsidR="0093662A" w:rsidRPr="00733A5A">
        <w:rPr>
          <w:rFonts w:asciiTheme="majorHAnsi" w:hAnsiTheme="majorHAnsi" w:cstheme="majorHAnsi"/>
        </w:rPr>
        <w:t>per</w:t>
      </w:r>
      <w:r w:rsidRPr="00733A5A">
        <w:rPr>
          <w:rFonts w:asciiTheme="majorHAnsi" w:hAnsiTheme="majorHAnsi" w:cstheme="majorHAnsi"/>
        </w:rPr>
        <w:t xml:space="preserve"> verificare se AI –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effettua delle “mosse sensate”. Questo aspetto sarà approfondito nel paragrafo “</w:t>
      </w:r>
      <w:r w:rsidR="00694E33">
        <w:rPr>
          <w:rFonts w:asciiTheme="majorHAnsi" w:hAnsiTheme="majorHAnsi" w:cstheme="majorHAnsi"/>
        </w:rPr>
        <w:fldChar w:fldCharType="begin"/>
      </w:r>
      <w:r w:rsidR="00694E33">
        <w:rPr>
          <w:rFonts w:asciiTheme="majorHAnsi" w:hAnsiTheme="majorHAnsi" w:cstheme="majorHAnsi"/>
        </w:rPr>
        <w:instrText xml:space="preserve"> REF _Ref53622518 \w \h </w:instrText>
      </w:r>
      <w:r w:rsidR="00ED7DB8">
        <w:rPr>
          <w:rFonts w:asciiTheme="majorHAnsi" w:hAnsiTheme="majorHAnsi" w:cstheme="majorHAnsi"/>
        </w:rPr>
        <w:instrText xml:space="preserve"> \* MERGEFORMAT </w:instrText>
      </w:r>
      <w:r w:rsidR="00694E33">
        <w:rPr>
          <w:rFonts w:asciiTheme="majorHAnsi" w:hAnsiTheme="majorHAnsi" w:cstheme="majorHAnsi"/>
        </w:rPr>
      </w:r>
      <w:r w:rsidR="00694E33">
        <w:rPr>
          <w:rFonts w:asciiTheme="majorHAnsi" w:hAnsiTheme="majorHAnsi" w:cstheme="majorHAnsi"/>
        </w:rPr>
        <w:fldChar w:fldCharType="separate"/>
      </w:r>
      <w:r w:rsidR="00694E33">
        <w:rPr>
          <w:rFonts w:asciiTheme="majorHAnsi" w:hAnsiTheme="majorHAnsi" w:cstheme="majorHAnsi"/>
        </w:rPr>
        <w:t>5</w:t>
      </w:r>
      <w:r w:rsidR="00694E33">
        <w:rPr>
          <w:rFonts w:asciiTheme="majorHAnsi" w:hAnsiTheme="majorHAnsi" w:cstheme="majorHAnsi"/>
        </w:rPr>
        <w:fldChar w:fldCharType="end"/>
      </w:r>
      <w:r w:rsidR="00694E33">
        <w:rPr>
          <w:rFonts w:asciiTheme="majorHAnsi" w:hAnsiTheme="majorHAnsi" w:cstheme="majorHAnsi"/>
        </w:rPr>
        <w:t xml:space="preserve"> </w:t>
      </w:r>
      <w:r w:rsidR="00694E33">
        <w:rPr>
          <w:rFonts w:asciiTheme="majorHAnsi" w:hAnsiTheme="majorHAnsi" w:cstheme="majorHAnsi"/>
        </w:rPr>
        <w:fldChar w:fldCharType="begin"/>
      </w:r>
      <w:r w:rsidR="00694E33">
        <w:rPr>
          <w:rFonts w:asciiTheme="majorHAnsi" w:hAnsiTheme="majorHAnsi" w:cstheme="majorHAnsi"/>
        </w:rPr>
        <w:instrText xml:space="preserve"> REF _Ref53622522 \h </w:instrText>
      </w:r>
      <w:r w:rsidR="00ED7DB8">
        <w:rPr>
          <w:rFonts w:asciiTheme="majorHAnsi" w:hAnsiTheme="majorHAnsi" w:cstheme="majorHAnsi"/>
        </w:rPr>
        <w:instrText xml:space="preserve"> \* MERGEFORMAT </w:instrText>
      </w:r>
      <w:r w:rsidR="00694E33">
        <w:rPr>
          <w:rFonts w:asciiTheme="majorHAnsi" w:hAnsiTheme="majorHAnsi" w:cstheme="majorHAnsi"/>
        </w:rPr>
      </w:r>
      <w:r w:rsidR="00694E33">
        <w:rPr>
          <w:rFonts w:asciiTheme="majorHAnsi" w:hAnsiTheme="majorHAnsi" w:cstheme="majorHAnsi"/>
        </w:rPr>
        <w:fldChar w:fldCharType="separate"/>
      </w:r>
      <w:r w:rsidR="00694E33" w:rsidRPr="00ED7DB8">
        <w:rPr>
          <w:rFonts w:asciiTheme="majorHAnsi" w:hAnsiTheme="majorHAnsi" w:cstheme="majorHAnsi"/>
        </w:rPr>
        <w:t xml:space="preserve">Verifica empirica dell’efficacia di </w:t>
      </w:r>
      <w:proofErr w:type="spellStart"/>
      <w:r w:rsidR="00694E33" w:rsidRPr="00ED7DB8">
        <w:rPr>
          <w:rFonts w:asciiTheme="majorHAnsi" w:hAnsiTheme="majorHAnsi" w:cstheme="majorHAnsi"/>
        </w:rPr>
        <w:t>MinMax</w:t>
      </w:r>
      <w:proofErr w:type="spellEnd"/>
      <w:r w:rsidR="00694E33">
        <w:rPr>
          <w:rFonts w:asciiTheme="majorHAnsi" w:hAnsiTheme="majorHAnsi" w:cstheme="majorHAnsi"/>
        </w:rPr>
        <w:fldChar w:fldCharType="end"/>
      </w:r>
      <w:r w:rsidRPr="00733A5A">
        <w:rPr>
          <w:rFonts w:asciiTheme="majorHAnsi" w:hAnsiTheme="majorHAnsi" w:cstheme="majorHAnsi"/>
        </w:rPr>
        <w:t>”.</w:t>
      </w:r>
    </w:p>
    <w:p w14:paraId="6DE58F25" w14:textId="71DF9D64" w:rsidR="006105D5" w:rsidRPr="00733A5A" w:rsidRDefault="006105D5" w:rsidP="00EF27F3">
      <w:pPr>
        <w:rPr>
          <w:rFonts w:asciiTheme="majorHAnsi" w:hAnsiTheme="majorHAnsi" w:cstheme="majorHAnsi"/>
        </w:rPr>
      </w:pPr>
    </w:p>
    <w:p w14:paraId="2AA5F14D" w14:textId="0DE17E56" w:rsidR="00513686" w:rsidRPr="00733A5A" w:rsidRDefault="00513686" w:rsidP="00513686">
      <w:pPr>
        <w:pStyle w:val="Titolo2"/>
        <w:rPr>
          <w:rFonts w:cstheme="majorHAnsi"/>
        </w:rPr>
      </w:pPr>
      <w:bookmarkStart w:id="57" w:name="_Toc53656998"/>
      <w:r w:rsidRPr="00733A5A">
        <w:rPr>
          <w:rFonts w:cstheme="majorHAnsi"/>
        </w:rPr>
        <w:t>Metodi per affrontare il problema</w:t>
      </w:r>
      <w:bookmarkEnd w:id="57"/>
    </w:p>
    <w:p w14:paraId="6279A4CA" w14:textId="65BE76CA" w:rsidR="008E35C6" w:rsidRPr="00733A5A" w:rsidRDefault="005006D2" w:rsidP="00EF27F3">
      <w:pPr>
        <w:rPr>
          <w:rFonts w:asciiTheme="majorHAnsi" w:hAnsiTheme="majorHAnsi" w:cstheme="majorHAnsi"/>
        </w:rPr>
      </w:pPr>
      <w:r w:rsidRPr="00733A5A">
        <w:rPr>
          <w:rFonts w:asciiTheme="majorHAnsi" w:hAnsiTheme="majorHAnsi" w:cstheme="majorHAnsi"/>
        </w:rPr>
        <w:t>Si possono pensare vari metodi per affrontare i</w:t>
      </w:r>
      <w:r w:rsidR="00D15555" w:rsidRPr="00733A5A">
        <w:rPr>
          <w:rFonts w:asciiTheme="majorHAnsi" w:hAnsiTheme="majorHAnsi" w:cstheme="majorHAnsi"/>
        </w:rPr>
        <w:t xml:space="preserve">l problema di scrivere un programma in grado di giocare a dama effettuando “buone mosse” </w:t>
      </w:r>
      <w:r w:rsidR="00512648" w:rsidRPr="00733A5A">
        <w:rPr>
          <w:rFonts w:asciiTheme="majorHAnsi" w:hAnsiTheme="majorHAnsi" w:cstheme="majorHAnsi"/>
        </w:rPr>
        <w:t>(ci si riferisce a mosse che portano il giocatore che le effettua in uno stato di gioco per lui più vantaggioso e che quindi ha più probabilità di condurlo alla vittoria):</w:t>
      </w:r>
    </w:p>
    <w:p w14:paraId="56E007DC" w14:textId="5042D76C"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Metodo analitico</w:t>
      </w:r>
    </w:p>
    <w:p w14:paraId="2F4F2F17" w14:textId="552B6CCA"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 xml:space="preserve">Metodo </w:t>
      </w:r>
      <w:proofErr w:type="spellStart"/>
      <w:r w:rsidRPr="00733A5A">
        <w:rPr>
          <w:rFonts w:asciiTheme="majorHAnsi" w:hAnsiTheme="majorHAnsi" w:cstheme="majorHAnsi"/>
        </w:rPr>
        <w:t>If-Then</w:t>
      </w:r>
      <w:proofErr w:type="spellEnd"/>
    </w:p>
    <w:p w14:paraId="7DF96C3A" w14:textId="0A7F5126" w:rsidR="00C21C76" w:rsidRPr="00733A5A" w:rsidRDefault="00C21C76" w:rsidP="00C21C76">
      <w:pPr>
        <w:pStyle w:val="Paragrafoelenco"/>
        <w:numPr>
          <w:ilvl w:val="0"/>
          <w:numId w:val="44"/>
        </w:numPr>
        <w:rPr>
          <w:rFonts w:asciiTheme="majorHAnsi" w:hAnsiTheme="majorHAnsi" w:cstheme="majorHAnsi"/>
        </w:rPr>
      </w:pPr>
      <w:r w:rsidRPr="00733A5A">
        <w:rPr>
          <w:rFonts w:asciiTheme="majorHAnsi" w:hAnsiTheme="majorHAnsi" w:cstheme="majorHAnsi"/>
        </w:rPr>
        <w:t xml:space="preserve">Look </w:t>
      </w:r>
      <w:proofErr w:type="spellStart"/>
      <w:r w:rsidRPr="00733A5A">
        <w:rPr>
          <w:rFonts w:asciiTheme="majorHAnsi" w:hAnsiTheme="majorHAnsi" w:cstheme="majorHAnsi"/>
        </w:rPr>
        <w:t>ahead</w:t>
      </w:r>
      <w:proofErr w:type="spellEnd"/>
    </w:p>
    <w:p w14:paraId="43D4BE60" w14:textId="77777777" w:rsidR="00513686" w:rsidRPr="00733A5A" w:rsidRDefault="00513686" w:rsidP="00513686">
      <w:pPr>
        <w:rPr>
          <w:rFonts w:asciiTheme="majorHAnsi" w:hAnsiTheme="majorHAnsi" w:cstheme="majorHAnsi"/>
          <w:b/>
          <w:bCs/>
        </w:rPr>
      </w:pPr>
    </w:p>
    <w:p w14:paraId="7C9AF003" w14:textId="77777777" w:rsidR="00513686" w:rsidRPr="00733A5A" w:rsidRDefault="00512648" w:rsidP="00513686">
      <w:pPr>
        <w:pStyle w:val="Titolo3"/>
        <w:rPr>
          <w:rFonts w:cstheme="majorHAnsi"/>
        </w:rPr>
      </w:pPr>
      <w:bookmarkStart w:id="58" w:name="_Toc53656999"/>
      <w:r w:rsidRPr="00733A5A">
        <w:rPr>
          <w:rFonts w:cstheme="majorHAnsi"/>
        </w:rPr>
        <w:t>Metodo analitico</w:t>
      </w:r>
      <w:bookmarkEnd w:id="58"/>
    </w:p>
    <w:p w14:paraId="02D01D6E" w14:textId="2B749FDD" w:rsidR="00512648" w:rsidRPr="00733A5A" w:rsidRDefault="00512648" w:rsidP="00513686">
      <w:pPr>
        <w:rPr>
          <w:rFonts w:asciiTheme="majorHAnsi" w:hAnsiTheme="majorHAnsi" w:cstheme="majorHAnsi"/>
        </w:rPr>
      </w:pPr>
      <w:r w:rsidRPr="00733A5A">
        <w:rPr>
          <w:rFonts w:asciiTheme="majorHAnsi" w:hAnsiTheme="majorHAnsi" w:cstheme="majorHAnsi"/>
        </w:rPr>
        <w:t xml:space="preserve">Conoscendo la posizione dei pezzi potremmo pensare di determinare la prossima mossa seguendo una strategia </w:t>
      </w:r>
      <w:r w:rsidR="005006D2" w:rsidRPr="00733A5A">
        <w:rPr>
          <w:rFonts w:asciiTheme="majorHAnsi" w:hAnsiTheme="majorHAnsi" w:cstheme="majorHAnsi"/>
        </w:rPr>
        <w:t>predefinita</w:t>
      </w:r>
      <w:r w:rsidR="00C21C76" w:rsidRPr="00733A5A">
        <w:rPr>
          <w:rFonts w:asciiTheme="majorHAnsi" w:hAnsiTheme="majorHAnsi" w:cstheme="majorHAnsi"/>
        </w:rPr>
        <w:t xml:space="preserve"> (come fa un giocatore umano)</w:t>
      </w:r>
      <w:r w:rsidRPr="00733A5A">
        <w:rPr>
          <w:rFonts w:asciiTheme="majorHAnsi" w:hAnsiTheme="majorHAnsi" w:cstheme="majorHAnsi"/>
        </w:rPr>
        <w:t xml:space="preserve">. Il problema è che per il momento non è stata ancora scoperta nessuna strategia o tattica che permette di scegliere “buone mosse” effettuando </w:t>
      </w:r>
      <w:r w:rsidR="006D28CE" w:rsidRPr="00733A5A">
        <w:rPr>
          <w:rFonts w:asciiTheme="majorHAnsi" w:hAnsiTheme="majorHAnsi" w:cstheme="majorHAnsi"/>
        </w:rPr>
        <w:t>un’analisi</w:t>
      </w:r>
      <w:r w:rsidRPr="00733A5A">
        <w:rPr>
          <w:rFonts w:asciiTheme="majorHAnsi" w:hAnsiTheme="majorHAnsi" w:cstheme="majorHAnsi"/>
        </w:rPr>
        <w:t xml:space="preserve"> diretta della damiera.</w:t>
      </w:r>
    </w:p>
    <w:p w14:paraId="6A8B7CEC" w14:textId="77777777" w:rsidR="00D16B57" w:rsidRPr="00733A5A" w:rsidRDefault="00D16B57" w:rsidP="006D28CE">
      <w:pPr>
        <w:rPr>
          <w:rFonts w:asciiTheme="majorHAnsi" w:hAnsiTheme="majorHAnsi" w:cstheme="majorHAnsi"/>
        </w:rPr>
      </w:pPr>
    </w:p>
    <w:p w14:paraId="613B2162" w14:textId="77777777" w:rsidR="00536782" w:rsidRDefault="00536782">
      <w:pPr>
        <w:rPr>
          <w:rFonts w:asciiTheme="majorHAnsi" w:eastAsiaTheme="majorEastAsia" w:hAnsiTheme="majorHAnsi" w:cstheme="majorHAnsi"/>
          <w:color w:val="1F3763" w:themeColor="accent1" w:themeShade="7F"/>
        </w:rPr>
      </w:pPr>
      <w:r>
        <w:rPr>
          <w:rFonts w:cstheme="majorHAnsi"/>
        </w:rPr>
        <w:br w:type="page"/>
      </w:r>
    </w:p>
    <w:p w14:paraId="19EB3C19" w14:textId="5EC5B199" w:rsidR="00513686" w:rsidRPr="00733A5A" w:rsidRDefault="00512648" w:rsidP="00513686">
      <w:pPr>
        <w:pStyle w:val="Titolo3"/>
        <w:rPr>
          <w:rFonts w:cstheme="majorHAnsi"/>
        </w:rPr>
      </w:pPr>
      <w:bookmarkStart w:id="59" w:name="_Toc53657000"/>
      <w:r w:rsidRPr="00733A5A">
        <w:rPr>
          <w:rFonts w:cstheme="majorHAnsi"/>
        </w:rPr>
        <w:lastRenderedPageBreak/>
        <w:t xml:space="preserve">Metodo </w:t>
      </w:r>
      <w:proofErr w:type="spellStart"/>
      <w:r w:rsidR="004667D1" w:rsidRPr="00733A5A">
        <w:rPr>
          <w:rFonts w:cstheme="majorHAnsi"/>
        </w:rPr>
        <w:t>I</w:t>
      </w:r>
      <w:r w:rsidRPr="00733A5A">
        <w:rPr>
          <w:rFonts w:cstheme="majorHAnsi"/>
        </w:rPr>
        <w:t>f-</w:t>
      </w:r>
      <w:r w:rsidR="007A2767" w:rsidRPr="00733A5A">
        <w:rPr>
          <w:rFonts w:cstheme="majorHAnsi"/>
        </w:rPr>
        <w:t>T</w:t>
      </w:r>
      <w:r w:rsidRPr="00733A5A">
        <w:rPr>
          <w:rFonts w:cstheme="majorHAnsi"/>
        </w:rPr>
        <w:t>hen</w:t>
      </w:r>
      <w:bookmarkEnd w:id="59"/>
      <w:proofErr w:type="spellEnd"/>
    </w:p>
    <w:p w14:paraId="1C65632D" w14:textId="7DCF6F3C" w:rsidR="00512648" w:rsidRPr="00733A5A" w:rsidRDefault="007A2767" w:rsidP="00513686">
      <w:pPr>
        <w:rPr>
          <w:rFonts w:asciiTheme="majorHAnsi" w:hAnsiTheme="majorHAnsi" w:cstheme="majorHAnsi"/>
        </w:rPr>
      </w:pPr>
      <w:r w:rsidRPr="00733A5A">
        <w:rPr>
          <w:rFonts w:asciiTheme="majorHAnsi" w:hAnsiTheme="majorHAnsi" w:cstheme="majorHAnsi"/>
        </w:rPr>
        <w:t>Viene fatta una classifica di tutte le possibili mosse</w:t>
      </w:r>
      <w:r w:rsidR="004667D1" w:rsidRPr="00733A5A">
        <w:rPr>
          <w:rFonts w:asciiTheme="majorHAnsi" w:hAnsiTheme="majorHAnsi" w:cstheme="majorHAnsi"/>
        </w:rPr>
        <w:t>, assegnando</w:t>
      </w:r>
      <w:r w:rsidRPr="00733A5A">
        <w:rPr>
          <w:rFonts w:asciiTheme="majorHAnsi" w:hAnsiTheme="majorHAnsi" w:cstheme="majorHAnsi"/>
        </w:rPr>
        <w:t xml:space="preserve"> loro un peso determinato secondo </w:t>
      </w:r>
      <w:r w:rsidR="004667D1" w:rsidRPr="00733A5A">
        <w:rPr>
          <w:rFonts w:asciiTheme="majorHAnsi" w:hAnsiTheme="majorHAnsi" w:cstheme="majorHAnsi"/>
        </w:rPr>
        <w:t>particolari</w:t>
      </w:r>
      <w:r w:rsidRPr="00733A5A">
        <w:rPr>
          <w:rFonts w:asciiTheme="majorHAnsi" w:hAnsiTheme="majorHAnsi" w:cstheme="majorHAnsi"/>
        </w:rPr>
        <w:t xml:space="preserve"> criteri</w:t>
      </w:r>
      <w:r w:rsidR="004667D1" w:rsidRPr="00733A5A">
        <w:rPr>
          <w:rFonts w:asciiTheme="majorHAnsi" w:hAnsiTheme="majorHAnsi" w:cstheme="majorHAnsi"/>
        </w:rPr>
        <w:t>, per esempio: si potrebbe considerare come mossa di peso elevato una mossa dove si riesce a catturare una dama avversaria, oppure una dove si riesce a fare una cattura multipla, mentre si potrebbe considerare come mossa di peso minore una mossa che porta un pezzo in una posizione che nel prossimo turno permetterà al giocatore avversario di catturarlo.</w:t>
      </w:r>
    </w:p>
    <w:p w14:paraId="1BD6B332" w14:textId="16A54EF9" w:rsidR="006D28CE" w:rsidRPr="00733A5A" w:rsidRDefault="006D28CE" w:rsidP="006D28CE">
      <w:pPr>
        <w:pStyle w:val="Paragrafoelenco"/>
        <w:rPr>
          <w:rFonts w:asciiTheme="majorHAnsi" w:hAnsiTheme="majorHAnsi" w:cstheme="majorHAnsi"/>
          <w:b/>
          <w:bCs/>
        </w:rPr>
      </w:pPr>
    </w:p>
    <w:p w14:paraId="14BC3CB4" w14:textId="4ABFF281" w:rsidR="006D28CE" w:rsidRPr="00733A5A" w:rsidRDefault="006D28CE" w:rsidP="006D28CE">
      <w:pPr>
        <w:pStyle w:val="Paragrafoelenco"/>
        <w:keepNext/>
        <w:jc w:val="center"/>
        <w:rPr>
          <w:rFonts w:asciiTheme="majorHAnsi" w:hAnsiTheme="majorHAnsi" w:cstheme="majorHAnsi"/>
        </w:rPr>
      </w:pPr>
      <w:r w:rsidRPr="00733A5A">
        <w:rPr>
          <w:rFonts w:asciiTheme="majorHAnsi" w:hAnsiTheme="majorHAnsi" w:cstheme="majorHAnsi"/>
          <w:noProof/>
        </w:rPr>
        <w:drawing>
          <wp:inline distT="0" distB="0" distL="0" distR="0" wp14:anchorId="40C72CEF" wp14:editId="7F38A9AA">
            <wp:extent cx="2040800" cy="1736203"/>
            <wp:effectExtent l="0" t="0" r="4445" b="381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5">
                      <a:extLst>
                        <a:ext uri="{28A0092B-C50C-407E-A947-70E740481C1C}">
                          <a14:useLocalDpi xmlns:a14="http://schemas.microsoft.com/office/drawing/2010/main" val="0"/>
                        </a:ext>
                      </a:extLst>
                    </a:blip>
                    <a:stretch>
                      <a:fillRect/>
                    </a:stretch>
                  </pic:blipFill>
                  <pic:spPr>
                    <a:xfrm>
                      <a:off x="0" y="0"/>
                      <a:ext cx="2054293" cy="1747682"/>
                    </a:xfrm>
                    <a:prstGeom prst="rect">
                      <a:avLst/>
                    </a:prstGeom>
                  </pic:spPr>
                </pic:pic>
              </a:graphicData>
            </a:graphic>
          </wp:inline>
        </w:drawing>
      </w:r>
    </w:p>
    <w:p w14:paraId="147176B2" w14:textId="63DAB042" w:rsidR="006D28CE" w:rsidRPr="00733A5A" w:rsidRDefault="006D28CE" w:rsidP="006D28CE">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5</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Esempio Metodo </w:t>
      </w:r>
      <w:proofErr w:type="spellStart"/>
      <w:r w:rsidRPr="00733A5A">
        <w:rPr>
          <w:rFonts w:asciiTheme="majorHAnsi" w:hAnsiTheme="majorHAnsi" w:cstheme="majorHAnsi"/>
          <w:sz w:val="24"/>
          <w:szCs w:val="24"/>
        </w:rPr>
        <w:t>If</w:t>
      </w:r>
      <w:proofErr w:type="spellEnd"/>
      <w:r w:rsidRPr="00733A5A">
        <w:rPr>
          <w:rFonts w:asciiTheme="majorHAnsi" w:hAnsiTheme="majorHAnsi" w:cstheme="majorHAnsi"/>
          <w:sz w:val="24"/>
          <w:szCs w:val="24"/>
        </w:rPr>
        <w:t xml:space="preserve"> </w:t>
      </w:r>
      <w:proofErr w:type="spellStart"/>
      <w:r w:rsidRPr="00733A5A">
        <w:rPr>
          <w:rFonts w:asciiTheme="majorHAnsi" w:hAnsiTheme="majorHAnsi" w:cstheme="majorHAnsi"/>
          <w:sz w:val="24"/>
          <w:szCs w:val="24"/>
        </w:rPr>
        <w:t>Then</w:t>
      </w:r>
      <w:proofErr w:type="spellEnd"/>
    </w:p>
    <w:p w14:paraId="1FB8E35A" w14:textId="77869B07" w:rsidR="00AA6FA6" w:rsidRPr="00733A5A" w:rsidRDefault="006D28CE">
      <w:pPr>
        <w:rPr>
          <w:rFonts w:asciiTheme="majorHAnsi" w:hAnsiTheme="majorHAnsi" w:cstheme="majorHAnsi"/>
        </w:rPr>
      </w:pPr>
      <w:r w:rsidRPr="00733A5A">
        <w:rPr>
          <w:rFonts w:asciiTheme="majorHAnsi" w:hAnsiTheme="majorHAnsi" w:cstheme="majorHAnsi"/>
        </w:rPr>
        <w:t>Prediamo come esempio l’albero sopra riportato. La radice dell’albero (S</w:t>
      </w:r>
      <w:r w:rsidR="00C21C76" w:rsidRPr="00733A5A">
        <w:rPr>
          <w:rFonts w:asciiTheme="majorHAnsi" w:hAnsiTheme="majorHAnsi" w:cstheme="majorHAnsi"/>
        </w:rPr>
        <w:t>0</w:t>
      </w:r>
      <w:r w:rsidRPr="00733A5A">
        <w:rPr>
          <w:rFonts w:asciiTheme="majorHAnsi" w:hAnsiTheme="majorHAnsi" w:cstheme="majorHAnsi"/>
        </w:rPr>
        <w:t>) rappresenta lo stato di gioco (maggiori dettagli in “</w:t>
      </w:r>
      <w:r w:rsidRPr="00733A5A">
        <w:rPr>
          <w:rFonts w:asciiTheme="majorHAnsi" w:hAnsiTheme="majorHAnsi" w:cstheme="majorHAnsi"/>
        </w:rPr>
        <w:fldChar w:fldCharType="begin"/>
      </w:r>
      <w:r w:rsidRPr="00733A5A">
        <w:rPr>
          <w:rFonts w:asciiTheme="majorHAnsi" w:hAnsiTheme="majorHAnsi" w:cstheme="majorHAnsi"/>
        </w:rPr>
        <w:instrText xml:space="preserve"> REF _Ref53493260 \w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Pr>
          <w:rFonts w:asciiTheme="majorHAnsi" w:hAnsiTheme="majorHAnsi" w:cstheme="majorHAnsi"/>
        </w:rPr>
        <w:t>2.1</w:t>
      </w:r>
      <w:r w:rsidRPr="00733A5A">
        <w:rPr>
          <w:rFonts w:asciiTheme="majorHAnsi" w:hAnsiTheme="majorHAnsi" w:cstheme="majorHAnsi"/>
        </w:rPr>
        <w:fldChar w:fldCharType="end"/>
      </w:r>
      <w:r w:rsidRPr="00733A5A">
        <w:rPr>
          <w:rFonts w:asciiTheme="majorHAnsi" w:hAnsiTheme="majorHAnsi" w:cstheme="majorHAnsi"/>
        </w:rPr>
        <w:t xml:space="preserve"> </w:t>
      </w:r>
      <w:r w:rsidRPr="00733A5A">
        <w:rPr>
          <w:rFonts w:asciiTheme="majorHAnsi" w:hAnsiTheme="majorHAnsi" w:cstheme="majorHAnsi"/>
        </w:rPr>
        <w:fldChar w:fldCharType="begin"/>
      </w:r>
      <w:r w:rsidRPr="00733A5A">
        <w:rPr>
          <w:rFonts w:asciiTheme="majorHAnsi" w:hAnsiTheme="majorHAnsi" w:cstheme="majorHAnsi"/>
        </w:rPr>
        <w:instrText xml:space="preserve"> REF _Ref53493260 \h </w:instrText>
      </w:r>
      <w:r w:rsidR="00733A5A">
        <w:rPr>
          <w:rFonts w:asciiTheme="majorHAnsi" w:hAnsiTheme="majorHAnsi" w:cstheme="majorHAnsi"/>
        </w:rPr>
        <w:instrText xml:space="preserve"> \* MERGEFORMAT </w:instrText>
      </w:r>
      <w:r w:rsidRPr="00733A5A">
        <w:rPr>
          <w:rFonts w:asciiTheme="majorHAnsi" w:hAnsiTheme="majorHAnsi" w:cstheme="majorHAnsi"/>
        </w:rPr>
      </w:r>
      <w:r w:rsidRPr="00733A5A">
        <w:rPr>
          <w:rFonts w:asciiTheme="majorHAnsi" w:hAnsiTheme="majorHAnsi" w:cstheme="majorHAnsi"/>
        </w:rPr>
        <w:fldChar w:fldCharType="separate"/>
      </w:r>
      <w:r w:rsidR="00857E01" w:rsidRPr="00857E01">
        <w:rPr>
          <w:rFonts w:asciiTheme="majorHAnsi" w:hAnsiTheme="majorHAnsi" w:cstheme="majorHAnsi"/>
        </w:rPr>
        <w:t>Rappresentazione dello stato di gioco</w:t>
      </w:r>
      <w:r w:rsidRPr="00733A5A">
        <w:rPr>
          <w:rFonts w:asciiTheme="majorHAnsi" w:hAnsiTheme="majorHAnsi" w:cstheme="majorHAnsi"/>
        </w:rPr>
        <w:fldChar w:fldCharType="end"/>
      </w:r>
      <w:r w:rsidRPr="00733A5A">
        <w:rPr>
          <w:rFonts w:asciiTheme="majorHAnsi" w:hAnsiTheme="majorHAnsi" w:cstheme="majorHAnsi"/>
        </w:rPr>
        <w:t>”) di partenza, mentre le fogli</w:t>
      </w:r>
      <w:r w:rsidR="00C21C76" w:rsidRPr="00733A5A">
        <w:rPr>
          <w:rFonts w:asciiTheme="majorHAnsi" w:hAnsiTheme="majorHAnsi" w:cstheme="majorHAnsi"/>
        </w:rPr>
        <w:t>e</w:t>
      </w:r>
      <w:r w:rsidRPr="00733A5A">
        <w:rPr>
          <w:rFonts w:asciiTheme="majorHAnsi" w:hAnsiTheme="majorHAnsi" w:cstheme="majorHAnsi"/>
        </w:rPr>
        <w:t xml:space="preserve"> S</w:t>
      </w:r>
      <w:r w:rsidR="00C21C76" w:rsidRPr="00733A5A">
        <w:rPr>
          <w:rFonts w:asciiTheme="majorHAnsi" w:hAnsiTheme="majorHAnsi" w:cstheme="majorHAnsi"/>
        </w:rPr>
        <w:t>1</w:t>
      </w:r>
      <w:r w:rsidRPr="00733A5A">
        <w:rPr>
          <w:rFonts w:asciiTheme="majorHAnsi" w:hAnsiTheme="majorHAnsi" w:cstheme="majorHAnsi"/>
        </w:rPr>
        <w:t>, S</w:t>
      </w:r>
      <w:r w:rsidR="00C21C76" w:rsidRPr="00733A5A">
        <w:rPr>
          <w:rFonts w:asciiTheme="majorHAnsi" w:hAnsiTheme="majorHAnsi" w:cstheme="majorHAnsi"/>
        </w:rPr>
        <w:t>2</w:t>
      </w:r>
      <w:r w:rsidRPr="00733A5A">
        <w:rPr>
          <w:rFonts w:asciiTheme="majorHAnsi" w:hAnsiTheme="majorHAnsi" w:cstheme="majorHAnsi"/>
        </w:rPr>
        <w:t xml:space="preserve"> e S</w:t>
      </w:r>
      <w:r w:rsidR="00C21C76" w:rsidRPr="00733A5A">
        <w:rPr>
          <w:rFonts w:asciiTheme="majorHAnsi" w:hAnsiTheme="majorHAnsi" w:cstheme="majorHAnsi"/>
        </w:rPr>
        <w:t>3</w:t>
      </w:r>
      <w:r w:rsidRPr="00733A5A">
        <w:rPr>
          <w:rFonts w:asciiTheme="majorHAnsi" w:hAnsiTheme="majorHAnsi" w:cstheme="majorHAnsi"/>
        </w:rPr>
        <w:t xml:space="preserve"> rappresentano gli stati nei quali si può passare se si effettua rispettivamente la mossa m1, m2 o m3</w:t>
      </w:r>
      <w:r w:rsidR="001D3581" w:rsidRPr="00733A5A">
        <w:rPr>
          <w:rFonts w:asciiTheme="majorHAnsi" w:hAnsiTheme="majorHAnsi" w:cstheme="majorHAnsi"/>
        </w:rPr>
        <w:t xml:space="preserve">. </w:t>
      </w:r>
    </w:p>
    <w:p w14:paraId="22983880" w14:textId="77777777" w:rsidR="00D00E04" w:rsidRPr="00733A5A" w:rsidRDefault="00D00E04">
      <w:pPr>
        <w:rPr>
          <w:rFonts w:asciiTheme="majorHAnsi" w:hAnsiTheme="majorHAnsi" w:cstheme="majorHAnsi"/>
        </w:rPr>
      </w:pPr>
    </w:p>
    <w:p w14:paraId="53F7361C" w14:textId="45566DA3" w:rsidR="00AA6FA6" w:rsidRPr="00733A5A" w:rsidRDefault="00AA6FA6" w:rsidP="00513686">
      <w:pPr>
        <w:rPr>
          <w:rFonts w:asciiTheme="majorHAnsi" w:hAnsiTheme="majorHAnsi" w:cstheme="majorHAnsi"/>
        </w:rPr>
      </w:pPr>
      <w:r w:rsidRPr="00733A5A">
        <w:rPr>
          <w:rFonts w:asciiTheme="majorHAnsi" w:hAnsiTheme="majorHAnsi" w:cstheme="majorHAnsi"/>
        </w:rPr>
        <w:t>Formalizziamo adesso i seguenti concetti, che torneranno utili anche in seguito:</w:t>
      </w:r>
    </w:p>
    <w:p w14:paraId="7DE2A1B3" w14:textId="7A625446" w:rsidR="007F6C43" w:rsidRPr="00733A5A" w:rsidRDefault="007F6C43" w:rsidP="006D28CE">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3012"/>
        <w:gridCol w:w="5900"/>
      </w:tblGrid>
      <w:tr w:rsidR="007F6C43" w:rsidRPr="00733A5A" w14:paraId="6BB83B9E" w14:textId="77777777" w:rsidTr="00AA6FA6">
        <w:tc>
          <w:tcPr>
            <w:tcW w:w="3012" w:type="dxa"/>
            <w:tcBorders>
              <w:bottom w:val="single" w:sz="4" w:space="0" w:color="auto"/>
            </w:tcBorders>
          </w:tcPr>
          <w:p w14:paraId="0DAA343F" w14:textId="15D40932" w:rsidR="007F6C43" w:rsidRPr="00733A5A" w:rsidRDefault="007F6C43" w:rsidP="007F6C43">
            <w:pPr>
              <w:rPr>
                <w:rFonts w:asciiTheme="majorHAnsi" w:eastAsia="Calibri" w:hAnsiTheme="majorHAnsi" w:cstheme="majorHAnsi"/>
              </w:rPr>
            </w:pPr>
            <w:r w:rsidRPr="00733A5A">
              <w:rPr>
                <w:rFonts w:asciiTheme="majorHAnsi" w:eastAsia="Calibri" w:hAnsiTheme="majorHAnsi" w:cstheme="majorHAnsi"/>
              </w:rPr>
              <w:t>S</w:t>
            </w:r>
          </w:p>
        </w:tc>
        <w:tc>
          <w:tcPr>
            <w:tcW w:w="5900" w:type="dxa"/>
            <w:tcBorders>
              <w:bottom w:val="single" w:sz="4" w:space="0" w:color="auto"/>
            </w:tcBorders>
          </w:tcPr>
          <w:p w14:paraId="55A31061" w14:textId="35EC4A64" w:rsidR="007F6C43" w:rsidRPr="00733A5A" w:rsidRDefault="007F6C43" w:rsidP="007F6C43">
            <w:pPr>
              <w:rPr>
                <w:rFonts w:asciiTheme="majorHAnsi" w:eastAsiaTheme="minorEastAsia" w:hAnsiTheme="majorHAnsi" w:cstheme="majorHAnsi"/>
              </w:rPr>
            </w:pPr>
            <w:r w:rsidRPr="00733A5A">
              <w:rPr>
                <w:rFonts w:asciiTheme="majorHAnsi" w:eastAsiaTheme="minorEastAsia" w:hAnsiTheme="majorHAnsi" w:cstheme="majorHAnsi"/>
              </w:rPr>
              <w:t>Insieme di tutti i possibili stati di gioco.</w:t>
            </w:r>
          </w:p>
        </w:tc>
      </w:tr>
      <w:tr w:rsidR="007F6C43" w:rsidRPr="00733A5A" w14:paraId="4C7C9038" w14:textId="77777777" w:rsidTr="00AA6FA6">
        <w:tc>
          <w:tcPr>
            <w:tcW w:w="3012" w:type="dxa"/>
            <w:tcBorders>
              <w:top w:val="single" w:sz="4" w:space="0" w:color="auto"/>
              <w:bottom w:val="single" w:sz="4" w:space="0" w:color="auto"/>
            </w:tcBorders>
          </w:tcPr>
          <w:p w14:paraId="3843BA17" w14:textId="44EEBF36" w:rsidR="007F6C43" w:rsidRPr="00733A5A" w:rsidRDefault="007F6C43" w:rsidP="007F6C43">
            <w:pPr>
              <w:rPr>
                <w:rFonts w:asciiTheme="majorHAnsi" w:eastAsia="Calibri" w:hAnsiTheme="majorHAnsi" w:cstheme="majorHAnsi"/>
              </w:rPr>
            </w:pPr>
            <w:r w:rsidRPr="00733A5A">
              <w:rPr>
                <w:rFonts w:asciiTheme="majorHAnsi" w:eastAsia="Calibri" w:hAnsiTheme="majorHAnsi" w:cstheme="majorHAnsi"/>
              </w:rPr>
              <w:t>M</w:t>
            </w:r>
          </w:p>
        </w:tc>
        <w:tc>
          <w:tcPr>
            <w:tcW w:w="5900" w:type="dxa"/>
            <w:tcBorders>
              <w:top w:val="single" w:sz="4" w:space="0" w:color="auto"/>
              <w:bottom w:val="single" w:sz="4" w:space="0" w:color="auto"/>
            </w:tcBorders>
          </w:tcPr>
          <w:p w14:paraId="42867C92" w14:textId="11245236" w:rsidR="007F6C43" w:rsidRPr="00733A5A" w:rsidRDefault="007F6C43" w:rsidP="007F6C43">
            <w:pPr>
              <w:rPr>
                <w:rFonts w:asciiTheme="majorHAnsi" w:eastAsiaTheme="minorEastAsia" w:hAnsiTheme="majorHAnsi" w:cstheme="majorHAnsi"/>
              </w:rPr>
            </w:pPr>
            <w:r w:rsidRPr="00733A5A">
              <w:rPr>
                <w:rFonts w:asciiTheme="majorHAnsi" w:eastAsiaTheme="minorEastAsia" w:hAnsiTheme="majorHAnsi" w:cstheme="majorHAnsi"/>
              </w:rPr>
              <w:t>Insieme di tutte le mosse che possono essere fatte in uno stato di gioco. Una mossa è caratterizzata dalle seguenti proprietà:</w:t>
            </w:r>
          </w:p>
          <w:p w14:paraId="10588705" w14:textId="2A36E478"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m.startID </m:t>
              </m:r>
              <m:r>
                <w:rPr>
                  <w:rFonts w:ascii="Cambria Math" w:eastAsiaTheme="minorEastAsia" w:hAnsi="Cambria Math" w:cstheme="majorHAnsi"/>
                </w:rPr>
                <m:t>∈ [0;31]</m:t>
              </m:r>
              <m:r>
                <m:rPr>
                  <m:scr m:val="double-struck"/>
                </m:rPr>
                <w:rPr>
                  <w:rFonts w:ascii="Cambria Math" w:eastAsiaTheme="minorEastAsia" w:hAnsi="Cambria Math" w:cstheme="majorHAnsi"/>
                </w:rPr>
                <m:t xml:space="preserve"> ⊑ N</m:t>
              </m:r>
            </m:oMath>
            <w:r w:rsidRPr="00733A5A">
              <w:rPr>
                <w:rFonts w:asciiTheme="majorHAnsi" w:eastAsiaTheme="minorEastAsia" w:hAnsiTheme="majorHAnsi" w:cstheme="majorHAnsi"/>
              </w:rPr>
              <w:t xml:space="preserve"> si riferisce all’indice della cella di partenza della mossa.</w:t>
            </w:r>
          </w:p>
          <w:p w14:paraId="1B0787E1" w14:textId="4E95AD6E"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m.endID </m:t>
              </m:r>
              <m:r>
                <w:rPr>
                  <w:rFonts w:ascii="Cambria Math" w:eastAsiaTheme="minorEastAsia" w:hAnsi="Cambria Math" w:cstheme="majorHAnsi"/>
                </w:rPr>
                <m:t xml:space="preserve">∈ [0;31] ⊑ </m:t>
              </m:r>
              <m:r>
                <m:rPr>
                  <m:scr m:val="double-struck"/>
                </m:rPr>
                <w:rPr>
                  <w:rFonts w:ascii="Cambria Math" w:eastAsiaTheme="minorEastAsia" w:hAnsi="Cambria Math" w:cstheme="majorHAnsi"/>
                </w:rPr>
                <m:t>N</m:t>
              </m:r>
            </m:oMath>
            <w:r w:rsidRPr="00733A5A">
              <w:rPr>
                <w:rFonts w:asciiTheme="majorHAnsi" w:eastAsiaTheme="minorEastAsia" w:hAnsiTheme="majorHAnsi" w:cstheme="majorHAnsi"/>
              </w:rPr>
              <w:t xml:space="preserve"> si riferisce all’indice della cella di arrivo della mossa.</w:t>
            </w:r>
          </w:p>
          <w:p w14:paraId="1946CEE9" w14:textId="5E6003F8" w:rsidR="007F6C43" w:rsidRPr="00733A5A" w:rsidRDefault="007F6C43" w:rsidP="007F6C43">
            <w:pPr>
              <w:pStyle w:val="Paragrafoelenco"/>
              <w:numPr>
                <w:ilvl w:val="0"/>
                <w:numId w:val="42"/>
              </w:numPr>
              <w:rPr>
                <w:rFonts w:asciiTheme="majorHAnsi" w:eastAsiaTheme="minorEastAsia" w:hAnsiTheme="majorHAnsi" w:cstheme="majorHAnsi"/>
              </w:rPr>
            </w:pPr>
            <m:oMath>
              <m:r>
                <m:rPr>
                  <m:sty m:val="p"/>
                </m:rPr>
                <w:rPr>
                  <w:rFonts w:ascii="Cambria Math" w:eastAsiaTheme="minorEastAsia" w:hAnsi="Cambria Math" w:cstheme="majorHAnsi"/>
                </w:rPr>
                <m:t xml:space="preserve">m.weight </m:t>
              </m:r>
              <m:r>
                <m:rPr>
                  <m:scr m:val="double-struck"/>
                </m:rPr>
                <w:rPr>
                  <w:rFonts w:ascii="Cambria Math" w:eastAsiaTheme="minorEastAsia" w:hAnsi="Cambria Math" w:cstheme="majorHAnsi"/>
                </w:rPr>
                <m:t>∈ R</m:t>
              </m:r>
            </m:oMath>
            <w:r w:rsidRPr="00733A5A">
              <w:rPr>
                <w:rFonts w:asciiTheme="majorHAnsi" w:eastAsiaTheme="minorEastAsia" w:hAnsiTheme="majorHAnsi" w:cstheme="majorHAnsi"/>
              </w:rPr>
              <w:t xml:space="preserve"> si riferisce </w:t>
            </w:r>
            <w:r w:rsidR="00AA6FA6" w:rsidRPr="00733A5A">
              <w:rPr>
                <w:rFonts w:asciiTheme="majorHAnsi" w:eastAsiaTheme="minorEastAsia" w:hAnsiTheme="majorHAnsi" w:cstheme="majorHAnsi"/>
              </w:rPr>
              <w:t>al peso associato alla mossa.</w:t>
            </w:r>
            <w:r w:rsidRPr="00733A5A">
              <w:rPr>
                <w:rFonts w:asciiTheme="majorHAnsi" w:eastAsiaTheme="minorEastAsia" w:hAnsiTheme="majorHAnsi" w:cstheme="majorHAnsi"/>
              </w:rPr>
              <w:t xml:space="preserve"> </w:t>
            </w:r>
          </w:p>
        </w:tc>
      </w:tr>
      <w:tr w:rsidR="007F6C43" w:rsidRPr="00733A5A" w14:paraId="78AB709F" w14:textId="77777777" w:rsidTr="00AA6FA6">
        <w:tc>
          <w:tcPr>
            <w:tcW w:w="3012" w:type="dxa"/>
            <w:tcBorders>
              <w:top w:val="single" w:sz="4" w:space="0" w:color="auto"/>
              <w:bottom w:val="single" w:sz="4" w:space="0" w:color="auto"/>
            </w:tcBorders>
          </w:tcPr>
          <w:p w14:paraId="1CA64892" w14:textId="12B909C4" w:rsidR="007F6C43" w:rsidRPr="00733A5A" w:rsidRDefault="007F6C43" w:rsidP="007F6C43">
            <w:pPr>
              <w:rPr>
                <w:rFonts w:asciiTheme="majorHAnsi" w:eastAsiaTheme="minorEastAsia" w:hAnsiTheme="majorHAnsi" w:cstheme="majorHAnsi"/>
              </w:rPr>
            </w:pPr>
            <m:oMath>
              <m:r>
                <w:rPr>
                  <w:rFonts w:ascii="Cambria Math" w:hAnsi="Cambria Math" w:cstheme="majorHAnsi"/>
                </w:rPr>
                <m:t>moves: S x S</m:t>
              </m:r>
            </m:oMath>
            <w:r w:rsidRPr="00733A5A">
              <w:rPr>
                <w:rFonts w:asciiTheme="majorHAnsi" w:eastAsiaTheme="minorEastAsia" w:hAnsiTheme="majorHAnsi" w:cstheme="majorHAnsi"/>
              </w:rPr>
              <w:t xml:space="preserve"> </w:t>
            </w:r>
          </w:p>
          <w:p w14:paraId="1D3FB3E3" w14:textId="77777777" w:rsidR="007F6C43" w:rsidRPr="00733A5A" w:rsidRDefault="007F6C43" w:rsidP="006D28CE">
            <w:pPr>
              <w:pStyle w:val="Paragrafoelenco"/>
              <w:ind w:left="0"/>
              <w:rPr>
                <w:rFonts w:asciiTheme="majorHAnsi" w:hAnsiTheme="majorHAnsi" w:cstheme="majorHAnsi"/>
              </w:rPr>
            </w:pPr>
          </w:p>
        </w:tc>
        <w:tc>
          <w:tcPr>
            <w:tcW w:w="5900" w:type="dxa"/>
            <w:tcBorders>
              <w:top w:val="single" w:sz="4" w:space="0" w:color="auto"/>
              <w:bottom w:val="single" w:sz="4" w:space="0" w:color="auto"/>
            </w:tcBorders>
          </w:tcPr>
          <w:p w14:paraId="2FE4D426" w14:textId="24852919" w:rsidR="007F6C43" w:rsidRPr="00733A5A" w:rsidRDefault="007F6C43" w:rsidP="00D66839">
            <w:pPr>
              <w:rPr>
                <w:rFonts w:asciiTheme="majorHAnsi" w:eastAsiaTheme="minorEastAsia" w:hAnsiTheme="majorHAnsi" w:cstheme="majorHAnsi"/>
              </w:rPr>
            </w:pPr>
            <w:r w:rsidRPr="00733A5A">
              <w:rPr>
                <w:rFonts w:asciiTheme="majorHAnsi" w:eastAsiaTheme="minorEastAsia" w:hAnsiTheme="majorHAnsi" w:cstheme="majorHAnsi"/>
              </w:rPr>
              <w:t xml:space="preserve">Funzione che prende come input uno stato di gioco e restituisce l’insieme delle </w:t>
            </w:r>
            <w:r w:rsidRPr="00733A5A">
              <w:rPr>
                <w:rFonts w:asciiTheme="majorHAnsi" w:eastAsiaTheme="minorEastAsia" w:hAnsiTheme="majorHAnsi" w:cstheme="majorHAnsi"/>
                <w:u w:val="single"/>
              </w:rPr>
              <w:t>mosse legali</w:t>
            </w:r>
            <w:r w:rsidR="00D66839" w:rsidRPr="00733A5A">
              <w:rPr>
                <w:rStyle w:val="Rimandonotaapidipagina"/>
                <w:rFonts w:asciiTheme="majorHAnsi" w:eastAsiaTheme="minorEastAsia" w:hAnsiTheme="majorHAnsi" w:cstheme="majorHAnsi"/>
              </w:rPr>
              <w:footnoteReference w:id="1"/>
            </w:r>
            <w:r w:rsidR="00D66839" w:rsidRPr="00733A5A">
              <w:rPr>
                <w:rFonts w:asciiTheme="majorHAnsi" w:eastAsiaTheme="minorEastAsia" w:hAnsiTheme="majorHAnsi" w:cstheme="majorHAnsi"/>
              </w:rPr>
              <w:t xml:space="preserve"> </w:t>
            </w:r>
            <w:r w:rsidRPr="00733A5A">
              <w:rPr>
                <w:rFonts w:asciiTheme="majorHAnsi" w:eastAsiaTheme="minorEastAsia" w:hAnsiTheme="majorHAnsi" w:cstheme="majorHAnsi"/>
              </w:rPr>
              <w:t>possibili a partire da esso.</w:t>
            </w:r>
          </w:p>
        </w:tc>
      </w:tr>
      <w:tr w:rsidR="00552A32" w:rsidRPr="00733A5A" w14:paraId="462EA2A5" w14:textId="77777777" w:rsidTr="00AA6FA6">
        <w:tc>
          <w:tcPr>
            <w:tcW w:w="3012" w:type="dxa"/>
            <w:tcBorders>
              <w:top w:val="single" w:sz="4" w:space="0" w:color="auto"/>
              <w:bottom w:val="nil"/>
            </w:tcBorders>
          </w:tcPr>
          <w:p w14:paraId="4E366064" w14:textId="2108FA6B" w:rsidR="00552A32" w:rsidRPr="00733A5A" w:rsidRDefault="00552A32" w:rsidP="007F6C43">
            <w:pPr>
              <w:rPr>
                <w:rFonts w:asciiTheme="majorHAnsi" w:eastAsiaTheme="minorEastAsia" w:hAnsiTheme="majorHAnsi" w:cstheme="majorHAnsi"/>
              </w:rPr>
            </w:pPr>
            <m:oMathPara>
              <m:oMathParaPr>
                <m:jc m:val="left"/>
              </m:oMathParaPr>
              <m:oMath>
                <m:r>
                  <w:rPr>
                    <w:rFonts w:ascii="Cambria Math" w:hAnsi="Cambria Math" w:cstheme="majorHAnsi"/>
                  </w:rPr>
                  <m:t>weight: (S x M</m:t>
                </m:r>
                <m:r>
                  <w:rPr>
                    <w:rFonts w:ascii="Cambria Math" w:eastAsiaTheme="minorEastAsia" w:hAnsi="Cambria Math" w:cstheme="majorHAnsi"/>
                  </w:rPr>
                  <m:t>) x</m:t>
                </m:r>
                <m:r>
                  <m:rPr>
                    <m:scr m:val="double-struck"/>
                  </m:rPr>
                  <w:rPr>
                    <w:rFonts w:ascii="Cambria Math" w:eastAsiaTheme="minorEastAsia" w:hAnsi="Cambria Math" w:cstheme="majorHAnsi"/>
                  </w:rPr>
                  <m:t xml:space="preserve"> R</m:t>
                </m:r>
              </m:oMath>
            </m:oMathPara>
          </w:p>
        </w:tc>
        <w:tc>
          <w:tcPr>
            <w:tcW w:w="5900" w:type="dxa"/>
            <w:tcBorders>
              <w:top w:val="single" w:sz="4" w:space="0" w:color="auto"/>
              <w:bottom w:val="nil"/>
            </w:tcBorders>
          </w:tcPr>
          <w:p w14:paraId="171CC7EE" w14:textId="5EBDD9FE" w:rsidR="00552A32" w:rsidRPr="00733A5A" w:rsidRDefault="00552A32" w:rsidP="006D28CE">
            <w:pPr>
              <w:pStyle w:val="Paragrafoelenco"/>
              <w:ind w:left="0"/>
              <w:rPr>
                <w:rFonts w:asciiTheme="majorHAnsi" w:hAnsiTheme="majorHAnsi" w:cstheme="majorHAnsi"/>
              </w:rPr>
            </w:pPr>
            <w:r w:rsidRPr="00733A5A">
              <w:rPr>
                <w:rFonts w:asciiTheme="majorHAnsi" w:hAnsiTheme="majorHAnsi" w:cstheme="majorHAnsi"/>
              </w:rPr>
              <w:t>Funzione che prende come input uno stato di gioco e una mossa legale e restituisce il peso associato a tale mossa.</w:t>
            </w:r>
          </w:p>
        </w:tc>
      </w:tr>
    </w:tbl>
    <w:p w14:paraId="2947F233" w14:textId="77777777" w:rsidR="007F6C43" w:rsidRPr="00733A5A" w:rsidRDefault="007F6C43" w:rsidP="006D28CE">
      <w:pPr>
        <w:pStyle w:val="Paragrafoelenco"/>
        <w:rPr>
          <w:rFonts w:asciiTheme="majorHAnsi" w:hAnsiTheme="majorHAnsi" w:cstheme="majorHAnsi"/>
        </w:rPr>
      </w:pPr>
    </w:p>
    <w:p w14:paraId="1B17DBB2" w14:textId="7DB3E297" w:rsidR="00AA6FA6" w:rsidRPr="00733A5A" w:rsidRDefault="00AA6FA6" w:rsidP="00AA6FA6">
      <w:pPr>
        <w:ind w:left="709"/>
        <w:rPr>
          <w:rFonts w:asciiTheme="majorHAnsi" w:hAnsiTheme="majorHAnsi" w:cstheme="majorHAnsi"/>
        </w:rPr>
      </w:pPr>
      <w:r w:rsidRPr="00733A5A">
        <w:rPr>
          <w:rFonts w:asciiTheme="majorHAnsi" w:hAnsiTheme="majorHAnsi" w:cstheme="majorHAnsi"/>
        </w:rPr>
        <w:t xml:space="preserve">Ritornando all’esempio precedente, </w:t>
      </w:r>
      <w:r w:rsidR="005006D2" w:rsidRPr="00733A5A">
        <w:rPr>
          <w:rFonts w:asciiTheme="majorHAnsi" w:hAnsiTheme="majorHAnsi" w:cstheme="majorHAnsi"/>
        </w:rPr>
        <w:t xml:space="preserve">possiamo adesso </w:t>
      </w:r>
      <w:r w:rsidR="004468EC" w:rsidRPr="00733A5A">
        <w:rPr>
          <w:rFonts w:asciiTheme="majorHAnsi" w:hAnsiTheme="majorHAnsi" w:cstheme="majorHAnsi"/>
        </w:rPr>
        <w:t>esprimere</w:t>
      </w:r>
      <w:r w:rsidR="005006D2" w:rsidRPr="00733A5A">
        <w:rPr>
          <w:rFonts w:asciiTheme="majorHAnsi" w:hAnsiTheme="majorHAnsi" w:cstheme="majorHAnsi"/>
        </w:rPr>
        <w:t xml:space="preserve"> </w:t>
      </w:r>
      <w:r w:rsidRPr="00733A5A">
        <w:rPr>
          <w:rFonts w:asciiTheme="majorHAnsi" w:hAnsiTheme="majorHAnsi" w:cstheme="majorHAnsi"/>
        </w:rPr>
        <w:t xml:space="preserve">in </w:t>
      </w:r>
      <w:r w:rsidR="004468EC" w:rsidRPr="00733A5A">
        <w:rPr>
          <w:rFonts w:asciiTheme="majorHAnsi" w:hAnsiTheme="majorHAnsi" w:cstheme="majorHAnsi"/>
        </w:rPr>
        <w:t>modo</w:t>
      </w:r>
      <w:r w:rsidRPr="00733A5A">
        <w:rPr>
          <w:rFonts w:asciiTheme="majorHAnsi" w:hAnsiTheme="majorHAnsi" w:cstheme="majorHAnsi"/>
        </w:rPr>
        <w:t xml:space="preserve"> più formale la scelta della mossa miglior</w:t>
      </w:r>
      <w:r w:rsidR="005006D2" w:rsidRPr="00733A5A">
        <w:rPr>
          <w:rFonts w:asciiTheme="majorHAnsi" w:hAnsiTheme="majorHAnsi" w:cstheme="majorHAnsi"/>
        </w:rPr>
        <w:t>e</w:t>
      </w:r>
      <w:r w:rsidR="001C4A8C" w:rsidRPr="00733A5A">
        <w:rPr>
          <w:rFonts w:asciiTheme="majorHAnsi" w:hAnsiTheme="majorHAnsi" w:cstheme="majorHAnsi"/>
        </w:rPr>
        <w:t xml:space="preserve"> secondo questo approccio</w:t>
      </w:r>
      <w:r w:rsidRPr="00733A5A">
        <w:rPr>
          <w:rFonts w:asciiTheme="majorHAnsi" w:hAnsiTheme="majorHAnsi" w:cstheme="majorHAnsi"/>
        </w:rPr>
        <w:t>:</w:t>
      </w:r>
    </w:p>
    <w:p w14:paraId="63B7C5B0" w14:textId="62B8B96D" w:rsidR="00F86E26" w:rsidRPr="00733A5A" w:rsidRDefault="00F86E26" w:rsidP="00AA6FA6">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4383"/>
        <w:gridCol w:w="4529"/>
      </w:tblGrid>
      <w:tr w:rsidR="009F2E82" w:rsidRPr="00733A5A" w14:paraId="29BF3369" w14:textId="77777777" w:rsidTr="001141A4">
        <w:tc>
          <w:tcPr>
            <w:tcW w:w="4383" w:type="dxa"/>
            <w:tcBorders>
              <w:top w:val="single" w:sz="4" w:space="0" w:color="auto"/>
              <w:bottom w:val="nil"/>
            </w:tcBorders>
          </w:tcPr>
          <w:p w14:paraId="3466ED53" w14:textId="7D211D3A" w:rsidR="009F2E82" w:rsidRPr="00733A5A" w:rsidRDefault="005453E4" w:rsidP="00873D79">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moves(S0)</m:t>
                </m:r>
              </m:oMath>
            </m:oMathPara>
          </w:p>
        </w:tc>
        <w:tc>
          <w:tcPr>
            <w:tcW w:w="4529" w:type="dxa"/>
            <w:tcBorders>
              <w:top w:val="single" w:sz="4" w:space="0" w:color="auto"/>
              <w:bottom w:val="nil"/>
            </w:tcBorders>
          </w:tcPr>
          <w:p w14:paraId="6BAB67EF" w14:textId="77777777"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Mosse legali disponibili nello stato S0 dell’esempio precedente.</w:t>
            </w:r>
          </w:p>
        </w:tc>
      </w:tr>
      <w:tr w:rsidR="009F2E82" w:rsidRPr="00733A5A" w14:paraId="604BD86B" w14:textId="77777777" w:rsidTr="001141A4">
        <w:tc>
          <w:tcPr>
            <w:tcW w:w="4383" w:type="dxa"/>
            <w:tcBorders>
              <w:top w:val="single" w:sz="4" w:space="0" w:color="auto"/>
              <w:bottom w:val="single" w:sz="4" w:space="0" w:color="auto"/>
            </w:tcBorders>
          </w:tcPr>
          <w:p w14:paraId="27241917" w14:textId="6BA79B8C" w:rsidR="009F2E82" w:rsidRPr="00733A5A" w:rsidRDefault="009F2E82" w:rsidP="00873D79">
            <w:pPr>
              <w:pStyle w:val="Paragrafoelenco"/>
              <w:ind w:left="0"/>
              <w:rPr>
                <w:rFonts w:asciiTheme="majorHAnsi" w:hAnsiTheme="majorHAnsi" w:cstheme="majorHAnsi"/>
              </w:rPr>
            </w:pPr>
            <m:oMath>
              <m:r>
                <w:rPr>
                  <w:rFonts w:ascii="Cambria Math" w:hAnsi="Cambria Math" w:cstheme="majorHAnsi"/>
                </w:rPr>
                <m:t xml:space="preserve">∀ m </m:t>
              </m:r>
              <m:r>
                <w:rPr>
                  <w:rFonts w:ascii="Cambria Math" w:eastAsiaTheme="minorEastAsia"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m.weight = weight(S0, m)</m:t>
              </m:r>
            </m:oMath>
            <w:r w:rsidRPr="00733A5A">
              <w:rPr>
                <w:rFonts w:asciiTheme="majorHAnsi" w:eastAsiaTheme="minorEastAsia" w:hAnsiTheme="majorHAnsi" w:cstheme="majorHAnsi"/>
              </w:rPr>
              <w:t xml:space="preserve"> </w:t>
            </w:r>
          </w:p>
        </w:tc>
        <w:tc>
          <w:tcPr>
            <w:tcW w:w="4529" w:type="dxa"/>
            <w:tcBorders>
              <w:top w:val="single" w:sz="4" w:space="0" w:color="auto"/>
              <w:bottom w:val="single" w:sz="4" w:space="0" w:color="auto"/>
            </w:tcBorders>
          </w:tcPr>
          <w:p w14:paraId="2EE347F2" w14:textId="0F444280"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Assegnazione del peso alle mosse disponibili nello stato S0.</w:t>
            </w:r>
          </w:p>
        </w:tc>
      </w:tr>
      <w:tr w:rsidR="009F2E82" w:rsidRPr="00733A5A" w14:paraId="1996432B" w14:textId="77777777" w:rsidTr="001141A4">
        <w:tc>
          <w:tcPr>
            <w:tcW w:w="4383" w:type="dxa"/>
            <w:tcBorders>
              <w:top w:val="single" w:sz="4" w:space="0" w:color="auto"/>
            </w:tcBorders>
          </w:tcPr>
          <w:p w14:paraId="58BA61FA" w14:textId="633DE61E" w:rsidR="009F2E82" w:rsidRPr="00733A5A" w:rsidRDefault="005453E4" w:rsidP="005006D2">
            <w:pPr>
              <w:rPr>
                <w:rFonts w:asciiTheme="majorHAnsi" w:hAnsiTheme="majorHAnsi" w:cstheme="majorHAnsi"/>
              </w:rPr>
            </w:pPr>
            <m:oMathPara>
              <m:oMathParaPr>
                <m:jc m:val="left"/>
              </m:oMathParaPr>
              <m:oMath>
                <m:eqArr>
                  <m:eqArrPr>
                    <m:ctrlPr>
                      <w:rPr>
                        <w:rFonts w:ascii="Cambria Math" w:hAnsi="Cambria Math" w:cstheme="majorHAnsi"/>
                      </w:rPr>
                    </m:ctrlPr>
                  </m:eqArrPr>
                  <m:e>
                    <m:r>
                      <m:rPr>
                        <m:sty m:val="p"/>
                      </m:rPr>
                      <w:rPr>
                        <w:rFonts w:ascii="Cambria Math" w:hAnsi="Cambria Math" w:cstheme="majorHAnsi"/>
                      </w:rPr>
                      <m:t>max</m:t>
                    </m:r>
                    <m:d>
                      <m:dPr>
                        <m:begChr m:val="{"/>
                        <m:endChr m:val="}"/>
                        <m:ctrlPr>
                          <w:rPr>
                            <w:rFonts w:ascii="Cambria Math" w:hAnsi="Cambria Math" w:cstheme="majorHAnsi"/>
                          </w:rPr>
                        </m:ctrlPr>
                      </m:dPr>
                      <m:e>
                        <m:r>
                          <w:rPr>
                            <w:rFonts w:ascii="Cambria Math" w:hAnsi="Cambria Math" w:cstheme="majorHAnsi"/>
                          </w:rPr>
                          <m:t xml:space="preserve">m.weight </m:t>
                        </m:r>
                        <m:r>
                          <m:rPr>
                            <m:sty m:val="p"/>
                          </m:rPr>
                          <w:rPr>
                            <w:rFonts w:ascii="Cambria Math" w:hAnsi="Cambria Math" w:cstheme="majorHAnsi"/>
                          </w:rPr>
                          <m:t xml:space="preserve">| </m:t>
                        </m:r>
                        <m:r>
                          <w:rPr>
                            <w:rFonts w:ascii="Cambria Math" w:hAnsi="Cambria Math" w:cstheme="majorHAnsi"/>
                          </w:rPr>
                          <m:t xml:space="preserve">m ∈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e>
                    </m:d>
                  </m:e>
                  <m:e>
                    <m:r>
                      <m:rPr>
                        <m:sty m:val="p"/>
                      </m:rPr>
                      <w:rPr>
                        <w:rFonts w:ascii="Cambria Math" w:hAnsi="Cambria Math" w:cstheme="majorHAnsi"/>
                      </w:rPr>
                      <m:t xml:space="preserve">arg </m:t>
                    </m:r>
                    <m:r>
                      <w:rPr>
                        <w:rFonts w:ascii="Cambria Math" w:hAnsi="Cambria Math" w:cstheme="majorHAnsi"/>
                      </w:rPr>
                      <m:t>m</m:t>
                    </m:r>
                  </m:e>
                </m:eqArr>
              </m:oMath>
            </m:oMathPara>
          </w:p>
        </w:tc>
        <w:tc>
          <w:tcPr>
            <w:tcW w:w="4529" w:type="dxa"/>
            <w:tcBorders>
              <w:top w:val="single" w:sz="4" w:space="0" w:color="auto"/>
            </w:tcBorders>
          </w:tcPr>
          <w:p w14:paraId="014D9D40" w14:textId="3EE16A73" w:rsidR="009F2E82" w:rsidRPr="00733A5A" w:rsidRDefault="009F2E82" w:rsidP="00873D79">
            <w:pPr>
              <w:pStyle w:val="Paragrafoelenco"/>
              <w:ind w:left="0"/>
              <w:rPr>
                <w:rFonts w:asciiTheme="majorHAnsi" w:hAnsiTheme="majorHAnsi" w:cstheme="majorHAnsi"/>
              </w:rPr>
            </w:pPr>
            <w:r w:rsidRPr="00733A5A">
              <w:rPr>
                <w:rFonts w:asciiTheme="majorHAnsi" w:hAnsiTheme="majorHAnsi" w:cstheme="majorHAnsi"/>
              </w:rPr>
              <w:t>Scelta della mossa migliore</w:t>
            </w:r>
            <w:r w:rsidR="001C4A8C" w:rsidRPr="00733A5A">
              <w:rPr>
                <w:rFonts w:asciiTheme="majorHAnsi" w:hAnsiTheme="majorHAnsi" w:cstheme="majorHAnsi"/>
              </w:rPr>
              <w:t xml:space="preserve"> effettuata scegliendo </w:t>
            </w:r>
            <w:r w:rsidR="00DA2B28" w:rsidRPr="00733A5A">
              <w:rPr>
                <w:rFonts w:asciiTheme="majorHAnsi" w:hAnsiTheme="majorHAnsi" w:cstheme="majorHAnsi"/>
              </w:rPr>
              <w:t>una delle</w:t>
            </w:r>
            <w:r w:rsidR="001C4A8C" w:rsidRPr="00733A5A">
              <w:rPr>
                <w:rFonts w:asciiTheme="majorHAnsi" w:hAnsiTheme="majorHAnsi" w:cstheme="majorHAnsi"/>
              </w:rPr>
              <w:t xml:space="preserve"> moss</w:t>
            </w:r>
            <w:r w:rsidR="00DA2B28" w:rsidRPr="00733A5A">
              <w:rPr>
                <w:rFonts w:asciiTheme="majorHAnsi" w:hAnsiTheme="majorHAnsi" w:cstheme="majorHAnsi"/>
              </w:rPr>
              <w:t>e</w:t>
            </w:r>
            <w:r w:rsidR="001C4A8C" w:rsidRPr="00733A5A">
              <w:rPr>
                <w:rFonts w:asciiTheme="majorHAnsi" w:hAnsiTheme="majorHAnsi" w:cstheme="majorHAnsi"/>
              </w:rPr>
              <w:t xml:space="preserve"> di peso m</w:t>
            </w:r>
            <w:r w:rsidR="00DA2B28" w:rsidRPr="00733A5A">
              <w:rPr>
                <w:rFonts w:asciiTheme="majorHAnsi" w:hAnsiTheme="majorHAnsi" w:cstheme="majorHAnsi"/>
              </w:rPr>
              <w:t>assimo</w:t>
            </w:r>
            <w:r w:rsidR="001C4A8C" w:rsidRPr="00733A5A">
              <w:rPr>
                <w:rFonts w:asciiTheme="majorHAnsi" w:hAnsiTheme="majorHAnsi" w:cstheme="majorHAnsi"/>
              </w:rPr>
              <w:t>.</w:t>
            </w:r>
          </w:p>
        </w:tc>
      </w:tr>
    </w:tbl>
    <w:p w14:paraId="63AE6509" w14:textId="77777777" w:rsidR="009F2E82" w:rsidRPr="00733A5A" w:rsidRDefault="009F2E82" w:rsidP="00AA6FA6">
      <w:pPr>
        <w:pStyle w:val="Paragrafoelenco"/>
        <w:rPr>
          <w:rFonts w:asciiTheme="majorHAnsi" w:hAnsiTheme="majorHAnsi" w:cstheme="majorHAnsi"/>
        </w:rPr>
      </w:pPr>
    </w:p>
    <w:p w14:paraId="11A8D33B" w14:textId="77777777" w:rsidR="006D28CE" w:rsidRPr="00733A5A" w:rsidRDefault="006D28CE" w:rsidP="009F2E82">
      <w:pPr>
        <w:rPr>
          <w:rFonts w:asciiTheme="majorHAnsi" w:hAnsiTheme="majorHAnsi" w:cstheme="majorHAnsi"/>
        </w:rPr>
      </w:pPr>
    </w:p>
    <w:p w14:paraId="5DC3777D" w14:textId="77777777" w:rsidR="00513686" w:rsidRPr="00733A5A" w:rsidRDefault="005006D2" w:rsidP="00513686">
      <w:pPr>
        <w:pStyle w:val="Titolo3"/>
        <w:rPr>
          <w:rFonts w:cstheme="majorHAnsi"/>
        </w:rPr>
      </w:pPr>
      <w:bookmarkStart w:id="60" w:name="_Toc53657001"/>
      <w:r w:rsidRPr="00733A5A">
        <w:rPr>
          <w:rFonts w:cstheme="majorHAnsi"/>
        </w:rPr>
        <w:t xml:space="preserve">Look </w:t>
      </w:r>
      <w:proofErr w:type="spellStart"/>
      <w:r w:rsidRPr="00733A5A">
        <w:rPr>
          <w:rFonts w:cstheme="majorHAnsi"/>
        </w:rPr>
        <w:t>ahead</w:t>
      </w:r>
      <w:proofErr w:type="spellEnd"/>
      <w:r w:rsidRPr="00733A5A">
        <w:rPr>
          <w:rFonts w:cstheme="majorHAnsi"/>
        </w:rPr>
        <w:t xml:space="preserve"> and </w:t>
      </w:r>
      <w:proofErr w:type="spellStart"/>
      <w:r w:rsidRPr="00733A5A">
        <w:rPr>
          <w:rFonts w:cstheme="majorHAnsi"/>
        </w:rPr>
        <w:t>evaluate</w:t>
      </w:r>
      <w:bookmarkEnd w:id="60"/>
      <w:proofErr w:type="spellEnd"/>
    </w:p>
    <w:p w14:paraId="41ABA1A4" w14:textId="59E2682D" w:rsidR="00D16B57" w:rsidRPr="00733A5A" w:rsidRDefault="004468EC" w:rsidP="00513686">
      <w:pPr>
        <w:rPr>
          <w:rFonts w:asciiTheme="majorHAnsi" w:hAnsiTheme="majorHAnsi" w:cstheme="majorHAnsi"/>
        </w:rPr>
      </w:pPr>
      <w:r w:rsidRPr="00733A5A">
        <w:rPr>
          <w:rFonts w:asciiTheme="majorHAnsi" w:hAnsiTheme="majorHAnsi" w:cstheme="majorHAnsi"/>
        </w:rPr>
        <w:t>Per tutti gli stati che possono essere raggiunti partendo dallo stato corrente, si calcola il loro valore statico grazie ad un</w:t>
      </w:r>
      <w:r w:rsidR="003731D7" w:rsidRPr="00733A5A">
        <w:rPr>
          <w:rFonts w:asciiTheme="majorHAnsi" w:hAnsiTheme="majorHAnsi" w:cstheme="majorHAnsi"/>
        </w:rPr>
        <w:t>’</w:t>
      </w:r>
      <w:r w:rsidRPr="00733A5A">
        <w:rPr>
          <w:rFonts w:asciiTheme="majorHAnsi" w:hAnsiTheme="majorHAnsi" w:cstheme="majorHAnsi"/>
        </w:rPr>
        <w:t xml:space="preserve">apposita funzione </w:t>
      </w:r>
      <w:r w:rsidR="00120AAC" w:rsidRPr="00733A5A">
        <w:rPr>
          <w:rFonts w:asciiTheme="majorHAnsi" w:hAnsiTheme="majorHAnsi" w:cstheme="majorHAnsi"/>
        </w:rPr>
        <w:t>c</w:t>
      </w:r>
      <w:r w:rsidR="003731D7" w:rsidRPr="00733A5A">
        <w:rPr>
          <w:rFonts w:asciiTheme="majorHAnsi" w:hAnsiTheme="majorHAnsi" w:cstheme="majorHAnsi"/>
        </w:rPr>
        <w:t xml:space="preserve">hiamata </w:t>
      </w:r>
      <w:r w:rsidR="003731D7" w:rsidRPr="00733A5A">
        <w:rPr>
          <w:rFonts w:asciiTheme="majorHAnsi" w:hAnsiTheme="majorHAnsi" w:cstheme="majorHAnsi"/>
          <w:u w:val="single"/>
        </w:rPr>
        <w:t>funzione di valutazione statica</w:t>
      </w:r>
      <w:r w:rsidR="003731D7" w:rsidRPr="00733A5A">
        <w:rPr>
          <w:rFonts w:asciiTheme="majorHAnsi" w:hAnsiTheme="majorHAnsi" w:cstheme="majorHAnsi"/>
        </w:rPr>
        <w:t xml:space="preserve"> </w:t>
      </w:r>
      <w:r w:rsidR="00120AAC" w:rsidRPr="00733A5A">
        <w:rPr>
          <w:rFonts w:asciiTheme="majorHAnsi" w:hAnsiTheme="majorHAnsi" w:cstheme="majorHAnsi"/>
        </w:rPr>
        <w:t>la quale valuta staticamente</w:t>
      </w:r>
      <w:r w:rsidR="00120AAC" w:rsidRPr="00733A5A">
        <w:rPr>
          <w:rStyle w:val="Rimandonotaapidipagina"/>
          <w:rFonts w:asciiTheme="majorHAnsi" w:hAnsiTheme="majorHAnsi" w:cstheme="majorHAnsi"/>
        </w:rPr>
        <w:footnoteReference w:id="2"/>
      </w:r>
      <w:r w:rsidR="00120AAC" w:rsidRPr="00733A5A">
        <w:rPr>
          <w:rFonts w:asciiTheme="majorHAnsi" w:hAnsiTheme="majorHAnsi" w:cstheme="majorHAnsi"/>
        </w:rPr>
        <w:t xml:space="preserve"> quanto</w:t>
      </w:r>
      <w:r w:rsidRPr="00733A5A">
        <w:rPr>
          <w:rFonts w:asciiTheme="majorHAnsi" w:hAnsiTheme="majorHAnsi" w:cstheme="majorHAnsi"/>
        </w:rPr>
        <w:t xml:space="preserve"> uno stato è </w:t>
      </w:r>
      <w:r w:rsidR="00120AAC" w:rsidRPr="00733A5A">
        <w:rPr>
          <w:rFonts w:asciiTheme="majorHAnsi" w:hAnsiTheme="majorHAnsi" w:cstheme="majorHAnsi"/>
        </w:rPr>
        <w:t>“</w:t>
      </w:r>
      <w:proofErr w:type="spellStart"/>
      <w:proofErr w:type="gramStart"/>
      <w:r w:rsidRPr="00733A5A">
        <w:rPr>
          <w:rFonts w:asciiTheme="majorHAnsi" w:hAnsiTheme="majorHAnsi" w:cstheme="majorHAnsi"/>
        </w:rPr>
        <w:t>buono”</w:t>
      </w:r>
      <w:r w:rsidR="003731D7" w:rsidRPr="00733A5A">
        <w:rPr>
          <w:rFonts w:asciiTheme="majorHAnsi" w:hAnsiTheme="majorHAnsi" w:cstheme="majorHAnsi"/>
        </w:rPr>
        <w:t>per</w:t>
      </w:r>
      <w:proofErr w:type="spellEnd"/>
      <w:proofErr w:type="gramEnd"/>
      <w:r w:rsidR="003731D7" w:rsidRPr="00733A5A">
        <w:rPr>
          <w:rFonts w:asciiTheme="majorHAnsi" w:hAnsiTheme="majorHAnsi" w:cstheme="majorHAnsi"/>
        </w:rPr>
        <w:t xml:space="preserve"> il giocatore 1 (la scelta è del tutto arbitraria), </w:t>
      </w:r>
      <w:r w:rsidRPr="00733A5A">
        <w:rPr>
          <w:rFonts w:asciiTheme="majorHAnsi" w:hAnsiTheme="majorHAnsi" w:cstheme="majorHAnsi"/>
        </w:rPr>
        <w:t>rispetto a determinate caratteristiche</w:t>
      </w:r>
      <w:r w:rsidR="003731D7" w:rsidRPr="00733A5A">
        <w:rPr>
          <w:rFonts w:asciiTheme="majorHAnsi" w:hAnsiTheme="majorHAnsi" w:cstheme="majorHAnsi"/>
        </w:rPr>
        <w:t xml:space="preserve">. </w:t>
      </w:r>
    </w:p>
    <w:p w14:paraId="4EDE331B" w14:textId="18CE9E26" w:rsidR="001C4A8C" w:rsidRPr="00733A5A" w:rsidRDefault="001C4A8C" w:rsidP="001C4A8C">
      <w:pPr>
        <w:rPr>
          <w:rFonts w:asciiTheme="majorHAnsi" w:hAnsiTheme="majorHAnsi" w:cstheme="majorHAnsi"/>
        </w:rPr>
      </w:pPr>
    </w:p>
    <w:p w14:paraId="38770370" w14:textId="61BF7A36" w:rsidR="001C4A8C" w:rsidRPr="00733A5A" w:rsidRDefault="00513686" w:rsidP="00513686">
      <w:pPr>
        <w:rPr>
          <w:rFonts w:asciiTheme="majorHAnsi" w:hAnsiTheme="majorHAnsi" w:cstheme="majorHAnsi"/>
        </w:rPr>
      </w:pPr>
      <w:r w:rsidRPr="00733A5A">
        <w:rPr>
          <w:rFonts w:asciiTheme="majorHAnsi" w:hAnsiTheme="majorHAnsi" w:cstheme="majorHAnsi"/>
        </w:rPr>
        <w:t>F</w:t>
      </w:r>
      <w:r w:rsidR="001C4A8C" w:rsidRPr="00733A5A">
        <w:rPr>
          <w:rFonts w:asciiTheme="majorHAnsi" w:hAnsiTheme="majorHAnsi" w:cstheme="majorHAnsi"/>
        </w:rPr>
        <w:t>ormalizziamo adesso i seguenti concetti, che torneranno utili anche in seguito:</w:t>
      </w:r>
    </w:p>
    <w:p w14:paraId="48CBA2AC" w14:textId="77777777" w:rsidR="001C4A8C" w:rsidRPr="00733A5A" w:rsidRDefault="001C4A8C" w:rsidP="001C4A8C">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2685"/>
        <w:gridCol w:w="6227"/>
      </w:tblGrid>
      <w:tr w:rsidR="001C4A8C" w:rsidRPr="00733A5A" w14:paraId="3B72C565" w14:textId="77777777" w:rsidTr="001C4A8C">
        <w:tc>
          <w:tcPr>
            <w:tcW w:w="2115" w:type="dxa"/>
            <w:tcBorders>
              <w:bottom w:val="single" w:sz="4" w:space="0" w:color="auto"/>
            </w:tcBorders>
          </w:tcPr>
          <w:p w14:paraId="472C8929" w14:textId="3AB3DE2E" w:rsidR="001C4A8C" w:rsidRPr="00733A5A" w:rsidRDefault="001C4A8C" w:rsidP="00873D79">
            <w:pPr>
              <w:rPr>
                <w:rFonts w:asciiTheme="majorHAnsi" w:eastAsia="Calibri" w:hAnsiTheme="majorHAnsi" w:cstheme="majorHAnsi"/>
              </w:rPr>
            </w:pPr>
            <m:oMathPara>
              <m:oMathParaPr>
                <m:jc m:val="left"/>
              </m:oMathParaPr>
              <m:oMath>
                <m:r>
                  <w:rPr>
                    <w:rFonts w:ascii="Cambria Math" w:hAnsi="Cambria Math" w:cstheme="majorHAnsi"/>
                  </w:rPr>
                  <m:t>staticEval: S</m:t>
                </m:r>
                <m:r>
                  <w:rPr>
                    <w:rFonts w:ascii="Cambria Math" w:eastAsiaTheme="minorEastAsia" w:hAnsi="Cambria Math" w:cstheme="majorHAnsi"/>
                  </w:rPr>
                  <m:t xml:space="preserve"> x</m:t>
                </m:r>
                <m:r>
                  <m:rPr>
                    <m:scr m:val="double-struck"/>
                  </m:rPr>
                  <w:rPr>
                    <w:rFonts w:ascii="Cambria Math" w:eastAsiaTheme="minorEastAsia" w:hAnsi="Cambria Math" w:cstheme="majorHAnsi"/>
                  </w:rPr>
                  <m:t xml:space="preserve"> R</m:t>
                </m:r>
              </m:oMath>
            </m:oMathPara>
          </w:p>
        </w:tc>
        <w:tc>
          <w:tcPr>
            <w:tcW w:w="6797" w:type="dxa"/>
            <w:tcBorders>
              <w:bottom w:val="single" w:sz="4" w:space="0" w:color="auto"/>
            </w:tcBorders>
          </w:tcPr>
          <w:p w14:paraId="1296BA39" w14:textId="77E99E07" w:rsidR="001C4A8C" w:rsidRPr="00733A5A" w:rsidRDefault="001C4A8C" w:rsidP="00873D79">
            <w:pPr>
              <w:rPr>
                <w:rFonts w:asciiTheme="majorHAnsi" w:eastAsiaTheme="minorEastAsia" w:hAnsiTheme="majorHAnsi" w:cstheme="majorHAnsi"/>
              </w:rPr>
            </w:pPr>
            <w:r w:rsidRPr="00733A5A">
              <w:rPr>
                <w:rFonts w:asciiTheme="majorHAnsi" w:eastAsiaTheme="minorEastAsia" w:hAnsiTheme="majorHAnsi" w:cstheme="majorHAnsi"/>
              </w:rPr>
              <w:t>Funzione di valutazione statica. Prende come unico parametro uno stato di gioco e ne restituisce la valutazione statica sotto forma di valore reale.</w:t>
            </w:r>
          </w:p>
        </w:tc>
      </w:tr>
      <w:tr w:rsidR="001C4A8C" w:rsidRPr="00733A5A" w14:paraId="21290A58" w14:textId="77777777" w:rsidTr="001C4A8C">
        <w:tc>
          <w:tcPr>
            <w:tcW w:w="2115" w:type="dxa"/>
            <w:tcBorders>
              <w:top w:val="single" w:sz="4" w:space="0" w:color="auto"/>
              <w:bottom w:val="single" w:sz="4" w:space="0" w:color="auto"/>
            </w:tcBorders>
          </w:tcPr>
          <w:p w14:paraId="0B57FA82" w14:textId="07A05EDA" w:rsidR="001C4A8C" w:rsidRPr="00733A5A" w:rsidRDefault="001C4A8C" w:rsidP="001C4A8C">
            <w:pPr>
              <w:rPr>
                <w:rFonts w:asciiTheme="majorHAnsi" w:eastAsia="Calibri" w:hAnsiTheme="majorHAnsi" w:cstheme="majorHAnsi"/>
              </w:rPr>
            </w:pPr>
            <m:oMathPara>
              <m:oMath>
                <m:r>
                  <w:rPr>
                    <w:rFonts w:ascii="Cambria Math" w:hAnsi="Cambria Math" w:cstheme="majorHAnsi"/>
                  </w:rPr>
                  <m:t>applyMove: (S x M</m:t>
                </m:r>
                <m:r>
                  <w:rPr>
                    <w:rFonts w:ascii="Cambria Math" w:eastAsiaTheme="minorEastAsia" w:hAnsi="Cambria Math" w:cstheme="majorHAnsi"/>
                  </w:rPr>
                  <m:t>) x S</m:t>
                </m:r>
              </m:oMath>
            </m:oMathPara>
          </w:p>
        </w:tc>
        <w:tc>
          <w:tcPr>
            <w:tcW w:w="6797" w:type="dxa"/>
            <w:tcBorders>
              <w:top w:val="single" w:sz="4" w:space="0" w:color="auto"/>
              <w:bottom w:val="single" w:sz="4" w:space="0" w:color="auto"/>
            </w:tcBorders>
          </w:tcPr>
          <w:p w14:paraId="493213A9" w14:textId="2817ABFF" w:rsidR="001C4A8C" w:rsidRPr="00733A5A" w:rsidRDefault="001C4A8C" w:rsidP="001C4A8C">
            <w:pPr>
              <w:rPr>
                <w:rFonts w:asciiTheme="majorHAnsi" w:eastAsiaTheme="minorEastAsia" w:hAnsiTheme="majorHAnsi" w:cstheme="majorHAnsi"/>
              </w:rPr>
            </w:pPr>
            <w:r w:rsidRPr="00733A5A">
              <w:rPr>
                <w:rFonts w:asciiTheme="majorHAnsi" w:eastAsiaTheme="minorEastAsia" w:hAnsiTheme="majorHAnsi" w:cstheme="majorHAnsi"/>
              </w:rPr>
              <w:t>Funzione che prede uno stato di gioco e una mossa legale in tale stato come parametro. Restituisce il nuovo stato che si ottiene applicando la mossa.</w:t>
            </w:r>
          </w:p>
        </w:tc>
      </w:tr>
    </w:tbl>
    <w:p w14:paraId="4995D6E5" w14:textId="1461E6C9" w:rsidR="001C4A8C" w:rsidRPr="00733A5A" w:rsidRDefault="001C4A8C" w:rsidP="001C4A8C">
      <w:pPr>
        <w:ind w:left="708"/>
        <w:rPr>
          <w:rFonts w:asciiTheme="majorHAnsi" w:hAnsiTheme="majorHAnsi" w:cstheme="majorHAnsi"/>
        </w:rPr>
      </w:pPr>
    </w:p>
    <w:p w14:paraId="17454B00" w14:textId="2753996A" w:rsidR="001C4A8C" w:rsidRPr="00733A5A" w:rsidRDefault="001C4A8C">
      <w:pPr>
        <w:rPr>
          <w:rFonts w:asciiTheme="majorHAnsi" w:hAnsiTheme="majorHAnsi" w:cstheme="majorHAnsi"/>
        </w:rPr>
      </w:pPr>
    </w:p>
    <w:p w14:paraId="26954A59" w14:textId="2F2E1E18" w:rsidR="001C4A8C" w:rsidRPr="00733A5A" w:rsidRDefault="001C4A8C" w:rsidP="00513686">
      <w:pPr>
        <w:rPr>
          <w:rFonts w:asciiTheme="majorHAnsi" w:hAnsiTheme="majorHAnsi" w:cstheme="majorHAnsi"/>
        </w:rPr>
      </w:pPr>
      <w:r w:rsidRPr="00733A5A">
        <w:rPr>
          <w:rFonts w:asciiTheme="majorHAnsi" w:hAnsiTheme="majorHAnsi" w:cstheme="majorHAnsi"/>
        </w:rPr>
        <w:t>Sfruttando ancora una volta l’esempio precedente, possiamo adesso esprimere in modo più formale la scelta della mossa migliore secondo questo approccio:</w:t>
      </w:r>
    </w:p>
    <w:p w14:paraId="4851FBB1" w14:textId="77777777" w:rsidR="001C4A8C" w:rsidRPr="00733A5A" w:rsidRDefault="001C4A8C" w:rsidP="001C4A8C">
      <w:pPr>
        <w:pStyle w:val="Paragrafoelenco"/>
        <w:rPr>
          <w:rFonts w:asciiTheme="majorHAnsi" w:hAnsiTheme="majorHAnsi" w:cstheme="majorHAnsi"/>
        </w:rPr>
      </w:pPr>
    </w:p>
    <w:tbl>
      <w:tblPr>
        <w:tblW w:w="0" w:type="auto"/>
        <w:tblInd w:w="720" w:type="dxa"/>
        <w:tblBorders>
          <w:bottom w:val="single" w:sz="4" w:space="0" w:color="auto"/>
          <w:insideV w:val="single" w:sz="4" w:space="0" w:color="auto"/>
        </w:tblBorders>
        <w:tblLook w:val="04A0" w:firstRow="1" w:lastRow="0" w:firstColumn="1" w:lastColumn="0" w:noHBand="0" w:noVBand="1"/>
      </w:tblPr>
      <w:tblGrid>
        <w:gridCol w:w="6134"/>
        <w:gridCol w:w="2778"/>
      </w:tblGrid>
      <w:tr w:rsidR="00DA2B28" w:rsidRPr="00733A5A" w14:paraId="0ACFF9A2" w14:textId="77777777" w:rsidTr="00873D79">
        <w:tc>
          <w:tcPr>
            <w:tcW w:w="3958" w:type="dxa"/>
            <w:tcBorders>
              <w:top w:val="single" w:sz="4" w:space="0" w:color="auto"/>
              <w:bottom w:val="nil"/>
            </w:tcBorders>
          </w:tcPr>
          <w:p w14:paraId="0C319A75" w14:textId="693DA649" w:rsidR="001C4A8C" w:rsidRPr="00733A5A" w:rsidRDefault="005453E4" w:rsidP="00873D79">
            <w:pPr>
              <w:rPr>
                <w:rFonts w:asciiTheme="majorHAnsi" w:eastAsiaTheme="minorEastAsia" w:hAnsiTheme="majorHAnsi" w:cstheme="majorHAnsi"/>
              </w:rPr>
            </w:pPr>
            <m:oMathPara>
              <m:oMathParaPr>
                <m:jc m:val="left"/>
              </m:oMathParaP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moves(S0)</m:t>
                </m:r>
              </m:oMath>
            </m:oMathPara>
          </w:p>
        </w:tc>
        <w:tc>
          <w:tcPr>
            <w:tcW w:w="4954" w:type="dxa"/>
            <w:tcBorders>
              <w:top w:val="single" w:sz="4" w:space="0" w:color="auto"/>
              <w:bottom w:val="nil"/>
            </w:tcBorders>
          </w:tcPr>
          <w:p w14:paraId="65FF3638" w14:textId="77777777" w:rsidR="001C4A8C" w:rsidRPr="00733A5A" w:rsidRDefault="001C4A8C" w:rsidP="00873D79">
            <w:pPr>
              <w:pStyle w:val="Paragrafoelenco"/>
              <w:ind w:left="0"/>
              <w:rPr>
                <w:rFonts w:asciiTheme="majorHAnsi" w:hAnsiTheme="majorHAnsi" w:cstheme="majorHAnsi"/>
              </w:rPr>
            </w:pPr>
            <w:r w:rsidRPr="00733A5A">
              <w:rPr>
                <w:rFonts w:asciiTheme="majorHAnsi" w:hAnsiTheme="majorHAnsi" w:cstheme="majorHAnsi"/>
              </w:rPr>
              <w:t>Mosse legali disponibili nello stato S0 dell’esempio precedente.</w:t>
            </w:r>
          </w:p>
        </w:tc>
      </w:tr>
      <w:tr w:rsidR="00DA2B28" w:rsidRPr="00733A5A" w14:paraId="2F256035" w14:textId="77777777" w:rsidTr="00873D79">
        <w:tc>
          <w:tcPr>
            <w:tcW w:w="3958" w:type="dxa"/>
            <w:tcBorders>
              <w:top w:val="single" w:sz="4" w:space="0" w:color="auto"/>
              <w:bottom w:val="single" w:sz="4" w:space="0" w:color="auto"/>
            </w:tcBorders>
          </w:tcPr>
          <w:p w14:paraId="67A875EB" w14:textId="23BD5A7E" w:rsidR="001C4A8C" w:rsidRPr="00733A5A" w:rsidRDefault="005453E4" w:rsidP="00873D79">
            <w:pPr>
              <w:pStyle w:val="Paragrafoelenco"/>
              <w:ind w:left="0"/>
              <w:rPr>
                <w:rFonts w:asciiTheme="majorHAnsi" w:hAnsiTheme="majorHAnsi" w:cstheme="majorHAnsi"/>
              </w:rPr>
            </w:pPr>
            <m:oMathPara>
              <m:oMathParaPr>
                <m:jc m:val="left"/>
              </m:oMathParaPr>
              <m:oMath>
                <m:sSub>
                  <m:sSubPr>
                    <m:ctrlPr>
                      <w:rPr>
                        <w:rFonts w:ascii="Cambria Math" w:hAnsi="Cambria Math" w:cstheme="majorHAnsi"/>
                        <w:i/>
                      </w:rPr>
                    </m:ctrlPr>
                  </m:sSubPr>
                  <m:e>
                    <m:r>
                      <w:rPr>
                        <w:rFonts w:ascii="Cambria Math" w:hAnsi="Cambria Math" w:cstheme="majorHAnsi"/>
                      </w:rPr>
                      <m:t>S0</m:t>
                    </m:r>
                  </m:e>
                  <m:sub>
                    <m:r>
                      <w:rPr>
                        <w:rFonts w:ascii="Cambria Math" w:hAnsi="Cambria Math" w:cstheme="majorHAnsi"/>
                      </w:rPr>
                      <m:t>next</m:t>
                    </m:r>
                  </m:sub>
                </m:sSub>
                <m:r>
                  <w:rPr>
                    <w:rFonts w:ascii="Cambria Math" w:hAnsi="Cambria Math" w:cstheme="majorHAnsi"/>
                  </w:rPr>
                  <m:t xml:space="preserve">= {s ∈ S | </m:t>
                </m:r>
                <m:r>
                  <w:rPr>
                    <w:rFonts w:ascii="Cambria Math" w:eastAsiaTheme="minorEastAsia" w:hAnsi="Cambria Math" w:cstheme="majorHAnsi"/>
                  </w:rPr>
                  <m:t xml:space="preserve">m </m:t>
                </m:r>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hAnsi="Cambria Math" w:cstheme="majorHAnsi"/>
                  </w:rPr>
                  <m:t xml:space="preserve"> </m:t>
                </m:r>
                <m:r>
                  <w:rPr>
                    <w:rFonts w:ascii="Cambria Math" w:eastAsiaTheme="minorEastAsia" w:hAnsi="Cambria Math" w:cstheme="majorHAnsi"/>
                  </w:rPr>
                  <m:t>⋀</m:t>
                </m:r>
                <m:r>
                  <w:rPr>
                    <w:rFonts w:ascii="Cambria Math" w:hAnsi="Cambria Math" w:cstheme="majorHAnsi"/>
                  </w:rPr>
                  <m:t xml:space="preserve"> s = applyMove(S0,m)} </m:t>
                </m:r>
              </m:oMath>
            </m:oMathPara>
          </w:p>
        </w:tc>
        <w:tc>
          <w:tcPr>
            <w:tcW w:w="4954" w:type="dxa"/>
            <w:tcBorders>
              <w:top w:val="single" w:sz="4" w:space="0" w:color="auto"/>
              <w:bottom w:val="single" w:sz="4" w:space="0" w:color="auto"/>
            </w:tcBorders>
          </w:tcPr>
          <w:p w14:paraId="44C0AFCF" w14:textId="39B6F729" w:rsidR="001C4A8C" w:rsidRPr="00733A5A" w:rsidRDefault="00390509" w:rsidP="00873D79">
            <w:pPr>
              <w:pStyle w:val="Paragrafoelenco"/>
              <w:ind w:left="0"/>
              <w:rPr>
                <w:rFonts w:asciiTheme="majorHAnsi" w:hAnsiTheme="majorHAnsi" w:cstheme="majorHAnsi"/>
              </w:rPr>
            </w:pPr>
            <w:r w:rsidRPr="00733A5A">
              <w:rPr>
                <w:rFonts w:asciiTheme="majorHAnsi" w:hAnsiTheme="majorHAnsi" w:cstheme="majorHAnsi"/>
              </w:rPr>
              <w:t>Viene d</w:t>
            </w:r>
            <w:r w:rsidR="001C4A8C" w:rsidRPr="00733A5A">
              <w:rPr>
                <w:rFonts w:asciiTheme="majorHAnsi" w:hAnsiTheme="majorHAnsi" w:cstheme="majorHAnsi"/>
              </w:rPr>
              <w:t xml:space="preserve">eterminato </w:t>
            </w:r>
            <w:r w:rsidRPr="00733A5A">
              <w:rPr>
                <w:rFonts w:asciiTheme="majorHAnsi" w:hAnsiTheme="majorHAnsi" w:cstheme="majorHAnsi"/>
              </w:rPr>
              <w:t>l’</w:t>
            </w:r>
            <w:r w:rsidR="001C4A8C" w:rsidRPr="00733A5A">
              <w:rPr>
                <w:rFonts w:asciiTheme="majorHAnsi" w:hAnsiTheme="majorHAnsi" w:cstheme="majorHAnsi"/>
              </w:rPr>
              <w:t>insieme degli stati raggiungibili</w:t>
            </w:r>
            <w:r w:rsidRPr="00733A5A">
              <w:rPr>
                <w:rFonts w:asciiTheme="majorHAnsi" w:hAnsiTheme="majorHAnsi" w:cstheme="majorHAnsi"/>
              </w:rPr>
              <w:t xml:space="preserve"> a partire da S0</w:t>
            </w:r>
            <w:r w:rsidR="00A13DD0" w:rsidRPr="00733A5A">
              <w:rPr>
                <w:rFonts w:asciiTheme="majorHAnsi" w:hAnsiTheme="majorHAnsi" w:cstheme="majorHAnsi"/>
              </w:rPr>
              <w:t xml:space="preserve"> applicando ad esso tutto le mosse legali possibili (</w:t>
            </w:r>
            <m:oMath>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oMath>
            <w:r w:rsidR="00A13DD0" w:rsidRPr="00733A5A">
              <w:rPr>
                <w:rFonts w:asciiTheme="majorHAnsi" w:hAnsiTheme="majorHAnsi" w:cstheme="majorHAnsi"/>
              </w:rPr>
              <w:t>)</w:t>
            </w:r>
            <w:r w:rsidR="001C4A8C" w:rsidRPr="00733A5A">
              <w:rPr>
                <w:rFonts w:asciiTheme="majorHAnsi" w:hAnsiTheme="majorHAnsi" w:cstheme="majorHAnsi"/>
              </w:rPr>
              <w:t>.</w:t>
            </w:r>
          </w:p>
        </w:tc>
      </w:tr>
      <w:tr w:rsidR="00DA2B28" w:rsidRPr="00733A5A" w14:paraId="684BB589" w14:textId="77777777" w:rsidTr="00873D79">
        <w:tc>
          <w:tcPr>
            <w:tcW w:w="3958" w:type="dxa"/>
            <w:tcBorders>
              <w:top w:val="single" w:sz="4" w:space="0" w:color="auto"/>
            </w:tcBorders>
          </w:tcPr>
          <w:p w14:paraId="47E89A16" w14:textId="3CE576E2" w:rsidR="001C4A8C" w:rsidRPr="00733A5A" w:rsidRDefault="005453E4" w:rsidP="00873D79">
            <w:pPr>
              <w:rPr>
                <w:rFonts w:asciiTheme="majorHAnsi" w:hAnsiTheme="majorHAnsi" w:cstheme="majorHAnsi"/>
              </w:rPr>
            </w:pPr>
            <m:oMathPara>
              <m:oMathParaPr>
                <m:jc m:val="left"/>
              </m:oMathParaPr>
              <m:oMath>
                <m:eqArr>
                  <m:eqArrPr>
                    <m:ctrlPr>
                      <w:rPr>
                        <w:rFonts w:ascii="Cambria Math" w:hAnsi="Cambria Math" w:cstheme="majorHAnsi"/>
                      </w:rPr>
                    </m:ctrlPr>
                  </m:eqArrPr>
                  <m:e>
                    <m:r>
                      <m:rPr>
                        <m:sty m:val="p"/>
                      </m:rPr>
                      <w:rPr>
                        <w:rFonts w:ascii="Cambria Math" w:hAnsi="Cambria Math" w:cstheme="majorHAnsi"/>
                      </w:rPr>
                      <m:t>max</m:t>
                    </m:r>
                    <m:d>
                      <m:dPr>
                        <m:begChr m:val="{"/>
                        <m:endChr m:val="}"/>
                        <m:ctrlPr>
                          <w:rPr>
                            <w:rFonts w:ascii="Cambria Math" w:hAnsi="Cambria Math" w:cstheme="majorHAnsi"/>
                          </w:rPr>
                        </m:ctrlPr>
                      </m:dPr>
                      <m:e>
                        <m:r>
                          <w:rPr>
                            <w:rFonts w:ascii="Cambria Math" w:hAnsi="Cambria Math" w:cstheme="majorHAnsi"/>
                          </w:rPr>
                          <m:t xml:space="preserve">staticEval(s) </m:t>
                        </m:r>
                        <m:r>
                          <m:rPr>
                            <m:sty m:val="p"/>
                          </m:rPr>
                          <w:rPr>
                            <w:rFonts w:ascii="Cambria Math" w:hAnsi="Cambria Math" w:cstheme="majorHAnsi"/>
                          </w:rPr>
                          <m:t xml:space="preserve">| </m:t>
                        </m:r>
                        <m:r>
                          <w:rPr>
                            <w:rFonts w:ascii="Cambria Math" w:eastAsiaTheme="minorEastAsia" w:hAnsi="Cambria Math" w:cstheme="majorHAnsi"/>
                          </w:rPr>
                          <m:t xml:space="preserve"> m </m:t>
                        </m:r>
                        <m:r>
                          <w:rPr>
                            <w:rFonts w:ascii="Cambria Math" w:hAnsi="Cambria Math" w:cstheme="majorHAnsi"/>
                          </w:rPr>
                          <m:t xml:space="preserv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0</m:t>
                            </m:r>
                          </m:sub>
                        </m:sSub>
                        <m:r>
                          <w:rPr>
                            <w:rFonts w:ascii="Cambria Math" w:eastAsiaTheme="minorEastAsia" w:hAnsi="Cambria Math" w:cstheme="majorHAnsi"/>
                          </w:rPr>
                          <m:t xml:space="preserve"> ⋀ </m:t>
                        </m:r>
                        <m:r>
                          <m:rPr>
                            <m:sty m:val="p"/>
                          </m:rPr>
                          <w:rPr>
                            <w:rFonts w:ascii="Cambria Math" w:hAnsi="Cambria Math" w:cstheme="majorHAnsi"/>
                          </w:rPr>
                          <m:t>s</m:t>
                        </m:r>
                        <m:r>
                          <w:rPr>
                            <w:rFonts w:ascii="Cambria Math" w:hAnsi="Cambria Math" w:cstheme="majorHAnsi"/>
                          </w:rPr>
                          <m:t xml:space="preserve"> = applyMove(S0,m)</m:t>
                        </m:r>
                      </m:e>
                    </m:d>
                  </m:e>
                  <m:e>
                    <m:r>
                      <m:rPr>
                        <m:sty m:val="p"/>
                      </m:rPr>
                      <w:rPr>
                        <w:rFonts w:ascii="Cambria Math" w:hAnsi="Cambria Math" w:cstheme="majorHAnsi"/>
                      </w:rPr>
                      <m:t xml:space="preserve">arg </m:t>
                    </m:r>
                    <m:r>
                      <w:rPr>
                        <w:rFonts w:ascii="Cambria Math" w:hAnsi="Cambria Math" w:cstheme="majorHAnsi"/>
                      </w:rPr>
                      <m:t>m</m:t>
                    </m:r>
                  </m:e>
                </m:eqArr>
              </m:oMath>
            </m:oMathPara>
          </w:p>
        </w:tc>
        <w:tc>
          <w:tcPr>
            <w:tcW w:w="4954" w:type="dxa"/>
            <w:tcBorders>
              <w:top w:val="single" w:sz="4" w:space="0" w:color="auto"/>
            </w:tcBorders>
          </w:tcPr>
          <w:p w14:paraId="416C06BF" w14:textId="491E506D" w:rsidR="001C4A8C" w:rsidRPr="00733A5A" w:rsidRDefault="001C4A8C" w:rsidP="00873D79">
            <w:pPr>
              <w:pStyle w:val="Paragrafoelenco"/>
              <w:ind w:left="0"/>
              <w:rPr>
                <w:rFonts w:asciiTheme="majorHAnsi" w:hAnsiTheme="majorHAnsi" w:cstheme="majorHAnsi"/>
              </w:rPr>
            </w:pPr>
            <w:r w:rsidRPr="00733A5A">
              <w:rPr>
                <w:rFonts w:asciiTheme="majorHAnsi" w:hAnsiTheme="majorHAnsi" w:cstheme="majorHAnsi"/>
              </w:rPr>
              <w:t xml:space="preserve">Scelta della mossa migliore effettuata scegliendo </w:t>
            </w:r>
            <w:r w:rsidR="00DA2B28" w:rsidRPr="00733A5A">
              <w:rPr>
                <w:rFonts w:asciiTheme="majorHAnsi" w:hAnsiTheme="majorHAnsi" w:cstheme="majorHAnsi"/>
              </w:rPr>
              <w:t>una delle mosse</w:t>
            </w:r>
            <w:r w:rsidRPr="00733A5A">
              <w:rPr>
                <w:rFonts w:asciiTheme="majorHAnsi" w:hAnsiTheme="majorHAnsi" w:cstheme="majorHAnsi"/>
              </w:rPr>
              <w:t xml:space="preserve"> che conduce in uno stato il cui valore statico è </w:t>
            </w:r>
            <w:r w:rsidR="00390509" w:rsidRPr="00733A5A">
              <w:rPr>
                <w:rFonts w:asciiTheme="majorHAnsi" w:hAnsiTheme="majorHAnsi" w:cstheme="majorHAnsi"/>
              </w:rPr>
              <w:t>il massimo fra tutti quelli raggiungibili.</w:t>
            </w:r>
          </w:p>
        </w:tc>
      </w:tr>
    </w:tbl>
    <w:p w14:paraId="2EE864BC" w14:textId="77777777" w:rsidR="00393046" w:rsidRPr="00733A5A" w:rsidRDefault="00393046" w:rsidP="00393046">
      <w:pPr>
        <w:pStyle w:val="Paragrafoelenco"/>
        <w:rPr>
          <w:rFonts w:asciiTheme="majorHAnsi" w:hAnsiTheme="majorHAnsi" w:cstheme="majorHAnsi"/>
        </w:rPr>
      </w:pPr>
    </w:p>
    <w:p w14:paraId="011DC75F" w14:textId="5D79E0FA" w:rsidR="00393046" w:rsidRPr="00733A5A" w:rsidRDefault="00DC52DF" w:rsidP="00513686">
      <w:pPr>
        <w:pStyle w:val="Titolo3"/>
        <w:rPr>
          <w:rFonts w:cstheme="majorHAnsi"/>
        </w:rPr>
      </w:pPr>
      <w:bookmarkStart w:id="61" w:name="_Toc53657002"/>
      <w:proofErr w:type="spellStart"/>
      <w:r w:rsidRPr="00733A5A">
        <w:rPr>
          <w:rFonts w:cstheme="majorHAnsi"/>
        </w:rPr>
        <w:lastRenderedPageBreak/>
        <w:t>Min</w:t>
      </w:r>
      <w:proofErr w:type="spellEnd"/>
      <w:r w:rsidRPr="00733A5A">
        <w:rPr>
          <w:rFonts w:cstheme="majorHAnsi"/>
        </w:rPr>
        <w:t>-</w:t>
      </w:r>
      <w:r w:rsidR="00AD146C" w:rsidRPr="00733A5A">
        <w:rPr>
          <w:rFonts w:cstheme="majorHAnsi"/>
        </w:rPr>
        <w:t>M</w:t>
      </w:r>
      <w:r w:rsidRPr="00733A5A">
        <w:rPr>
          <w:rFonts w:cstheme="majorHAnsi"/>
        </w:rPr>
        <w:t>ax</w:t>
      </w:r>
      <w:bookmarkEnd w:id="61"/>
    </w:p>
    <w:p w14:paraId="3B1303A0" w14:textId="21C96983" w:rsidR="00AD146C" w:rsidRPr="00733A5A" w:rsidRDefault="00DC52DF" w:rsidP="00AD146C">
      <w:pPr>
        <w:rPr>
          <w:rFonts w:asciiTheme="majorHAnsi" w:hAnsiTheme="majorHAnsi" w:cstheme="majorHAnsi"/>
        </w:rPr>
      </w:pPr>
      <w:r w:rsidRPr="00733A5A">
        <w:rPr>
          <w:rFonts w:asciiTheme="majorHAnsi" w:hAnsiTheme="majorHAnsi" w:cstheme="majorHAnsi"/>
        </w:rPr>
        <w:t xml:space="preserve">L’algoritmo del </w:t>
      </w:r>
      <w:proofErr w:type="spellStart"/>
      <w:r w:rsidRPr="00733A5A">
        <w:rPr>
          <w:rFonts w:asciiTheme="majorHAnsi" w:hAnsiTheme="majorHAnsi" w:cstheme="majorHAnsi"/>
        </w:rPr>
        <w:t>Min</w:t>
      </w:r>
      <w:proofErr w:type="spellEnd"/>
      <w:r w:rsidRPr="00733A5A">
        <w:rPr>
          <w:rFonts w:asciiTheme="majorHAnsi" w:hAnsiTheme="majorHAnsi" w:cstheme="majorHAnsi"/>
        </w:rPr>
        <w:t>-</w:t>
      </w:r>
      <w:r w:rsidR="00AD146C" w:rsidRPr="00733A5A">
        <w:rPr>
          <w:rFonts w:asciiTheme="majorHAnsi" w:hAnsiTheme="majorHAnsi" w:cstheme="majorHAnsi"/>
        </w:rPr>
        <w:t>M</w:t>
      </w:r>
      <w:r w:rsidRPr="00733A5A">
        <w:rPr>
          <w:rFonts w:asciiTheme="majorHAnsi" w:hAnsiTheme="majorHAnsi" w:cstheme="majorHAnsi"/>
        </w:rPr>
        <w:t xml:space="preserve">ax </w:t>
      </w:r>
      <w:r w:rsidR="00AD146C" w:rsidRPr="00733A5A">
        <w:rPr>
          <w:rFonts w:asciiTheme="majorHAnsi" w:hAnsiTheme="majorHAnsi" w:cstheme="majorHAnsi"/>
        </w:rPr>
        <w:t>determina la prossima mossa basandosi sulle seguenti assunzioni:</w:t>
      </w:r>
    </w:p>
    <w:p w14:paraId="2D6ADB6F" w14:textId="63421BE7" w:rsidR="00AD146C" w:rsidRPr="00733A5A" w:rsidRDefault="00AD146C" w:rsidP="008F0E7E">
      <w:pPr>
        <w:pStyle w:val="Paragrafoelenco"/>
        <w:numPr>
          <w:ilvl w:val="0"/>
          <w:numId w:val="41"/>
        </w:numPr>
        <w:rPr>
          <w:rFonts w:asciiTheme="majorHAnsi" w:hAnsiTheme="majorHAnsi" w:cstheme="majorHAnsi"/>
        </w:rPr>
      </w:pPr>
      <w:r w:rsidRPr="00733A5A">
        <w:rPr>
          <w:rFonts w:asciiTheme="majorHAnsi" w:hAnsiTheme="majorHAnsi" w:cstheme="majorHAnsi"/>
        </w:rPr>
        <w:t>Il giocatore che deve scegliere la prossima mossa viene denominato “Max” e questo nome allude al fatto che l’obiettivo di questo giocatore è quello di raggiungere stati la cui valutazione statica, dalla prospettiva di Max, è massima.</w:t>
      </w:r>
    </w:p>
    <w:p w14:paraId="5BD3E5B9" w14:textId="635459DE" w:rsidR="00AD146C" w:rsidRPr="00733A5A" w:rsidRDefault="00AD146C" w:rsidP="008F0E7E">
      <w:pPr>
        <w:pStyle w:val="Paragrafoelenco"/>
        <w:numPr>
          <w:ilvl w:val="0"/>
          <w:numId w:val="41"/>
        </w:numPr>
        <w:rPr>
          <w:rFonts w:asciiTheme="majorHAnsi" w:hAnsiTheme="majorHAnsi" w:cstheme="majorHAnsi"/>
        </w:rPr>
      </w:pPr>
      <w:r w:rsidRPr="00733A5A">
        <w:rPr>
          <w:rFonts w:asciiTheme="majorHAnsi" w:hAnsiTheme="majorHAnsi" w:cstheme="majorHAnsi"/>
        </w:rPr>
        <w:t>Il giocatore avversario, che dovrà scegliere la mossa nel turno successivo, viene denominato “</w:t>
      </w:r>
      <w:proofErr w:type="spellStart"/>
      <w:r w:rsidRPr="00733A5A">
        <w:rPr>
          <w:rFonts w:asciiTheme="majorHAnsi" w:hAnsiTheme="majorHAnsi" w:cstheme="majorHAnsi"/>
        </w:rPr>
        <w:t>Min</w:t>
      </w:r>
      <w:proofErr w:type="spellEnd"/>
      <w:r w:rsidRPr="00733A5A">
        <w:rPr>
          <w:rFonts w:asciiTheme="majorHAnsi" w:hAnsiTheme="majorHAnsi" w:cstheme="majorHAnsi"/>
        </w:rPr>
        <w:t>” e questo nome allude al fatto che l’obiettivo di questo giocatore è quello di raggiungere stati la cui valutazione statica, dalla prospettiva di Max, è minima. Come descritto in “</w:t>
      </w:r>
      <w:r w:rsidR="00873D79" w:rsidRPr="00733A5A">
        <w:rPr>
          <w:rFonts w:asciiTheme="majorHAnsi" w:hAnsiTheme="majorHAnsi" w:cstheme="majorHAnsi"/>
        </w:rPr>
        <w:fldChar w:fldCharType="begin"/>
      </w:r>
      <w:r w:rsidR="00873D79" w:rsidRPr="00733A5A">
        <w:rPr>
          <w:rFonts w:asciiTheme="majorHAnsi" w:hAnsiTheme="majorHAnsi" w:cstheme="majorHAnsi"/>
        </w:rPr>
        <w:instrText xml:space="preserve"> REF _Ref53501629 \w \h </w:instrText>
      </w:r>
      <w:r w:rsidR="00733A5A">
        <w:rPr>
          <w:rFonts w:asciiTheme="majorHAnsi" w:hAnsiTheme="majorHAnsi" w:cstheme="majorHAnsi"/>
        </w:rPr>
        <w:instrText xml:space="preserve"> \* MERGEFORMAT </w:instrText>
      </w:r>
      <w:r w:rsidR="00873D79" w:rsidRPr="00733A5A">
        <w:rPr>
          <w:rFonts w:asciiTheme="majorHAnsi" w:hAnsiTheme="majorHAnsi" w:cstheme="majorHAnsi"/>
        </w:rPr>
      </w:r>
      <w:r w:rsidR="00873D79" w:rsidRPr="00733A5A">
        <w:rPr>
          <w:rFonts w:asciiTheme="majorHAnsi" w:hAnsiTheme="majorHAnsi" w:cstheme="majorHAnsi"/>
        </w:rPr>
        <w:fldChar w:fldCharType="separate"/>
      </w:r>
      <w:r w:rsidR="00857E01">
        <w:rPr>
          <w:rFonts w:asciiTheme="majorHAnsi" w:hAnsiTheme="majorHAnsi" w:cstheme="majorHAnsi"/>
        </w:rPr>
        <w:t>1.1</w:t>
      </w:r>
      <w:r w:rsidR="00873D79" w:rsidRPr="00733A5A">
        <w:rPr>
          <w:rFonts w:asciiTheme="majorHAnsi" w:hAnsiTheme="majorHAnsi" w:cstheme="majorHAnsi"/>
        </w:rPr>
        <w:fldChar w:fldCharType="end"/>
      </w:r>
      <w:r w:rsidR="00873D79" w:rsidRPr="00733A5A">
        <w:rPr>
          <w:rFonts w:asciiTheme="majorHAnsi" w:hAnsiTheme="majorHAnsi" w:cstheme="majorHAnsi"/>
        </w:rPr>
        <w:t xml:space="preserve"> </w:t>
      </w:r>
      <w:r w:rsidR="00873D79" w:rsidRPr="00733A5A">
        <w:rPr>
          <w:rFonts w:asciiTheme="majorHAnsi" w:hAnsiTheme="majorHAnsi" w:cstheme="majorHAnsi"/>
        </w:rPr>
        <w:fldChar w:fldCharType="begin"/>
      </w:r>
      <w:r w:rsidR="00873D79" w:rsidRPr="00733A5A">
        <w:rPr>
          <w:rFonts w:asciiTheme="majorHAnsi" w:hAnsiTheme="majorHAnsi" w:cstheme="majorHAnsi"/>
        </w:rPr>
        <w:instrText xml:space="preserve"> REF _Ref53501629 \h </w:instrText>
      </w:r>
      <w:r w:rsidR="00733A5A">
        <w:rPr>
          <w:rFonts w:asciiTheme="majorHAnsi" w:hAnsiTheme="majorHAnsi" w:cstheme="majorHAnsi"/>
        </w:rPr>
        <w:instrText xml:space="preserve"> \* MERGEFORMAT </w:instrText>
      </w:r>
      <w:r w:rsidR="00873D79" w:rsidRPr="00733A5A">
        <w:rPr>
          <w:rFonts w:asciiTheme="majorHAnsi" w:hAnsiTheme="majorHAnsi" w:cstheme="majorHAnsi"/>
        </w:rPr>
      </w:r>
      <w:r w:rsidR="00873D79" w:rsidRPr="00733A5A">
        <w:rPr>
          <w:rFonts w:asciiTheme="majorHAnsi" w:hAnsiTheme="majorHAnsi" w:cstheme="majorHAnsi"/>
        </w:rPr>
        <w:fldChar w:fldCharType="separate"/>
      </w:r>
      <w:r w:rsidR="00857E01" w:rsidRPr="00857E01">
        <w:rPr>
          <w:rFonts w:asciiTheme="majorHAnsi" w:hAnsiTheme="majorHAnsi" w:cstheme="majorHAnsi"/>
        </w:rPr>
        <w:t>Proprietà del gioco</w:t>
      </w:r>
      <w:r w:rsidR="00873D79" w:rsidRPr="00733A5A">
        <w:rPr>
          <w:rFonts w:asciiTheme="majorHAnsi" w:hAnsiTheme="majorHAnsi" w:cstheme="majorHAnsi"/>
        </w:rPr>
        <w:fldChar w:fldCharType="end"/>
      </w:r>
      <w:r w:rsidRPr="00733A5A">
        <w:rPr>
          <w:rFonts w:asciiTheme="majorHAnsi" w:hAnsiTheme="majorHAnsi" w:cstheme="majorHAnsi"/>
        </w:rPr>
        <w:t>” il gioco de</w:t>
      </w:r>
      <w:r w:rsidR="00873D79" w:rsidRPr="00733A5A">
        <w:rPr>
          <w:rFonts w:asciiTheme="majorHAnsi" w:hAnsiTheme="majorHAnsi" w:cstheme="majorHAnsi"/>
        </w:rPr>
        <w:t>l</w:t>
      </w:r>
      <w:r w:rsidRPr="00733A5A">
        <w:rPr>
          <w:rFonts w:asciiTheme="majorHAnsi" w:hAnsiTheme="majorHAnsi" w:cstheme="majorHAnsi"/>
        </w:rPr>
        <w:t>la dama è un gioco che gode della proprietà “zero-sum”</w:t>
      </w:r>
      <w:r w:rsidR="00F465E4" w:rsidRPr="00733A5A">
        <w:rPr>
          <w:rFonts w:asciiTheme="majorHAnsi" w:hAnsiTheme="majorHAnsi" w:cstheme="majorHAnsi"/>
        </w:rPr>
        <w:t xml:space="preserve">, </w:t>
      </w:r>
      <w:r w:rsidRPr="00733A5A">
        <w:rPr>
          <w:rFonts w:asciiTheme="majorHAnsi" w:hAnsiTheme="majorHAnsi" w:cstheme="majorHAnsi"/>
        </w:rPr>
        <w:t xml:space="preserve">perciò se il giocatore </w:t>
      </w:r>
      <w:r w:rsidR="00F465E4" w:rsidRPr="00733A5A">
        <w:rPr>
          <w:rFonts w:asciiTheme="majorHAnsi" w:hAnsiTheme="majorHAnsi" w:cstheme="majorHAnsi"/>
        </w:rPr>
        <w:t>“</w:t>
      </w:r>
      <w:proofErr w:type="spellStart"/>
      <w:r w:rsidRPr="00733A5A">
        <w:rPr>
          <w:rFonts w:asciiTheme="majorHAnsi" w:hAnsiTheme="majorHAnsi" w:cstheme="majorHAnsi"/>
        </w:rPr>
        <w:t>Min</w:t>
      </w:r>
      <w:proofErr w:type="spellEnd"/>
      <w:r w:rsidR="00F465E4" w:rsidRPr="00733A5A">
        <w:rPr>
          <w:rFonts w:asciiTheme="majorHAnsi" w:hAnsiTheme="majorHAnsi" w:cstheme="majorHAnsi"/>
        </w:rPr>
        <w:t>”</w:t>
      </w:r>
      <w:r w:rsidRPr="00733A5A">
        <w:rPr>
          <w:rFonts w:asciiTheme="majorHAnsi" w:hAnsiTheme="majorHAnsi" w:cstheme="majorHAnsi"/>
        </w:rPr>
        <w:t xml:space="preserve"> gioca cercando di condurre il gioco ver</w:t>
      </w:r>
      <w:r w:rsidR="00A13DD0" w:rsidRPr="00733A5A">
        <w:rPr>
          <w:rFonts w:asciiTheme="majorHAnsi" w:hAnsiTheme="majorHAnsi" w:cstheme="majorHAnsi"/>
        </w:rPr>
        <w:t>s</w:t>
      </w:r>
      <w:r w:rsidRPr="00733A5A">
        <w:rPr>
          <w:rFonts w:asciiTheme="majorHAnsi" w:hAnsiTheme="majorHAnsi" w:cstheme="majorHAnsi"/>
        </w:rPr>
        <w:t xml:space="preserve">o stati dove Max ha meno possibilità di raggiungere stati </w:t>
      </w:r>
      <w:r w:rsidR="00F465E4" w:rsidRPr="00733A5A">
        <w:rPr>
          <w:rFonts w:asciiTheme="majorHAnsi" w:hAnsiTheme="majorHAnsi" w:cstheme="majorHAnsi"/>
        </w:rPr>
        <w:t xml:space="preserve">di valore alto, equivale a dire che </w:t>
      </w:r>
      <w:proofErr w:type="spellStart"/>
      <w:r w:rsidR="00F465E4" w:rsidRPr="00733A5A">
        <w:rPr>
          <w:rFonts w:asciiTheme="majorHAnsi" w:hAnsiTheme="majorHAnsi" w:cstheme="majorHAnsi"/>
        </w:rPr>
        <w:t>Min</w:t>
      </w:r>
      <w:proofErr w:type="spellEnd"/>
      <w:r w:rsidR="00F465E4" w:rsidRPr="00733A5A">
        <w:rPr>
          <w:rFonts w:asciiTheme="majorHAnsi" w:hAnsiTheme="majorHAnsi" w:cstheme="majorHAnsi"/>
        </w:rPr>
        <w:t xml:space="preserve"> gioca in modo ottimo, al pari di Max.</w:t>
      </w:r>
    </w:p>
    <w:p w14:paraId="72E38C6A" w14:textId="77777777" w:rsidR="00F465E4" w:rsidRPr="00733A5A" w:rsidRDefault="00F465E4" w:rsidP="00F465E4">
      <w:pPr>
        <w:ind w:left="709"/>
        <w:rPr>
          <w:rFonts w:asciiTheme="majorHAnsi" w:hAnsiTheme="majorHAnsi" w:cstheme="majorHAnsi"/>
        </w:rPr>
      </w:pPr>
    </w:p>
    <w:p w14:paraId="1ADF2AB9" w14:textId="51900017" w:rsidR="00F465E4" w:rsidRPr="00733A5A" w:rsidRDefault="00F465E4" w:rsidP="008F0E7E">
      <w:pPr>
        <w:rPr>
          <w:rFonts w:asciiTheme="majorHAnsi" w:hAnsiTheme="majorHAnsi" w:cstheme="majorHAnsi"/>
        </w:rPr>
      </w:pPr>
      <w:r w:rsidRPr="00733A5A">
        <w:rPr>
          <w:rFonts w:asciiTheme="majorHAnsi" w:hAnsiTheme="majorHAnsi" w:cstheme="majorHAnsi"/>
        </w:rPr>
        <w:t xml:space="preserve">Per spiegare </w:t>
      </w:r>
      <w:r w:rsidR="00A01173" w:rsidRPr="00733A5A">
        <w:rPr>
          <w:rFonts w:asciiTheme="majorHAnsi" w:hAnsiTheme="majorHAnsi" w:cstheme="majorHAnsi"/>
        </w:rPr>
        <w:t>la logica di funzionamento</w:t>
      </w:r>
      <w:r w:rsidRPr="00733A5A">
        <w:rPr>
          <w:rFonts w:asciiTheme="majorHAnsi" w:hAnsiTheme="majorHAnsi" w:cstheme="majorHAnsi"/>
        </w:rPr>
        <w:t xml:space="preserve"> </w:t>
      </w:r>
      <w:r w:rsidR="00A01173" w:rsidRPr="00733A5A">
        <w:rPr>
          <w:rFonts w:asciiTheme="majorHAnsi" w:hAnsiTheme="majorHAnsi" w:cstheme="majorHAnsi"/>
        </w:rPr>
        <w:t>del</w:t>
      </w:r>
      <w:r w:rsidRPr="00733A5A">
        <w:rPr>
          <w:rFonts w:asciiTheme="majorHAnsi" w:hAnsiTheme="majorHAnsi" w:cstheme="majorHAnsi"/>
        </w:rPr>
        <w:t xml:space="preserve">l’algoritmo del </w:t>
      </w:r>
      <w:proofErr w:type="spellStart"/>
      <w:r w:rsidR="00D06811" w:rsidRPr="00733A5A">
        <w:rPr>
          <w:rFonts w:asciiTheme="majorHAnsi" w:hAnsiTheme="majorHAnsi" w:cstheme="majorHAnsi"/>
        </w:rPr>
        <w:t>Min</w:t>
      </w:r>
      <w:proofErr w:type="spellEnd"/>
      <w:r w:rsidR="00D06811" w:rsidRPr="00733A5A">
        <w:rPr>
          <w:rFonts w:asciiTheme="majorHAnsi" w:hAnsiTheme="majorHAnsi" w:cstheme="majorHAnsi"/>
        </w:rPr>
        <w:t>-Max</w:t>
      </w:r>
      <w:r w:rsidRPr="00733A5A">
        <w:rPr>
          <w:rFonts w:asciiTheme="majorHAnsi" w:hAnsiTheme="majorHAnsi" w:cstheme="majorHAnsi"/>
        </w:rPr>
        <w:t>, sfrutti</w:t>
      </w:r>
      <w:r w:rsidR="00D06811" w:rsidRPr="00733A5A">
        <w:rPr>
          <w:rFonts w:asciiTheme="majorHAnsi" w:hAnsiTheme="majorHAnsi" w:cstheme="majorHAnsi"/>
        </w:rPr>
        <w:t>a</w:t>
      </w:r>
      <w:r w:rsidRPr="00733A5A">
        <w:rPr>
          <w:rFonts w:asciiTheme="majorHAnsi" w:hAnsiTheme="majorHAnsi" w:cstheme="majorHAnsi"/>
        </w:rPr>
        <w:t>mo il seguente esempio</w:t>
      </w:r>
      <w:r w:rsidR="005E40A6" w:rsidRPr="00733A5A">
        <w:rPr>
          <w:rFonts w:asciiTheme="majorHAnsi" w:hAnsiTheme="majorHAnsi" w:cstheme="majorHAnsi"/>
        </w:rPr>
        <w:t>:</w:t>
      </w:r>
    </w:p>
    <w:p w14:paraId="281405F8" w14:textId="2335B551" w:rsidR="00F465E4" w:rsidRPr="00733A5A" w:rsidRDefault="00F465E4" w:rsidP="00F465E4">
      <w:pPr>
        <w:ind w:left="709"/>
        <w:rPr>
          <w:rFonts w:asciiTheme="majorHAnsi" w:hAnsiTheme="majorHAnsi" w:cstheme="majorHAnsi"/>
        </w:rPr>
      </w:pPr>
    </w:p>
    <w:p w14:paraId="3BCA1864" w14:textId="07210A68" w:rsidR="00720847" w:rsidRPr="00733A5A" w:rsidRDefault="005E40A6" w:rsidP="005E40A6">
      <w:pPr>
        <w:keepNext/>
        <w:rPr>
          <w:rFonts w:asciiTheme="majorHAnsi" w:hAnsiTheme="majorHAnsi" w:cstheme="majorHAnsi"/>
        </w:rPr>
      </w:pPr>
      <w:r w:rsidRPr="00733A5A">
        <w:rPr>
          <w:rFonts w:asciiTheme="majorHAnsi" w:hAnsiTheme="majorHAnsi" w:cstheme="majorHAnsi"/>
          <w:noProof/>
        </w:rPr>
        <w:drawing>
          <wp:inline distT="0" distB="0" distL="0" distR="0" wp14:anchorId="1998DC93" wp14:editId="607EE80F">
            <wp:extent cx="6485924" cy="1504315"/>
            <wp:effectExtent l="0" t="0" r="381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6">
                      <a:extLst>
                        <a:ext uri="{28A0092B-C50C-407E-A947-70E740481C1C}">
                          <a14:useLocalDpi xmlns:a14="http://schemas.microsoft.com/office/drawing/2010/main" val="0"/>
                        </a:ext>
                      </a:extLst>
                    </a:blip>
                    <a:stretch>
                      <a:fillRect/>
                    </a:stretch>
                  </pic:blipFill>
                  <pic:spPr>
                    <a:xfrm>
                      <a:off x="0" y="0"/>
                      <a:ext cx="6485924" cy="1504315"/>
                    </a:xfrm>
                    <a:prstGeom prst="rect">
                      <a:avLst/>
                    </a:prstGeom>
                  </pic:spPr>
                </pic:pic>
              </a:graphicData>
            </a:graphic>
          </wp:inline>
        </w:drawing>
      </w:r>
    </w:p>
    <w:p w14:paraId="3EDF0FE3" w14:textId="77777777" w:rsidR="005E40A6" w:rsidRPr="00733A5A" w:rsidRDefault="005E40A6" w:rsidP="00720847">
      <w:pPr>
        <w:pStyle w:val="Didascalia"/>
        <w:jc w:val="center"/>
        <w:rPr>
          <w:rFonts w:asciiTheme="majorHAnsi" w:hAnsiTheme="majorHAnsi" w:cstheme="majorHAnsi"/>
          <w:sz w:val="24"/>
          <w:szCs w:val="24"/>
        </w:rPr>
      </w:pPr>
    </w:p>
    <w:p w14:paraId="5E799D12" w14:textId="0B822389" w:rsidR="00F465E4" w:rsidRPr="00733A5A" w:rsidRDefault="00720847" w:rsidP="00720847">
      <w:pPr>
        <w:pStyle w:val="Didascalia"/>
        <w:jc w:val="center"/>
        <w:rPr>
          <w:rFonts w:asciiTheme="majorHAnsi" w:hAnsiTheme="majorHAnsi" w:cstheme="majorHAnsi"/>
          <w:sz w:val="24"/>
          <w:szCs w:val="24"/>
        </w:rPr>
      </w:pPr>
      <w:r w:rsidRPr="00733A5A">
        <w:rPr>
          <w:rFonts w:asciiTheme="majorHAnsi" w:hAnsiTheme="majorHAnsi" w:cstheme="majorHAnsi"/>
          <w:sz w:val="24"/>
          <w:szCs w:val="24"/>
        </w:rPr>
        <w:t xml:space="preserve">Figure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Figure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6</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w:t>
      </w:r>
      <w:r w:rsidR="00182C95" w:rsidRPr="00733A5A">
        <w:rPr>
          <w:rFonts w:asciiTheme="majorHAnsi" w:hAnsiTheme="majorHAnsi" w:cstheme="majorHAnsi"/>
          <w:sz w:val="24"/>
          <w:szCs w:val="24"/>
        </w:rPr>
        <w:t>Simulazione</w:t>
      </w:r>
      <w:r w:rsidRPr="00733A5A">
        <w:rPr>
          <w:rFonts w:asciiTheme="majorHAnsi" w:hAnsiTheme="majorHAnsi" w:cstheme="majorHAnsi"/>
          <w:sz w:val="24"/>
          <w:szCs w:val="24"/>
        </w:rPr>
        <w:t xml:space="preserve"> </w:t>
      </w:r>
      <w:proofErr w:type="spellStart"/>
      <w:r w:rsidRPr="00733A5A">
        <w:rPr>
          <w:rFonts w:asciiTheme="majorHAnsi" w:hAnsiTheme="majorHAnsi" w:cstheme="majorHAnsi"/>
          <w:sz w:val="24"/>
          <w:szCs w:val="24"/>
        </w:rPr>
        <w:t>Min</w:t>
      </w:r>
      <w:proofErr w:type="spellEnd"/>
      <w:r w:rsidRPr="00733A5A">
        <w:rPr>
          <w:rFonts w:asciiTheme="majorHAnsi" w:hAnsiTheme="majorHAnsi" w:cstheme="majorHAnsi"/>
          <w:sz w:val="24"/>
          <w:szCs w:val="24"/>
        </w:rPr>
        <w:t>-Max</w:t>
      </w:r>
    </w:p>
    <w:p w14:paraId="59C5E6B3" w14:textId="2583C718" w:rsidR="00F465E4" w:rsidRPr="00733A5A" w:rsidRDefault="005E40A6" w:rsidP="005771C6">
      <w:pPr>
        <w:rPr>
          <w:rFonts w:asciiTheme="majorHAnsi" w:hAnsiTheme="majorHAnsi" w:cstheme="majorHAnsi"/>
        </w:rPr>
      </w:pPr>
      <w:r w:rsidRPr="00733A5A">
        <w:rPr>
          <w:rFonts w:asciiTheme="majorHAnsi" w:hAnsiTheme="majorHAnsi" w:cstheme="majorHAnsi"/>
        </w:rPr>
        <w:t>Supponiamo che l’albero rappresentato per i = 0 sia l’albero che rappresenta tutti gli stati raggiungibili partendo da un generico stato S0. I numeri che compaiono fra parentesi rappresentano il valore che assume la funzione di valutazione</w:t>
      </w:r>
      <w:r w:rsidR="00833057" w:rsidRPr="00733A5A">
        <w:rPr>
          <w:rFonts w:asciiTheme="majorHAnsi" w:hAnsiTheme="majorHAnsi" w:cstheme="majorHAnsi"/>
        </w:rPr>
        <w:t xml:space="preserve"> </w:t>
      </w:r>
      <w:r w:rsidRPr="00733A5A">
        <w:rPr>
          <w:rFonts w:asciiTheme="majorHAnsi" w:hAnsiTheme="majorHAnsi" w:cstheme="majorHAnsi"/>
        </w:rPr>
        <w:t>statica in quello stato</w:t>
      </w:r>
      <w:r w:rsidR="001D4EE7" w:rsidRPr="00733A5A">
        <w:rPr>
          <w:rFonts w:asciiTheme="majorHAnsi" w:hAnsiTheme="majorHAnsi" w:cstheme="majorHAnsi"/>
        </w:rPr>
        <w:t>.</w:t>
      </w:r>
      <w:r w:rsidRPr="00733A5A">
        <w:rPr>
          <w:rFonts w:asciiTheme="majorHAnsi" w:hAnsiTheme="majorHAnsi" w:cstheme="majorHAnsi"/>
        </w:rPr>
        <w:t xml:space="preserve"> </w:t>
      </w:r>
      <w:r w:rsidR="001D4EE7" w:rsidRPr="00733A5A">
        <w:rPr>
          <w:rFonts w:asciiTheme="majorHAnsi" w:hAnsiTheme="majorHAnsi" w:cstheme="majorHAnsi"/>
        </w:rPr>
        <w:t>S</w:t>
      </w:r>
      <w:r w:rsidRPr="00733A5A">
        <w:rPr>
          <w:rFonts w:asciiTheme="majorHAnsi" w:hAnsiTheme="majorHAnsi" w:cstheme="majorHAnsi"/>
        </w:rPr>
        <w:t xml:space="preserve">e fra le parentesi si </w:t>
      </w:r>
      <w:r w:rsidR="00833057" w:rsidRPr="00733A5A">
        <w:rPr>
          <w:rFonts w:asciiTheme="majorHAnsi" w:hAnsiTheme="majorHAnsi" w:cstheme="majorHAnsi"/>
        </w:rPr>
        <w:t>trova</w:t>
      </w:r>
      <w:r w:rsidRPr="00733A5A">
        <w:rPr>
          <w:rFonts w:asciiTheme="majorHAnsi" w:hAnsiTheme="majorHAnsi" w:cstheme="majorHAnsi"/>
        </w:rPr>
        <w:t xml:space="preserve"> un “?” significa che il valore statico di quello stato non è stato ancora determinato per quel nodo/stato. </w:t>
      </w:r>
      <w:r w:rsidR="005701DD" w:rsidRPr="00733A5A">
        <w:rPr>
          <w:rFonts w:asciiTheme="majorHAnsi" w:hAnsiTheme="majorHAnsi" w:cstheme="majorHAnsi"/>
        </w:rPr>
        <w:t>I</w:t>
      </w:r>
      <w:r w:rsidRPr="00733A5A">
        <w:rPr>
          <w:rFonts w:asciiTheme="majorHAnsi" w:hAnsiTheme="majorHAnsi" w:cstheme="majorHAnsi"/>
        </w:rPr>
        <w:t xml:space="preserve">nizialmente vengono valutate </w:t>
      </w:r>
      <w:r w:rsidR="00833057" w:rsidRPr="00733A5A">
        <w:rPr>
          <w:rFonts w:asciiTheme="majorHAnsi" w:hAnsiTheme="majorHAnsi" w:cstheme="majorHAnsi"/>
        </w:rPr>
        <w:t xml:space="preserve">solo </w:t>
      </w:r>
      <w:r w:rsidRPr="00733A5A">
        <w:rPr>
          <w:rFonts w:asciiTheme="majorHAnsi" w:hAnsiTheme="majorHAnsi" w:cstheme="majorHAnsi"/>
        </w:rPr>
        <w:t>le foglie dell’albero</w:t>
      </w:r>
      <w:r w:rsidR="00833057" w:rsidRPr="00733A5A">
        <w:rPr>
          <w:rFonts w:asciiTheme="majorHAnsi" w:hAnsiTheme="majorHAnsi" w:cstheme="majorHAnsi"/>
        </w:rPr>
        <w:t xml:space="preserve"> dalla prospettiva di Max.</w:t>
      </w:r>
    </w:p>
    <w:p w14:paraId="72662D98" w14:textId="51721E14" w:rsidR="00833057" w:rsidRPr="00733A5A" w:rsidRDefault="00833057" w:rsidP="005771C6">
      <w:pPr>
        <w:rPr>
          <w:rFonts w:asciiTheme="majorHAnsi" w:hAnsiTheme="majorHAnsi" w:cstheme="majorHAnsi"/>
          <w:vertAlign w:val="subscript"/>
        </w:rPr>
      </w:pPr>
      <w:r w:rsidRPr="00733A5A">
        <w:rPr>
          <w:rFonts w:asciiTheme="majorHAnsi" w:hAnsiTheme="majorHAnsi" w:cstheme="majorHAnsi"/>
        </w:rPr>
        <w:t>A questo punto si procede a ritroso, salendo di un livello</w:t>
      </w:r>
      <w:r w:rsidR="00324641" w:rsidRPr="00733A5A">
        <w:rPr>
          <w:rFonts w:asciiTheme="majorHAnsi" w:hAnsiTheme="majorHAnsi" w:cstheme="majorHAnsi"/>
        </w:rPr>
        <w:t xml:space="preserve">, </w:t>
      </w:r>
      <w:r w:rsidRPr="00733A5A">
        <w:rPr>
          <w:rFonts w:asciiTheme="majorHAnsi" w:hAnsiTheme="majorHAnsi" w:cstheme="majorHAnsi"/>
        </w:rPr>
        <w:t xml:space="preserve">partendo </w:t>
      </w:r>
      <w:r w:rsidR="00324641" w:rsidRPr="00733A5A">
        <w:rPr>
          <w:rFonts w:asciiTheme="majorHAnsi" w:hAnsiTheme="majorHAnsi" w:cstheme="majorHAnsi"/>
        </w:rPr>
        <w:t xml:space="preserve">quindi </w:t>
      </w:r>
      <w:r w:rsidRPr="00733A5A">
        <w:rPr>
          <w:rFonts w:asciiTheme="majorHAnsi" w:hAnsiTheme="majorHAnsi" w:cstheme="majorHAnsi"/>
        </w:rPr>
        <w:t>dal livello 3 si raggiunge il livello 2 dove è il turno del giocatore “</w:t>
      </w:r>
      <w:proofErr w:type="spellStart"/>
      <w:r w:rsidRPr="00733A5A">
        <w:rPr>
          <w:rFonts w:asciiTheme="majorHAnsi" w:hAnsiTheme="majorHAnsi" w:cstheme="majorHAnsi"/>
        </w:rPr>
        <w:t>Min</w:t>
      </w:r>
      <w:proofErr w:type="spellEnd"/>
      <w:r w:rsidRPr="00733A5A">
        <w:rPr>
          <w:rFonts w:asciiTheme="majorHAnsi" w:hAnsiTheme="majorHAnsi" w:cstheme="majorHAnsi"/>
        </w:rPr>
        <w:t>”.</w:t>
      </w:r>
    </w:p>
    <w:p w14:paraId="71E1DC64" w14:textId="01958A33" w:rsidR="00833057" w:rsidRPr="00733A5A" w:rsidRDefault="00833057" w:rsidP="005771C6">
      <w:pPr>
        <w:rPr>
          <w:rFonts w:asciiTheme="majorHAnsi" w:hAnsiTheme="majorHAnsi" w:cstheme="majorHAnsi"/>
        </w:rPr>
      </w:pPr>
      <w:r w:rsidRPr="00733A5A">
        <w:rPr>
          <w:rFonts w:asciiTheme="majorHAnsi" w:hAnsiTheme="majorHAnsi" w:cstheme="majorHAnsi"/>
        </w:rPr>
        <w:t>Assumendo che “</w:t>
      </w:r>
      <w:proofErr w:type="spellStart"/>
      <w:r w:rsidRPr="00733A5A">
        <w:rPr>
          <w:rFonts w:asciiTheme="majorHAnsi" w:hAnsiTheme="majorHAnsi" w:cstheme="majorHAnsi"/>
        </w:rPr>
        <w:t>Min</w:t>
      </w:r>
      <w:proofErr w:type="spellEnd"/>
      <w:r w:rsidRPr="00733A5A">
        <w:rPr>
          <w:rFonts w:asciiTheme="majorHAnsi" w:hAnsiTheme="majorHAnsi" w:cstheme="majorHAnsi"/>
        </w:rPr>
        <w:t xml:space="preserve">” si comporti come descritto in precedenza, la mossa che </w:t>
      </w:r>
      <w:r w:rsidR="008F0E7E" w:rsidRPr="00733A5A">
        <w:rPr>
          <w:rFonts w:asciiTheme="majorHAnsi" w:hAnsiTheme="majorHAnsi" w:cstheme="majorHAnsi"/>
        </w:rPr>
        <w:t>sceglie</w:t>
      </w:r>
      <w:r w:rsidR="001D4EE7" w:rsidRPr="00733A5A">
        <w:rPr>
          <w:rFonts w:asciiTheme="majorHAnsi" w:hAnsiTheme="majorHAnsi" w:cstheme="majorHAnsi"/>
        </w:rPr>
        <w:t xml:space="preserve">, </w:t>
      </w:r>
      <w:r w:rsidRPr="00733A5A">
        <w:rPr>
          <w:rFonts w:asciiTheme="majorHAnsi" w:hAnsiTheme="majorHAnsi" w:cstheme="majorHAnsi"/>
        </w:rPr>
        <w:t>partendo da S1</w:t>
      </w:r>
      <w:r w:rsidR="001D4EE7" w:rsidRPr="00733A5A">
        <w:rPr>
          <w:rFonts w:asciiTheme="majorHAnsi" w:hAnsiTheme="majorHAnsi" w:cstheme="majorHAnsi"/>
        </w:rPr>
        <w:t>,</w:t>
      </w:r>
      <w:r w:rsidRPr="00733A5A">
        <w:rPr>
          <w:rFonts w:asciiTheme="majorHAnsi" w:hAnsiTheme="majorHAnsi" w:cstheme="majorHAnsi"/>
        </w:rPr>
        <w:t xml:space="preserve"> </w:t>
      </w:r>
      <w:r w:rsidR="008F0E7E" w:rsidRPr="00733A5A">
        <w:rPr>
          <w:rFonts w:asciiTheme="majorHAnsi" w:hAnsiTheme="majorHAnsi" w:cstheme="majorHAnsi"/>
        </w:rPr>
        <w:t>è</w:t>
      </w:r>
      <w:r w:rsidRPr="00733A5A">
        <w:rPr>
          <w:rFonts w:asciiTheme="majorHAnsi" w:hAnsiTheme="majorHAnsi" w:cstheme="majorHAnsi"/>
        </w:rPr>
        <w:t xml:space="preserve"> la mossa che gli </w:t>
      </w:r>
      <w:r w:rsidR="008F0E7E" w:rsidRPr="00733A5A">
        <w:rPr>
          <w:rFonts w:asciiTheme="majorHAnsi" w:hAnsiTheme="majorHAnsi" w:cstheme="majorHAnsi"/>
        </w:rPr>
        <w:t>permette</w:t>
      </w:r>
      <w:r w:rsidRPr="00733A5A">
        <w:rPr>
          <w:rFonts w:asciiTheme="majorHAnsi" w:hAnsiTheme="majorHAnsi" w:cstheme="majorHAnsi"/>
        </w:rPr>
        <w:t xml:space="preserve"> di raggiungere il nodo figlio con il valore più basso</w:t>
      </w:r>
      <w:r w:rsidR="008F0E7E" w:rsidRPr="00733A5A">
        <w:rPr>
          <w:rFonts w:asciiTheme="majorHAnsi" w:hAnsiTheme="majorHAnsi" w:cstheme="majorHAnsi"/>
        </w:rPr>
        <w:t xml:space="preserve"> e quindi </w:t>
      </w:r>
      <w:r w:rsidRPr="00733A5A">
        <w:rPr>
          <w:rFonts w:asciiTheme="majorHAnsi" w:hAnsiTheme="majorHAnsi" w:cstheme="majorHAnsi"/>
        </w:rPr>
        <w:t>in questo caso</w:t>
      </w:r>
      <w:r w:rsidR="00182C95" w:rsidRPr="00733A5A">
        <w:rPr>
          <w:rFonts w:asciiTheme="majorHAnsi" w:hAnsiTheme="majorHAnsi" w:cstheme="majorHAnsi"/>
        </w:rPr>
        <w:t xml:space="preserve">, partendo da S1, la mossa che </w:t>
      </w:r>
      <w:r w:rsidR="008F0E7E" w:rsidRPr="00733A5A">
        <w:rPr>
          <w:rFonts w:asciiTheme="majorHAnsi" w:hAnsiTheme="majorHAnsi" w:cstheme="majorHAnsi"/>
        </w:rPr>
        <w:t>sceglie</w:t>
      </w:r>
      <w:r w:rsidR="00182C95" w:rsidRPr="00733A5A">
        <w:rPr>
          <w:rFonts w:asciiTheme="majorHAnsi" w:hAnsiTheme="majorHAnsi" w:cstheme="majorHAnsi"/>
        </w:rPr>
        <w:t xml:space="preserve"> è m3 che lo </w:t>
      </w:r>
      <w:r w:rsidR="008F0E7E" w:rsidRPr="00733A5A">
        <w:rPr>
          <w:rFonts w:asciiTheme="majorHAnsi" w:hAnsiTheme="majorHAnsi" w:cstheme="majorHAnsi"/>
        </w:rPr>
        <w:t>porta</w:t>
      </w:r>
      <w:r w:rsidR="00182C95" w:rsidRPr="00733A5A">
        <w:rPr>
          <w:rFonts w:asciiTheme="majorHAnsi" w:hAnsiTheme="majorHAnsi" w:cstheme="majorHAnsi"/>
        </w:rPr>
        <w:t xml:space="preserve"> nello stato</w:t>
      </w:r>
      <w:r w:rsidRPr="00733A5A">
        <w:rPr>
          <w:rFonts w:asciiTheme="majorHAnsi" w:hAnsiTheme="majorHAnsi" w:cstheme="majorHAnsi"/>
        </w:rPr>
        <w:t xml:space="preserve"> S3. Secondo la stessa logica</w:t>
      </w:r>
      <w:r w:rsidR="00182C95" w:rsidRPr="00733A5A">
        <w:rPr>
          <w:rFonts w:asciiTheme="majorHAnsi" w:hAnsiTheme="majorHAnsi" w:cstheme="majorHAnsi"/>
        </w:rPr>
        <w:t xml:space="preserve">, </w:t>
      </w:r>
      <w:r w:rsidRPr="00733A5A">
        <w:rPr>
          <w:rFonts w:asciiTheme="majorHAnsi" w:hAnsiTheme="majorHAnsi" w:cstheme="majorHAnsi"/>
        </w:rPr>
        <w:t>possiamo dire che partendo dallo stato S2 il giocatore “</w:t>
      </w:r>
      <w:proofErr w:type="spellStart"/>
      <w:r w:rsidRPr="00733A5A">
        <w:rPr>
          <w:rFonts w:asciiTheme="majorHAnsi" w:hAnsiTheme="majorHAnsi" w:cstheme="majorHAnsi"/>
        </w:rPr>
        <w:t>Min</w:t>
      </w:r>
      <w:proofErr w:type="spellEnd"/>
      <w:r w:rsidRPr="00733A5A">
        <w:rPr>
          <w:rFonts w:asciiTheme="majorHAnsi" w:hAnsiTheme="majorHAnsi" w:cstheme="majorHAnsi"/>
        </w:rPr>
        <w:t xml:space="preserve">” </w:t>
      </w:r>
      <w:r w:rsidR="008F0E7E" w:rsidRPr="00733A5A">
        <w:rPr>
          <w:rFonts w:asciiTheme="majorHAnsi" w:hAnsiTheme="majorHAnsi" w:cstheme="majorHAnsi"/>
        </w:rPr>
        <w:t>sceglie</w:t>
      </w:r>
      <w:r w:rsidRPr="00733A5A">
        <w:rPr>
          <w:rFonts w:asciiTheme="majorHAnsi" w:hAnsiTheme="majorHAnsi" w:cstheme="majorHAnsi"/>
        </w:rPr>
        <w:t xml:space="preserve"> la mossa m5 che lo </w:t>
      </w:r>
      <w:r w:rsidR="008F0E7E" w:rsidRPr="00733A5A">
        <w:rPr>
          <w:rFonts w:asciiTheme="majorHAnsi" w:hAnsiTheme="majorHAnsi" w:cstheme="majorHAnsi"/>
        </w:rPr>
        <w:t>porta</w:t>
      </w:r>
      <w:r w:rsidRPr="00733A5A">
        <w:rPr>
          <w:rFonts w:asciiTheme="majorHAnsi" w:hAnsiTheme="majorHAnsi" w:cstheme="majorHAnsi"/>
        </w:rPr>
        <w:t xml:space="preserve"> nello stato S</w:t>
      </w:r>
      <w:r w:rsidR="00182C95" w:rsidRPr="00733A5A">
        <w:rPr>
          <w:rFonts w:asciiTheme="majorHAnsi" w:hAnsiTheme="majorHAnsi" w:cstheme="majorHAnsi"/>
        </w:rPr>
        <w:t>5.</w:t>
      </w:r>
    </w:p>
    <w:p w14:paraId="2887B448" w14:textId="0A329A39" w:rsidR="00182C95" w:rsidRPr="00733A5A" w:rsidRDefault="00182C95" w:rsidP="005771C6">
      <w:pPr>
        <w:rPr>
          <w:rFonts w:asciiTheme="majorHAnsi" w:hAnsiTheme="majorHAnsi" w:cstheme="majorHAnsi"/>
        </w:rPr>
      </w:pPr>
      <w:r w:rsidRPr="00733A5A">
        <w:rPr>
          <w:rFonts w:asciiTheme="majorHAnsi" w:hAnsiTheme="majorHAnsi" w:cstheme="majorHAnsi"/>
        </w:rPr>
        <w:t xml:space="preserve">A livello </w:t>
      </w:r>
      <w:r w:rsidR="008F0E7E" w:rsidRPr="00733A5A">
        <w:rPr>
          <w:rFonts w:asciiTheme="majorHAnsi" w:hAnsiTheme="majorHAnsi" w:cstheme="majorHAnsi"/>
        </w:rPr>
        <w:t>1</w:t>
      </w:r>
      <w:r w:rsidRPr="00733A5A">
        <w:rPr>
          <w:rFonts w:asciiTheme="majorHAnsi" w:hAnsiTheme="majorHAnsi" w:cstheme="majorHAnsi"/>
        </w:rPr>
        <w:t xml:space="preserve"> è il turno di </w:t>
      </w:r>
      <w:r w:rsidR="008F0E7E" w:rsidRPr="00733A5A">
        <w:rPr>
          <w:rFonts w:asciiTheme="majorHAnsi" w:hAnsiTheme="majorHAnsi" w:cstheme="majorHAnsi"/>
        </w:rPr>
        <w:t>“Max”</w:t>
      </w:r>
      <w:r w:rsidRPr="00733A5A">
        <w:rPr>
          <w:rFonts w:asciiTheme="majorHAnsi" w:hAnsiTheme="majorHAnsi" w:cstheme="majorHAnsi"/>
        </w:rPr>
        <w:t>, il quale, dovendo scegliere la strada che lo conduce allo sta</w:t>
      </w:r>
      <w:r w:rsidR="005701DD" w:rsidRPr="00733A5A">
        <w:rPr>
          <w:rFonts w:asciiTheme="majorHAnsi" w:hAnsiTheme="majorHAnsi" w:cstheme="majorHAnsi"/>
        </w:rPr>
        <w:t>t</w:t>
      </w:r>
      <w:r w:rsidRPr="00733A5A">
        <w:rPr>
          <w:rFonts w:asciiTheme="majorHAnsi" w:hAnsiTheme="majorHAnsi" w:cstheme="majorHAnsi"/>
        </w:rPr>
        <w:t xml:space="preserve">o di valore massimo, </w:t>
      </w:r>
      <w:r w:rsidR="008F0E7E" w:rsidRPr="00733A5A">
        <w:rPr>
          <w:rFonts w:asciiTheme="majorHAnsi" w:hAnsiTheme="majorHAnsi" w:cstheme="majorHAnsi"/>
        </w:rPr>
        <w:t>sceglie</w:t>
      </w:r>
      <w:r w:rsidR="005701DD" w:rsidRPr="00733A5A">
        <w:rPr>
          <w:rFonts w:asciiTheme="majorHAnsi" w:hAnsiTheme="majorHAnsi" w:cstheme="majorHAnsi"/>
        </w:rPr>
        <w:t xml:space="preserve"> la mossa m1 che lo </w:t>
      </w:r>
      <w:r w:rsidR="008F0E7E" w:rsidRPr="00733A5A">
        <w:rPr>
          <w:rFonts w:asciiTheme="majorHAnsi" w:hAnsiTheme="majorHAnsi" w:cstheme="majorHAnsi"/>
        </w:rPr>
        <w:t>porta</w:t>
      </w:r>
      <w:r w:rsidR="005701DD" w:rsidRPr="00733A5A">
        <w:rPr>
          <w:rFonts w:asciiTheme="majorHAnsi" w:hAnsiTheme="majorHAnsi" w:cstheme="majorHAnsi"/>
        </w:rPr>
        <w:t xml:space="preserve"> nello stato S1.</w:t>
      </w:r>
    </w:p>
    <w:p w14:paraId="5D7A0B20" w14:textId="2E09AEE1" w:rsidR="005701DD" w:rsidRPr="00733A5A" w:rsidRDefault="005701DD" w:rsidP="00F465E4">
      <w:pPr>
        <w:ind w:left="709"/>
        <w:rPr>
          <w:rFonts w:asciiTheme="majorHAnsi" w:hAnsiTheme="majorHAnsi" w:cstheme="majorHAnsi"/>
        </w:rPr>
      </w:pPr>
    </w:p>
    <w:p w14:paraId="7650EABE" w14:textId="77777777" w:rsidR="00044779" w:rsidRPr="00733A5A" w:rsidRDefault="005701DD" w:rsidP="005771C6">
      <w:pPr>
        <w:rPr>
          <w:rFonts w:asciiTheme="majorHAnsi" w:hAnsiTheme="majorHAnsi" w:cstheme="majorHAnsi"/>
        </w:rPr>
      </w:pPr>
      <w:r w:rsidRPr="00733A5A">
        <w:rPr>
          <w:rFonts w:asciiTheme="majorHAnsi" w:hAnsiTheme="majorHAnsi" w:cstheme="majorHAnsi"/>
        </w:rPr>
        <w:t>Concettualmente l’algoritmo è molto semplice, ma nella pratica non è applicabile in questa sua versione</w:t>
      </w:r>
      <w:r w:rsidR="00044779" w:rsidRPr="00733A5A">
        <w:rPr>
          <w:rFonts w:asciiTheme="majorHAnsi" w:hAnsiTheme="majorHAnsi" w:cstheme="majorHAnsi"/>
        </w:rPr>
        <w:t>, in quanto richiederebbe un eccessivo costo computazionale</w:t>
      </w:r>
      <w:r w:rsidRPr="00733A5A">
        <w:rPr>
          <w:rFonts w:asciiTheme="majorHAnsi" w:hAnsiTheme="majorHAnsi" w:cstheme="majorHAnsi"/>
        </w:rPr>
        <w:t>.</w:t>
      </w:r>
    </w:p>
    <w:p w14:paraId="766E438A" w14:textId="382865D7" w:rsidR="008F0E7E" w:rsidRPr="00733A5A" w:rsidRDefault="00044779" w:rsidP="005771C6">
      <w:pPr>
        <w:rPr>
          <w:rFonts w:asciiTheme="majorHAnsi" w:eastAsiaTheme="minorEastAsia" w:hAnsiTheme="majorHAnsi" w:cstheme="majorHAnsi"/>
        </w:rPr>
      </w:pPr>
      <w:r w:rsidRPr="00733A5A">
        <w:rPr>
          <w:rFonts w:asciiTheme="majorHAnsi" w:hAnsiTheme="majorHAnsi" w:cstheme="majorHAnsi"/>
        </w:rPr>
        <w:t>Infatti, s</w:t>
      </w:r>
      <w:r w:rsidR="005701DD" w:rsidRPr="00733A5A">
        <w:rPr>
          <w:rFonts w:asciiTheme="majorHAnsi" w:hAnsiTheme="majorHAnsi" w:cstheme="majorHAnsi"/>
        </w:rPr>
        <w:t>e volessimo eseguire l’algorit</w:t>
      </w:r>
      <w:r w:rsidR="001D4EE7" w:rsidRPr="00733A5A">
        <w:rPr>
          <w:rFonts w:asciiTheme="majorHAnsi" w:hAnsiTheme="majorHAnsi" w:cstheme="majorHAnsi"/>
        </w:rPr>
        <w:t>m</w:t>
      </w:r>
      <w:r w:rsidR="005701DD" w:rsidRPr="00733A5A">
        <w:rPr>
          <w:rFonts w:asciiTheme="majorHAnsi" w:hAnsiTheme="majorHAnsi" w:cstheme="majorHAnsi"/>
        </w:rPr>
        <w:t>o del “</w:t>
      </w:r>
      <w:proofErr w:type="spellStart"/>
      <w:r w:rsidR="005701DD" w:rsidRPr="00733A5A">
        <w:rPr>
          <w:rFonts w:asciiTheme="majorHAnsi" w:hAnsiTheme="majorHAnsi" w:cstheme="majorHAnsi"/>
        </w:rPr>
        <w:t>Min</w:t>
      </w:r>
      <w:proofErr w:type="spellEnd"/>
      <w:r w:rsidR="005701DD" w:rsidRPr="00733A5A">
        <w:rPr>
          <w:rFonts w:asciiTheme="majorHAnsi" w:hAnsiTheme="majorHAnsi" w:cstheme="majorHAnsi"/>
        </w:rPr>
        <w:t xml:space="preserve">-Max” esattamente in </w:t>
      </w:r>
      <w:r w:rsidRPr="00733A5A">
        <w:rPr>
          <w:rFonts w:asciiTheme="majorHAnsi" w:hAnsiTheme="majorHAnsi" w:cstheme="majorHAnsi"/>
        </w:rPr>
        <w:t>questo</w:t>
      </w:r>
      <w:r w:rsidR="005701DD" w:rsidRPr="00733A5A">
        <w:rPr>
          <w:rFonts w:asciiTheme="majorHAnsi" w:hAnsiTheme="majorHAnsi" w:cstheme="majorHAnsi"/>
        </w:rPr>
        <w:t xml:space="preserve"> modo, dovremmo per prima cosa generare l’albero degli stati completo</w:t>
      </w:r>
      <w:r w:rsidRPr="00733A5A">
        <w:rPr>
          <w:rFonts w:asciiTheme="majorHAnsi" w:hAnsiTheme="majorHAnsi" w:cstheme="majorHAnsi"/>
        </w:rPr>
        <w:t xml:space="preserve">, ovvero dovremmo espandere i nodi dell’albero, finché tutte le sue foglie non rappresentano uno stato terminale del gioco. Nel gioco della dama, partendo da un generico stato di gioco, se ci si trova in una situazione nella quale si può </w:t>
      </w:r>
      <w:r w:rsidRPr="00733A5A">
        <w:rPr>
          <w:rFonts w:asciiTheme="majorHAnsi" w:hAnsiTheme="majorHAnsi" w:cstheme="majorHAnsi"/>
        </w:rPr>
        <w:lastRenderedPageBreak/>
        <w:t xml:space="preserve">catturare, in media si può scegliere solo 1 mossa, mentre se ci si trova in un situazioni in cui non si può catturare nessun pezzo in media si può scegliere 8 mosse </w:t>
      </w:r>
      <w:r w:rsidR="00333206" w:rsidRPr="00733A5A">
        <w:rPr>
          <w:rFonts w:asciiTheme="majorHAnsi" w:hAnsiTheme="majorHAnsi" w:cstheme="majorHAnsi"/>
        </w:rPr>
        <w:t xml:space="preserve">(dati recuperati da </w:t>
      </w:r>
      <w:sdt>
        <w:sdtPr>
          <w:rPr>
            <w:rFonts w:asciiTheme="majorHAnsi" w:hAnsiTheme="majorHAnsi" w:cstheme="majorHAnsi"/>
          </w:rPr>
          <w:id w:val="-1914308298"/>
          <w:citation/>
        </w:sdtPr>
        <w:sdtContent>
          <w:r w:rsidRPr="00733A5A">
            <w:rPr>
              <w:rFonts w:asciiTheme="majorHAnsi" w:hAnsiTheme="majorHAnsi" w:cstheme="majorHAnsi"/>
            </w:rPr>
            <w:fldChar w:fldCharType="begin"/>
          </w:r>
          <w:r w:rsidRPr="00733A5A">
            <w:rPr>
              <w:rFonts w:asciiTheme="majorHAnsi" w:hAnsiTheme="majorHAnsi" w:cstheme="majorHAnsi"/>
            </w:rPr>
            <w:instrText xml:space="preserve"> CITATION Rev \l 1040 </w:instrText>
          </w:r>
          <w:r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[4]</w:t>
          </w:r>
          <w:r w:rsidRPr="00733A5A">
            <w:rPr>
              <w:rFonts w:asciiTheme="majorHAnsi" w:hAnsiTheme="majorHAnsi" w:cstheme="majorHAnsi"/>
            </w:rPr>
            <w:fldChar w:fldCharType="end"/>
          </w:r>
        </w:sdtContent>
      </w:sdt>
      <w:r w:rsidR="00333206" w:rsidRPr="00733A5A">
        <w:rPr>
          <w:rFonts w:asciiTheme="majorHAnsi" w:hAnsiTheme="majorHAnsi" w:cstheme="majorHAnsi"/>
        </w:rPr>
        <w:t>)</w:t>
      </w:r>
      <w:r w:rsidRPr="00733A5A">
        <w:rPr>
          <w:rFonts w:asciiTheme="majorHAnsi" w:hAnsiTheme="majorHAnsi" w:cstheme="majorHAnsi"/>
        </w:rPr>
        <w:t>.</w:t>
      </w:r>
      <w:r w:rsidR="00573F15" w:rsidRPr="00733A5A">
        <w:rPr>
          <w:rFonts w:asciiTheme="majorHAnsi" w:hAnsiTheme="majorHAnsi" w:cstheme="majorHAnsi"/>
        </w:rPr>
        <w:t xml:space="preserve"> Quindi, per fare un’analisi </w:t>
      </w:r>
      <w:r w:rsidR="00333206" w:rsidRPr="00733A5A">
        <w:rPr>
          <w:rFonts w:asciiTheme="majorHAnsi" w:hAnsiTheme="majorHAnsi" w:cstheme="majorHAnsi"/>
        </w:rPr>
        <w:t>qualitativa</w:t>
      </w:r>
      <w:r w:rsidR="00573F15" w:rsidRPr="00733A5A">
        <w:rPr>
          <w:rFonts w:asciiTheme="majorHAnsi" w:hAnsiTheme="majorHAnsi" w:cstheme="majorHAnsi"/>
        </w:rPr>
        <w:t xml:space="preserve">, si può assumere che in media il numero di mosse che possono essere scelte partendo da un generico stato (da questo momento in poi questo valore, chiamato anche “branching </w:t>
      </w:r>
      <w:proofErr w:type="spellStart"/>
      <w:r w:rsidR="00573F15" w:rsidRPr="00733A5A">
        <w:rPr>
          <w:rFonts w:asciiTheme="majorHAnsi" w:hAnsiTheme="majorHAnsi" w:cstheme="majorHAnsi"/>
        </w:rPr>
        <w:t>factor</w:t>
      </w:r>
      <w:proofErr w:type="spellEnd"/>
      <w:r w:rsidR="00573F15" w:rsidRPr="00733A5A">
        <w:rPr>
          <w:rFonts w:asciiTheme="majorHAnsi" w:hAnsiTheme="majorHAnsi" w:cstheme="majorHAnsi"/>
        </w:rPr>
        <w:t xml:space="preserve">”, sarà indicato con la lettera “b”) è pari a </w:t>
      </w:r>
      <m:oMath>
        <m:r>
          <w:rPr>
            <w:rFonts w:ascii="Cambria Math" w:hAnsi="Cambria Math" w:cstheme="majorHAnsi"/>
          </w:rPr>
          <m:t>(1+8)</m:t>
        </m:r>
        <m:r>
          <w:rPr>
            <w:rFonts w:ascii="Cambria Math" w:eastAsiaTheme="minorEastAsia" w:hAnsi="Cambria Math" w:cstheme="majorHAnsi"/>
          </w:rPr>
          <m:t>/2 ≅ 4</m:t>
        </m:r>
      </m:oMath>
      <w:r w:rsidR="00573F15" w:rsidRPr="00733A5A">
        <w:rPr>
          <w:rFonts w:asciiTheme="majorHAnsi" w:eastAsiaTheme="minorEastAsia" w:hAnsiTheme="majorHAnsi" w:cstheme="majorHAnsi"/>
        </w:rPr>
        <w:t xml:space="preserve"> (approssimando all’interno più piccolo).</w:t>
      </w:r>
    </w:p>
    <w:p w14:paraId="628FE430" w14:textId="37462B73" w:rsidR="00501D60" w:rsidRPr="00733A5A" w:rsidRDefault="00333206" w:rsidP="005771C6">
      <w:pPr>
        <w:rPr>
          <w:rFonts w:asciiTheme="majorHAnsi" w:eastAsiaTheme="minorEastAsia" w:hAnsiTheme="majorHAnsi" w:cstheme="majorHAnsi"/>
        </w:rPr>
      </w:pPr>
      <w:r w:rsidRPr="00733A5A">
        <w:rPr>
          <w:rFonts w:asciiTheme="majorHAnsi" w:eastAsiaTheme="minorEastAsia" w:hAnsiTheme="majorHAnsi" w:cstheme="majorHAnsi"/>
        </w:rPr>
        <w:t xml:space="preserve">Per avere </w:t>
      </w:r>
      <w:r w:rsidR="00503965" w:rsidRPr="00733A5A">
        <w:rPr>
          <w:rFonts w:asciiTheme="majorHAnsi" w:eastAsiaTheme="minorEastAsia" w:hAnsiTheme="majorHAnsi" w:cstheme="majorHAnsi"/>
        </w:rPr>
        <w:t>un’idea di quant</w:t>
      </w:r>
      <w:r w:rsidR="00501D60" w:rsidRPr="00733A5A">
        <w:rPr>
          <w:rFonts w:asciiTheme="majorHAnsi" w:eastAsiaTheme="minorEastAsia" w:hAnsiTheme="majorHAnsi" w:cstheme="majorHAnsi"/>
        </w:rPr>
        <w:t xml:space="preserve">o possa essere grande l’albero </w:t>
      </w:r>
      <w:r w:rsidR="005B5D5E" w:rsidRPr="00733A5A">
        <w:rPr>
          <w:rFonts w:asciiTheme="majorHAnsi" w:eastAsiaTheme="minorEastAsia" w:hAnsiTheme="majorHAnsi" w:cstheme="majorHAnsi"/>
        </w:rPr>
        <w:t xml:space="preserve">completo </w:t>
      </w:r>
      <w:r w:rsidR="00501D60" w:rsidRPr="00733A5A">
        <w:rPr>
          <w:rFonts w:asciiTheme="majorHAnsi" w:eastAsiaTheme="minorEastAsia" w:hAnsiTheme="majorHAnsi" w:cstheme="majorHAnsi"/>
        </w:rPr>
        <w:t xml:space="preserve">delle mosse per la dama italiana non rimane che trovare quanti turni dura in media una partita di dama italiana, da cui possiamo dedurre quanto è profondo l’albero completo </w:t>
      </w:r>
      <w:r w:rsidR="008F0E7E" w:rsidRPr="00733A5A">
        <w:rPr>
          <w:rFonts w:asciiTheme="majorHAnsi" w:eastAsiaTheme="minorEastAsia" w:hAnsiTheme="majorHAnsi" w:cstheme="majorHAnsi"/>
        </w:rPr>
        <w:t>degli stati di gioco</w:t>
      </w:r>
      <w:r w:rsidR="00501D60" w:rsidRPr="00733A5A">
        <w:rPr>
          <w:rFonts w:asciiTheme="majorHAnsi" w:hAnsiTheme="majorHAnsi" w:cstheme="majorHAnsi"/>
        </w:rPr>
        <w:t xml:space="preserve"> (da questo momento in la profondità dell’albero, chiamata anche “</w:t>
      </w:r>
      <w:proofErr w:type="spellStart"/>
      <w:r w:rsidR="00501D60" w:rsidRPr="00733A5A">
        <w:rPr>
          <w:rFonts w:asciiTheme="majorHAnsi" w:hAnsiTheme="majorHAnsi" w:cstheme="majorHAnsi"/>
        </w:rPr>
        <w:t>depth</w:t>
      </w:r>
      <w:proofErr w:type="spellEnd"/>
      <w:r w:rsidR="00501D60" w:rsidRPr="00733A5A">
        <w:rPr>
          <w:rFonts w:asciiTheme="majorHAnsi" w:hAnsiTheme="majorHAnsi" w:cstheme="majorHAnsi"/>
        </w:rPr>
        <w:t>”, sarà indicata con la lettera “d”)</w:t>
      </w:r>
      <w:r w:rsidR="00501D60" w:rsidRPr="00733A5A">
        <w:rPr>
          <w:rFonts w:asciiTheme="majorHAnsi" w:eastAsiaTheme="minorEastAsia" w:hAnsiTheme="majorHAnsi" w:cstheme="majorHAnsi"/>
        </w:rPr>
        <w:t>.</w:t>
      </w:r>
    </w:p>
    <w:p w14:paraId="28773420" w14:textId="77777777" w:rsidR="00501D60" w:rsidRPr="00733A5A" w:rsidRDefault="00501D60" w:rsidP="00501D60">
      <w:pPr>
        <w:ind w:left="709"/>
        <w:rPr>
          <w:rFonts w:asciiTheme="majorHAnsi" w:eastAsiaTheme="minorEastAsia" w:hAnsiTheme="majorHAnsi" w:cstheme="majorHAnsi"/>
        </w:rPr>
      </w:pPr>
    </w:p>
    <w:p w14:paraId="60977013" w14:textId="7A0DB71D" w:rsidR="005771C6" w:rsidRPr="00733A5A" w:rsidRDefault="00501D60" w:rsidP="005771C6">
      <w:pPr>
        <w:rPr>
          <w:rFonts w:asciiTheme="majorHAnsi" w:eastAsiaTheme="minorEastAsia" w:hAnsiTheme="majorHAnsi" w:cstheme="majorHAnsi"/>
        </w:rPr>
      </w:pPr>
      <w:r w:rsidRPr="00733A5A">
        <w:rPr>
          <w:rFonts w:asciiTheme="majorHAnsi" w:eastAsiaTheme="minorEastAsia" w:hAnsiTheme="majorHAnsi" w:cstheme="majorHAnsi"/>
        </w:rPr>
        <w:t xml:space="preserve">Sul </w:t>
      </w:r>
      <w:r w:rsidR="008F0E7E" w:rsidRPr="00733A5A">
        <w:rPr>
          <w:rFonts w:asciiTheme="majorHAnsi" w:eastAsiaTheme="minorEastAsia" w:hAnsiTheme="majorHAnsi" w:cstheme="majorHAnsi"/>
        </w:rPr>
        <w:t>web</w:t>
      </w:r>
      <w:r w:rsidRPr="00733A5A">
        <w:rPr>
          <w:rFonts w:asciiTheme="majorHAnsi" w:eastAsiaTheme="minorEastAsia" w:hAnsiTheme="majorHAnsi" w:cstheme="majorHAnsi"/>
        </w:rPr>
        <w:t xml:space="preserve"> non sono state trovate informazioni in merito, perciò per avere un’idea approssimativa di quanto possa valere d è stata fatta la seguente analisi:</w:t>
      </w:r>
    </w:p>
    <w:p w14:paraId="7B36C892" w14:textId="77777777" w:rsidR="005771C6" w:rsidRPr="00733A5A" w:rsidRDefault="005771C6" w:rsidP="005771C6">
      <w:pPr>
        <w:rPr>
          <w:rFonts w:asciiTheme="majorHAnsi" w:eastAsiaTheme="minorEastAsia" w:hAnsiTheme="majorHAnsi" w:cstheme="majorHAnsi"/>
        </w:rPr>
      </w:pPr>
    </w:p>
    <w:p w14:paraId="3AB1A8ED" w14:textId="499100E1" w:rsidR="00501D60" w:rsidRPr="00733A5A" w:rsidRDefault="00501D60" w:rsidP="005771C6">
      <w:pPr>
        <w:pStyle w:val="Paragrafoelenco"/>
        <w:numPr>
          <w:ilvl w:val="0"/>
          <w:numId w:val="43"/>
        </w:numPr>
        <w:ind w:left="360"/>
        <w:rPr>
          <w:rFonts w:asciiTheme="majorHAnsi" w:eastAsiaTheme="minorEastAsia" w:hAnsiTheme="majorHAnsi" w:cstheme="majorHAnsi"/>
        </w:rPr>
      </w:pPr>
      <w:r w:rsidRPr="00733A5A">
        <w:rPr>
          <w:rFonts w:asciiTheme="majorHAnsi" w:eastAsiaTheme="minorEastAsia" w:hAnsiTheme="majorHAnsi" w:cstheme="majorHAnsi"/>
        </w:rPr>
        <w:t xml:space="preserve">Sono stati recuperati dall’archivio delle partite di dama italiana </w:t>
      </w:r>
      <w:sdt>
        <w:sdtPr>
          <w:rPr>
            <w:rFonts w:asciiTheme="majorHAnsi" w:eastAsiaTheme="minorEastAsia" w:hAnsiTheme="majorHAnsi" w:cstheme="majorHAnsi"/>
          </w:rPr>
          <w:id w:val="-1328593154"/>
          <w:citation/>
        </w:sdtPr>
        <w:sdtContent>
          <w:r w:rsidRPr="00733A5A">
            <w:rPr>
              <w:rFonts w:asciiTheme="majorHAnsi" w:eastAsiaTheme="minorEastAsia" w:hAnsiTheme="majorHAnsi" w:cstheme="majorHAnsi"/>
            </w:rPr>
            <w:fldChar w:fldCharType="begin"/>
          </w:r>
          <w:r w:rsidRPr="00733A5A">
            <w:rPr>
              <w:rFonts w:asciiTheme="majorHAnsi" w:eastAsiaTheme="minorEastAsia" w:hAnsiTheme="majorHAnsi" w:cstheme="majorHAnsi"/>
            </w:rPr>
            <w:instrText xml:space="preserve"> CITATION Arc \l 1040 </w:instrText>
          </w:r>
          <w:r w:rsidRPr="00733A5A">
            <w:rPr>
              <w:rFonts w:asciiTheme="majorHAnsi" w:eastAsiaTheme="minorEastAsia" w:hAnsiTheme="majorHAnsi" w:cstheme="majorHAnsi"/>
            </w:rPr>
            <w:fldChar w:fldCharType="separate"/>
          </w:r>
          <w:r w:rsidR="00BB40E0" w:rsidRPr="00733A5A">
            <w:rPr>
              <w:rFonts w:asciiTheme="majorHAnsi" w:eastAsiaTheme="minorEastAsia" w:hAnsiTheme="majorHAnsi" w:cstheme="majorHAnsi"/>
              <w:noProof/>
            </w:rPr>
            <w:t>[5]</w:t>
          </w:r>
          <w:r w:rsidRPr="00733A5A">
            <w:rPr>
              <w:rFonts w:asciiTheme="majorHAnsi" w:eastAsiaTheme="minorEastAsia" w:hAnsiTheme="majorHAnsi" w:cstheme="majorHAnsi"/>
            </w:rPr>
            <w:fldChar w:fldCharType="end"/>
          </w:r>
        </w:sdtContent>
      </w:sdt>
      <w:r w:rsidRPr="00733A5A">
        <w:rPr>
          <w:rFonts w:asciiTheme="majorHAnsi" w:eastAsiaTheme="minorEastAsia" w:hAnsiTheme="majorHAnsi" w:cstheme="majorHAnsi"/>
        </w:rPr>
        <w:t xml:space="preserve"> tutti i risultati disponibili</w:t>
      </w:r>
      <w:r w:rsidR="00CE00C4" w:rsidRPr="00733A5A">
        <w:rPr>
          <w:rFonts w:asciiTheme="majorHAnsi" w:eastAsiaTheme="minorEastAsia" w:hAnsiTheme="majorHAnsi" w:cstheme="majorHAnsi"/>
        </w:rPr>
        <w:t xml:space="preserve"> in formato PD</w:t>
      </w:r>
      <w:r w:rsidR="005B5D5E" w:rsidRPr="00733A5A">
        <w:rPr>
          <w:rFonts w:asciiTheme="majorHAnsi" w:eastAsiaTheme="minorEastAsia" w:hAnsiTheme="majorHAnsi" w:cstheme="majorHAnsi"/>
        </w:rPr>
        <w:t>N</w:t>
      </w:r>
      <w:r w:rsidR="00CE00C4" w:rsidRPr="00733A5A">
        <w:rPr>
          <w:rFonts w:asciiTheme="majorHAnsi" w:eastAsiaTheme="minorEastAsia" w:hAnsiTheme="majorHAnsi" w:cstheme="majorHAnsi"/>
        </w:rPr>
        <w:t xml:space="preserve"> (</w:t>
      </w:r>
      <w:proofErr w:type="spellStart"/>
      <w:r w:rsidR="00CE00C4" w:rsidRPr="00733A5A">
        <w:rPr>
          <w:rFonts w:asciiTheme="majorHAnsi" w:eastAsiaTheme="minorEastAsia" w:hAnsiTheme="majorHAnsi" w:cstheme="majorHAnsi"/>
        </w:rPr>
        <w:t>Portable</w:t>
      </w:r>
      <w:proofErr w:type="spellEnd"/>
      <w:r w:rsidR="00CE00C4" w:rsidRPr="00733A5A">
        <w:rPr>
          <w:rFonts w:asciiTheme="majorHAnsi" w:eastAsiaTheme="minorEastAsia" w:hAnsiTheme="majorHAnsi" w:cstheme="majorHAnsi"/>
        </w:rPr>
        <w:t xml:space="preserve"> </w:t>
      </w:r>
      <w:proofErr w:type="spellStart"/>
      <w:r w:rsidR="00CE00C4" w:rsidRPr="00733A5A">
        <w:rPr>
          <w:rFonts w:asciiTheme="majorHAnsi" w:eastAsiaTheme="minorEastAsia" w:hAnsiTheme="majorHAnsi" w:cstheme="majorHAnsi"/>
        </w:rPr>
        <w:t>Draughts</w:t>
      </w:r>
      <w:proofErr w:type="spellEnd"/>
      <w:r w:rsidR="00CE00C4" w:rsidRPr="00733A5A">
        <w:rPr>
          <w:rFonts w:asciiTheme="majorHAnsi" w:eastAsiaTheme="minorEastAsia" w:hAnsiTheme="majorHAnsi" w:cstheme="majorHAnsi"/>
        </w:rPr>
        <w:t xml:space="preserve"> </w:t>
      </w:r>
      <w:proofErr w:type="spellStart"/>
      <w:r w:rsidR="00CE00C4" w:rsidRPr="00733A5A">
        <w:rPr>
          <w:rFonts w:asciiTheme="majorHAnsi" w:eastAsiaTheme="minorEastAsia" w:hAnsiTheme="majorHAnsi" w:cstheme="majorHAnsi"/>
        </w:rPr>
        <w:t>Notation</w:t>
      </w:r>
      <w:proofErr w:type="spellEnd"/>
      <w:r w:rsidR="00CE00C4" w:rsidRPr="00733A5A">
        <w:rPr>
          <w:rFonts w:asciiTheme="majorHAnsi" w:eastAsiaTheme="minorEastAsia" w:hAnsiTheme="majorHAnsi" w:cstheme="majorHAnsi"/>
        </w:rPr>
        <w:t xml:space="preserve">) </w:t>
      </w:r>
      <w:sdt>
        <w:sdtPr>
          <w:rPr>
            <w:rFonts w:asciiTheme="majorHAnsi" w:eastAsiaTheme="minorEastAsia" w:hAnsiTheme="majorHAnsi" w:cstheme="majorHAnsi"/>
          </w:rPr>
          <w:id w:val="-2035499278"/>
          <w:citation/>
        </w:sdtPr>
        <w:sdtContent>
          <w:r w:rsidR="00CE00C4" w:rsidRPr="00733A5A">
            <w:rPr>
              <w:rFonts w:asciiTheme="majorHAnsi" w:eastAsiaTheme="minorEastAsia" w:hAnsiTheme="majorHAnsi" w:cstheme="majorHAnsi"/>
            </w:rPr>
            <w:fldChar w:fldCharType="begin"/>
          </w:r>
          <w:r w:rsidR="00CE00C4" w:rsidRPr="00733A5A">
            <w:rPr>
              <w:rFonts w:asciiTheme="majorHAnsi" w:eastAsiaTheme="minorEastAsia" w:hAnsiTheme="majorHAnsi" w:cstheme="majorHAnsi"/>
            </w:rPr>
            <w:instrText xml:space="preserve"> CITATION Por \l 1040 </w:instrText>
          </w:r>
          <w:r w:rsidR="00CE00C4" w:rsidRPr="00733A5A">
            <w:rPr>
              <w:rFonts w:asciiTheme="majorHAnsi" w:eastAsiaTheme="minorEastAsia" w:hAnsiTheme="majorHAnsi" w:cstheme="majorHAnsi"/>
            </w:rPr>
            <w:fldChar w:fldCharType="separate"/>
          </w:r>
          <w:r w:rsidR="00BB40E0" w:rsidRPr="00733A5A">
            <w:rPr>
              <w:rFonts w:asciiTheme="majorHAnsi" w:eastAsiaTheme="minorEastAsia" w:hAnsiTheme="majorHAnsi" w:cstheme="majorHAnsi"/>
              <w:noProof/>
            </w:rPr>
            <w:t>[6]</w:t>
          </w:r>
          <w:r w:rsidR="00CE00C4" w:rsidRPr="00733A5A">
            <w:rPr>
              <w:rFonts w:asciiTheme="majorHAnsi" w:eastAsiaTheme="minorEastAsia" w:hAnsiTheme="majorHAnsi" w:cstheme="majorHAnsi"/>
            </w:rPr>
            <w:fldChar w:fldCharType="end"/>
          </w:r>
        </w:sdtContent>
      </w:sdt>
      <w:r w:rsidR="008F0E7E" w:rsidRPr="00733A5A">
        <w:rPr>
          <w:rFonts w:asciiTheme="majorHAnsi" w:eastAsiaTheme="minorEastAsia" w:hAnsiTheme="majorHAnsi" w:cstheme="majorHAnsi"/>
        </w:rPr>
        <w:t xml:space="preserve"> di tornei di dama italiana</w:t>
      </w:r>
      <w:r w:rsidRPr="00733A5A">
        <w:rPr>
          <w:rFonts w:asciiTheme="majorHAnsi" w:eastAsiaTheme="minorEastAsia" w:hAnsiTheme="majorHAnsi" w:cstheme="majorHAnsi"/>
        </w:rPr>
        <w:t>.</w:t>
      </w:r>
    </w:p>
    <w:p w14:paraId="7D49FD0C" w14:textId="547FAFAF" w:rsidR="008F0E7E" w:rsidRPr="00733A5A" w:rsidRDefault="008F0E7E" w:rsidP="005771C6">
      <w:pPr>
        <w:pStyle w:val="Paragrafoelenco"/>
        <w:ind w:left="360"/>
        <w:rPr>
          <w:rFonts w:asciiTheme="majorHAnsi" w:eastAsiaTheme="minorEastAsia" w:hAnsiTheme="majorHAnsi" w:cstheme="majorHAnsi"/>
        </w:rPr>
      </w:pPr>
      <w:r w:rsidRPr="00733A5A">
        <w:rPr>
          <w:rFonts w:asciiTheme="majorHAnsi" w:eastAsiaTheme="minorEastAsia" w:hAnsiTheme="majorHAnsi" w:cstheme="majorHAnsi"/>
        </w:rPr>
        <w:t>Per la precisione gli archiv</w:t>
      </w:r>
      <w:r w:rsidR="005771C6" w:rsidRPr="00733A5A">
        <w:rPr>
          <w:rFonts w:asciiTheme="majorHAnsi" w:eastAsiaTheme="minorEastAsia" w:hAnsiTheme="majorHAnsi" w:cstheme="majorHAnsi"/>
        </w:rPr>
        <w:t>i</w:t>
      </w:r>
      <w:r w:rsidRPr="00733A5A">
        <w:rPr>
          <w:rFonts w:asciiTheme="majorHAnsi" w:eastAsiaTheme="minorEastAsia" w:hAnsiTheme="majorHAnsi" w:cstheme="majorHAnsi"/>
        </w:rPr>
        <w:t xml:space="preserve"> analizzati sono i seguenti:</w:t>
      </w:r>
    </w:p>
    <w:p w14:paraId="086F9B2A" w14:textId="3CA0421F" w:rsidR="008F0E7E" w:rsidRPr="00733A5A" w:rsidRDefault="008F0E7E" w:rsidP="005771C6">
      <w:pPr>
        <w:pStyle w:val="Paragrafoelenco"/>
        <w:ind w:left="360"/>
        <w:rPr>
          <w:rFonts w:asciiTheme="majorHAnsi" w:eastAsiaTheme="minorEastAsia" w:hAnsiTheme="majorHAnsi" w:cstheme="majorHAnsi"/>
        </w:rPr>
      </w:pPr>
    </w:p>
    <w:tbl>
      <w:tblPr>
        <w:tblStyle w:val="Tabellagriglia4-colore1"/>
        <w:tblW w:w="9735" w:type="dxa"/>
        <w:tblLook w:val="04A0" w:firstRow="1" w:lastRow="0" w:firstColumn="1" w:lastColumn="0" w:noHBand="0" w:noVBand="1"/>
      </w:tblPr>
      <w:tblGrid>
        <w:gridCol w:w="1904"/>
        <w:gridCol w:w="7831"/>
      </w:tblGrid>
      <w:tr w:rsidR="008F0E7E" w:rsidRPr="00733A5A" w14:paraId="0A57A813" w14:textId="77777777" w:rsidTr="00573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09DC2BB" w14:textId="33D329CF"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Archivio</w:t>
            </w:r>
          </w:p>
        </w:tc>
        <w:tc>
          <w:tcPr>
            <w:tcW w:w="7831" w:type="dxa"/>
          </w:tcPr>
          <w:p w14:paraId="4F444D55" w14:textId="10DBB5B2" w:rsidR="008F0E7E" w:rsidRPr="00733A5A" w:rsidRDefault="008F0E7E" w:rsidP="008F0E7E">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Link</w:t>
            </w:r>
          </w:p>
        </w:tc>
      </w:tr>
      <w:tr w:rsidR="008F0E7E" w:rsidRPr="00733A5A" w14:paraId="36B49C18"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5FD78D7C" w14:textId="4659E9F9"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ci2004ita.pdn</w:t>
            </w:r>
          </w:p>
        </w:tc>
        <w:tc>
          <w:tcPr>
            <w:tcW w:w="7831" w:type="dxa"/>
          </w:tcPr>
          <w:p w14:paraId="6B5BAACE" w14:textId="4B233B43" w:rsidR="008F0E7E" w:rsidRPr="00733A5A" w:rsidRDefault="008F0E7E" w:rsidP="008F0E7E">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http://www.federdama.it/cms/servizi/download/database-di-partite/doc_download/42-il-database-completo-con-le-partite-del-campionato-italiano-assoluto-2004-di-dama-italiana</w:t>
            </w:r>
          </w:p>
        </w:tc>
      </w:tr>
      <w:tr w:rsidR="008F0E7E" w:rsidRPr="00733A5A" w14:paraId="4D5BED4E" w14:textId="77777777" w:rsidTr="00573DB1">
        <w:tc>
          <w:tcPr>
            <w:cnfStyle w:val="001000000000" w:firstRow="0" w:lastRow="0" w:firstColumn="1" w:lastColumn="0" w:oddVBand="0" w:evenVBand="0" w:oddHBand="0" w:evenHBand="0" w:firstRowFirstColumn="0" w:firstRowLastColumn="0" w:lastRowFirstColumn="0" w:lastRowLastColumn="0"/>
            <w:tcW w:w="1904" w:type="dxa"/>
          </w:tcPr>
          <w:p w14:paraId="49D516EA" w14:textId="6B5C7230"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ci2005ita.pdn</w:t>
            </w:r>
          </w:p>
        </w:tc>
        <w:tc>
          <w:tcPr>
            <w:tcW w:w="7831" w:type="dxa"/>
          </w:tcPr>
          <w:p w14:paraId="0EDCF2D1" w14:textId="1EB4077D" w:rsidR="008F0E7E" w:rsidRPr="00733A5A" w:rsidRDefault="008F0E7E" w:rsidP="008F0E7E">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http://www.federdama.it/cms/servizi/download/database-di-partite/doc_download/40-il-database-completo-con-le-partite-del-campionato-italiano-assoluto-2005-di-dama-italiana</w:t>
            </w:r>
          </w:p>
        </w:tc>
      </w:tr>
      <w:tr w:rsidR="008F0E7E" w:rsidRPr="00733A5A" w14:paraId="62568454"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14:paraId="23B6F412" w14:textId="12BB4D0F" w:rsidR="008F0E7E" w:rsidRPr="00733A5A" w:rsidRDefault="008F0E7E" w:rsidP="008F0E7E">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ci2010.pdn</w:t>
            </w:r>
          </w:p>
        </w:tc>
        <w:tc>
          <w:tcPr>
            <w:tcW w:w="7831" w:type="dxa"/>
          </w:tcPr>
          <w:p w14:paraId="3CBE0F1C" w14:textId="10C82A82" w:rsidR="008F0E7E" w:rsidRPr="00733A5A" w:rsidRDefault="008F0E7E" w:rsidP="004C102C">
            <w:pPr>
              <w:pStyle w:val="Paragrafoelenco"/>
              <w:keepNext/>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http://www.federdama.it/cms/servizi/download/database-di-partite/doc_download/58-partite-del-campionato-italiano-assoluto-2010-di-dama-italiana</w:t>
            </w:r>
          </w:p>
        </w:tc>
      </w:tr>
    </w:tbl>
    <w:p w14:paraId="6B156B03" w14:textId="3ED22E13" w:rsidR="008F0E7E" w:rsidRPr="00733A5A" w:rsidRDefault="004C102C" w:rsidP="004C102C">
      <w:pPr>
        <w:pStyle w:val="Didascalia"/>
        <w:jc w:val="center"/>
        <w:rPr>
          <w:rFonts w:asciiTheme="majorHAnsi" w:eastAsiaTheme="minorEastAsia"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3</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Archivi analizzati</w:t>
      </w:r>
    </w:p>
    <w:p w14:paraId="33A2D5FB" w14:textId="77777777" w:rsidR="008F0E7E" w:rsidRPr="00733A5A" w:rsidRDefault="008F0E7E" w:rsidP="005771C6">
      <w:pPr>
        <w:pStyle w:val="Paragrafoelenco"/>
        <w:ind w:left="360"/>
        <w:rPr>
          <w:rFonts w:asciiTheme="majorHAnsi" w:eastAsiaTheme="minorEastAsia" w:hAnsiTheme="majorHAnsi" w:cstheme="majorHAnsi"/>
        </w:rPr>
      </w:pPr>
    </w:p>
    <w:p w14:paraId="2FF791C8" w14:textId="7228C49D" w:rsidR="000E774D" w:rsidRPr="00733A5A" w:rsidRDefault="000E774D" w:rsidP="005771C6">
      <w:pPr>
        <w:pStyle w:val="Paragrafoelenco"/>
        <w:numPr>
          <w:ilvl w:val="0"/>
          <w:numId w:val="43"/>
        </w:numPr>
        <w:ind w:left="360"/>
        <w:rPr>
          <w:rFonts w:asciiTheme="majorHAnsi" w:eastAsiaTheme="minorEastAsia" w:hAnsiTheme="majorHAnsi" w:cstheme="majorHAnsi"/>
        </w:rPr>
      </w:pPr>
      <w:r w:rsidRPr="00733A5A">
        <w:rPr>
          <w:rFonts w:asciiTheme="majorHAnsi" w:eastAsiaTheme="minorEastAsia" w:hAnsiTheme="majorHAnsi" w:cstheme="majorHAnsi"/>
        </w:rPr>
        <w:t>Sono stati raccolti i seguenti dati:</w:t>
      </w:r>
    </w:p>
    <w:p w14:paraId="2EE08F56" w14:textId="73E629D8" w:rsidR="000E774D" w:rsidRPr="00733A5A" w:rsidRDefault="000E774D" w:rsidP="005771C6">
      <w:pPr>
        <w:rPr>
          <w:rFonts w:asciiTheme="majorHAnsi" w:eastAsiaTheme="minorEastAsia" w:hAnsiTheme="majorHAnsi" w:cstheme="majorHAnsi"/>
        </w:rPr>
      </w:pPr>
    </w:p>
    <w:tbl>
      <w:tblPr>
        <w:tblStyle w:val="Tabellagriglia4-colore1"/>
        <w:tblW w:w="9735" w:type="dxa"/>
        <w:tblLook w:val="04A0" w:firstRow="1" w:lastRow="0" w:firstColumn="1" w:lastColumn="0" w:noHBand="0" w:noVBand="1"/>
      </w:tblPr>
      <w:tblGrid>
        <w:gridCol w:w="1574"/>
        <w:gridCol w:w="1045"/>
        <w:gridCol w:w="998"/>
        <w:gridCol w:w="998"/>
        <w:gridCol w:w="969"/>
        <w:gridCol w:w="1782"/>
        <w:gridCol w:w="2369"/>
      </w:tblGrid>
      <w:tr w:rsidR="00A96D0F" w:rsidRPr="00733A5A" w14:paraId="653251BD" w14:textId="481C322D" w:rsidTr="00573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38186019" w14:textId="77777777" w:rsidR="00BF31CB" w:rsidRPr="00733A5A" w:rsidRDefault="00BF31CB"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Archivio</w:t>
            </w:r>
          </w:p>
        </w:tc>
        <w:tc>
          <w:tcPr>
            <w:tcW w:w="1045" w:type="dxa"/>
          </w:tcPr>
          <w:p w14:paraId="1A2B7B3F" w14:textId="682E9318"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partite totali</w:t>
            </w:r>
          </w:p>
        </w:tc>
        <w:tc>
          <w:tcPr>
            <w:tcW w:w="998" w:type="dxa"/>
          </w:tcPr>
          <w:p w14:paraId="1123E366" w14:textId="6247B336"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Vittorie bianco</w:t>
            </w:r>
          </w:p>
        </w:tc>
        <w:tc>
          <w:tcPr>
            <w:tcW w:w="998" w:type="dxa"/>
          </w:tcPr>
          <w:p w14:paraId="28D78CC8" w14:textId="4EAD93BA"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Vittorie nero</w:t>
            </w:r>
          </w:p>
        </w:tc>
        <w:tc>
          <w:tcPr>
            <w:tcW w:w="969" w:type="dxa"/>
          </w:tcPr>
          <w:p w14:paraId="7040AE7E" w14:textId="77777777"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Pareggi</w:t>
            </w:r>
          </w:p>
        </w:tc>
        <w:tc>
          <w:tcPr>
            <w:tcW w:w="1782" w:type="dxa"/>
          </w:tcPr>
          <w:p w14:paraId="7C730FCE" w14:textId="2BB386EF"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di mosse di tutte le partite</w:t>
            </w:r>
          </w:p>
        </w:tc>
        <w:tc>
          <w:tcPr>
            <w:tcW w:w="2369" w:type="dxa"/>
          </w:tcPr>
          <w:p w14:paraId="7CBDCC4C" w14:textId="2D0EED3B" w:rsidR="00BF31CB" w:rsidRPr="00733A5A" w:rsidRDefault="00BF31CB" w:rsidP="00AF291F">
            <w:pPr>
              <w:pStyle w:val="Paragrafoelenco"/>
              <w:ind w:left="0"/>
              <w:cnfStyle w:val="100000000000" w:firstRow="1"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Numero di mosse per partita (media)</w:t>
            </w:r>
          </w:p>
        </w:tc>
      </w:tr>
      <w:tr w:rsidR="00A96D0F" w:rsidRPr="00733A5A" w14:paraId="1C380AB1" w14:textId="18538BA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56769BE5" w14:textId="77777777" w:rsidR="00BF31CB" w:rsidRPr="00733A5A" w:rsidRDefault="00BF31CB"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ci2004ita.pdn</w:t>
            </w:r>
          </w:p>
        </w:tc>
        <w:tc>
          <w:tcPr>
            <w:tcW w:w="1045" w:type="dxa"/>
          </w:tcPr>
          <w:p w14:paraId="1F479109" w14:textId="2C0915C6" w:rsidR="00BF31CB" w:rsidRPr="00733A5A" w:rsidRDefault="00852447"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190</w:t>
            </w:r>
          </w:p>
        </w:tc>
        <w:tc>
          <w:tcPr>
            <w:tcW w:w="998" w:type="dxa"/>
          </w:tcPr>
          <w:p w14:paraId="1793CEE1" w14:textId="1E9D1D44"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36</w:t>
            </w:r>
          </w:p>
        </w:tc>
        <w:tc>
          <w:tcPr>
            <w:tcW w:w="998" w:type="dxa"/>
          </w:tcPr>
          <w:p w14:paraId="1C744197" w14:textId="0465BF5A"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42</w:t>
            </w:r>
          </w:p>
        </w:tc>
        <w:tc>
          <w:tcPr>
            <w:tcW w:w="969" w:type="dxa"/>
          </w:tcPr>
          <w:p w14:paraId="33050C02" w14:textId="402E8D08" w:rsidR="00BF31CB" w:rsidRPr="00733A5A" w:rsidRDefault="00BF31CB"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112</w:t>
            </w:r>
          </w:p>
        </w:tc>
        <w:tc>
          <w:tcPr>
            <w:tcW w:w="1782" w:type="dxa"/>
          </w:tcPr>
          <w:p w14:paraId="63AA6D82" w14:textId="69A5565C" w:rsidR="00BF31CB" w:rsidRPr="00733A5A" w:rsidRDefault="00852447"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11555</w:t>
            </w:r>
          </w:p>
        </w:tc>
        <w:tc>
          <w:tcPr>
            <w:tcW w:w="2369" w:type="dxa"/>
          </w:tcPr>
          <w:p w14:paraId="58214BE0" w14:textId="1EA8879E" w:rsidR="00BF31CB" w:rsidRPr="00733A5A" w:rsidRDefault="003D7ED8" w:rsidP="00AF291F">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11555/190 = 60,8</w:t>
            </w:r>
          </w:p>
        </w:tc>
      </w:tr>
      <w:tr w:rsidR="00A96D0F" w:rsidRPr="00733A5A" w14:paraId="2FE1FC6D" w14:textId="1068B1C9" w:rsidTr="00573DB1">
        <w:tc>
          <w:tcPr>
            <w:cnfStyle w:val="001000000000" w:firstRow="0" w:lastRow="0" w:firstColumn="1" w:lastColumn="0" w:oddVBand="0" w:evenVBand="0" w:oddHBand="0" w:evenHBand="0" w:firstRowFirstColumn="0" w:firstRowLastColumn="0" w:lastRowFirstColumn="0" w:lastRowLastColumn="0"/>
            <w:tcW w:w="1574" w:type="dxa"/>
          </w:tcPr>
          <w:p w14:paraId="2CFEE272" w14:textId="37A66A38" w:rsidR="00BF31CB" w:rsidRPr="00733A5A" w:rsidRDefault="003D7ED8" w:rsidP="00AF291F">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ci2005ita.pdn</w:t>
            </w:r>
          </w:p>
        </w:tc>
        <w:tc>
          <w:tcPr>
            <w:tcW w:w="1045" w:type="dxa"/>
          </w:tcPr>
          <w:p w14:paraId="49420774" w14:textId="722AFC11"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153</w:t>
            </w:r>
          </w:p>
        </w:tc>
        <w:tc>
          <w:tcPr>
            <w:tcW w:w="998" w:type="dxa"/>
          </w:tcPr>
          <w:p w14:paraId="0524D765" w14:textId="21919BC8"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27</w:t>
            </w:r>
          </w:p>
        </w:tc>
        <w:tc>
          <w:tcPr>
            <w:tcW w:w="998" w:type="dxa"/>
          </w:tcPr>
          <w:p w14:paraId="7167E088" w14:textId="51997978"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39</w:t>
            </w:r>
          </w:p>
        </w:tc>
        <w:tc>
          <w:tcPr>
            <w:tcW w:w="969" w:type="dxa"/>
          </w:tcPr>
          <w:p w14:paraId="391DAD01" w14:textId="2E7C24BE"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87</w:t>
            </w:r>
          </w:p>
        </w:tc>
        <w:tc>
          <w:tcPr>
            <w:tcW w:w="1782" w:type="dxa"/>
          </w:tcPr>
          <w:p w14:paraId="4282D2E9" w14:textId="51283F42"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10199</w:t>
            </w:r>
          </w:p>
        </w:tc>
        <w:tc>
          <w:tcPr>
            <w:tcW w:w="2369" w:type="dxa"/>
          </w:tcPr>
          <w:p w14:paraId="1B792498" w14:textId="21327290" w:rsidR="00BF31CB" w:rsidRPr="00733A5A" w:rsidRDefault="003D7ED8" w:rsidP="00AF291F">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10199/153= 66,67</w:t>
            </w:r>
          </w:p>
        </w:tc>
      </w:tr>
      <w:tr w:rsidR="005771C6" w:rsidRPr="00733A5A" w14:paraId="796A5F06" w14:textId="77777777" w:rsidTr="00573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0A160332" w14:textId="7F872D00" w:rsidR="005771C6" w:rsidRPr="00733A5A" w:rsidRDefault="005771C6" w:rsidP="005771C6">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ci2010.pdn</w:t>
            </w:r>
          </w:p>
        </w:tc>
        <w:tc>
          <w:tcPr>
            <w:tcW w:w="1045" w:type="dxa"/>
          </w:tcPr>
          <w:p w14:paraId="0985480B" w14:textId="2C0EF2A7" w:rsidR="005771C6" w:rsidRPr="00733A5A" w:rsidRDefault="005771C6"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 xml:space="preserve">688 </w:t>
            </w:r>
          </w:p>
        </w:tc>
        <w:tc>
          <w:tcPr>
            <w:tcW w:w="998" w:type="dxa"/>
          </w:tcPr>
          <w:p w14:paraId="59298E49" w14:textId="37CDEF20"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143</w:t>
            </w:r>
          </w:p>
        </w:tc>
        <w:tc>
          <w:tcPr>
            <w:tcW w:w="998" w:type="dxa"/>
          </w:tcPr>
          <w:p w14:paraId="2A445A84" w14:textId="41AE1AF9"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144</w:t>
            </w:r>
          </w:p>
        </w:tc>
        <w:tc>
          <w:tcPr>
            <w:tcW w:w="969" w:type="dxa"/>
          </w:tcPr>
          <w:p w14:paraId="1B51452F" w14:textId="0A42F33E"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401</w:t>
            </w:r>
          </w:p>
        </w:tc>
        <w:tc>
          <w:tcPr>
            <w:tcW w:w="1782" w:type="dxa"/>
          </w:tcPr>
          <w:p w14:paraId="17D7DDA4" w14:textId="4B9ECA95"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38814</w:t>
            </w:r>
          </w:p>
        </w:tc>
        <w:tc>
          <w:tcPr>
            <w:tcW w:w="2369" w:type="dxa"/>
          </w:tcPr>
          <w:p w14:paraId="4F5E8D95" w14:textId="751B19F7" w:rsidR="005771C6" w:rsidRPr="00733A5A" w:rsidRDefault="00934CCB" w:rsidP="005771C6">
            <w:pPr>
              <w:pStyle w:val="Paragrafoelenco"/>
              <w:ind w:left="0"/>
              <w:cnfStyle w:val="000000100000" w:firstRow="0" w:lastRow="0" w:firstColumn="0" w:lastColumn="0" w:oddVBand="0" w:evenVBand="0" w:oddHBand="1"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38814/688 = 56,4</w:t>
            </w:r>
          </w:p>
        </w:tc>
      </w:tr>
      <w:tr w:rsidR="005771C6" w:rsidRPr="00733A5A" w14:paraId="58015F27" w14:textId="77777777" w:rsidTr="00573DB1">
        <w:tc>
          <w:tcPr>
            <w:cnfStyle w:val="001000000000" w:firstRow="0" w:lastRow="0" w:firstColumn="1" w:lastColumn="0" w:oddVBand="0" w:evenVBand="0" w:oddHBand="0" w:evenHBand="0" w:firstRowFirstColumn="0" w:firstRowLastColumn="0" w:lastRowFirstColumn="0" w:lastRowLastColumn="0"/>
            <w:tcW w:w="1574" w:type="dxa"/>
          </w:tcPr>
          <w:p w14:paraId="7A494925" w14:textId="0C60F485" w:rsidR="005771C6" w:rsidRPr="00733A5A" w:rsidRDefault="005771C6" w:rsidP="005771C6">
            <w:pPr>
              <w:pStyle w:val="Paragrafoelenco"/>
              <w:ind w:left="0"/>
              <w:rPr>
                <w:rFonts w:asciiTheme="majorHAnsi" w:eastAsiaTheme="minorEastAsia" w:hAnsiTheme="majorHAnsi" w:cstheme="majorHAnsi"/>
              </w:rPr>
            </w:pPr>
            <w:r w:rsidRPr="00733A5A">
              <w:rPr>
                <w:rFonts w:asciiTheme="majorHAnsi" w:eastAsiaTheme="minorEastAsia" w:hAnsiTheme="majorHAnsi" w:cstheme="majorHAnsi"/>
              </w:rPr>
              <w:t>TOT</w:t>
            </w:r>
          </w:p>
        </w:tc>
        <w:tc>
          <w:tcPr>
            <w:tcW w:w="1045" w:type="dxa"/>
          </w:tcPr>
          <w:p w14:paraId="68880301" w14:textId="46822742"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1031</w:t>
            </w:r>
          </w:p>
        </w:tc>
        <w:tc>
          <w:tcPr>
            <w:tcW w:w="998" w:type="dxa"/>
          </w:tcPr>
          <w:p w14:paraId="44E8333A" w14:textId="1E0246C3"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206</w:t>
            </w:r>
          </w:p>
        </w:tc>
        <w:tc>
          <w:tcPr>
            <w:tcW w:w="998" w:type="dxa"/>
          </w:tcPr>
          <w:p w14:paraId="1B020732" w14:textId="49F20CEF"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225</w:t>
            </w:r>
          </w:p>
        </w:tc>
        <w:tc>
          <w:tcPr>
            <w:tcW w:w="969" w:type="dxa"/>
          </w:tcPr>
          <w:p w14:paraId="37DADBD0" w14:textId="235BF2AD"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600</w:t>
            </w:r>
          </w:p>
        </w:tc>
        <w:tc>
          <w:tcPr>
            <w:tcW w:w="1782" w:type="dxa"/>
          </w:tcPr>
          <w:p w14:paraId="622F7B73" w14:textId="3290BF28" w:rsidR="005771C6" w:rsidRPr="00733A5A" w:rsidRDefault="00934CCB" w:rsidP="005771C6">
            <w:pPr>
              <w:pStyle w:val="Paragrafoelenco"/>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60568</w:t>
            </w:r>
          </w:p>
        </w:tc>
        <w:tc>
          <w:tcPr>
            <w:tcW w:w="2369" w:type="dxa"/>
          </w:tcPr>
          <w:p w14:paraId="529FD028" w14:textId="5A4F5C78" w:rsidR="005771C6" w:rsidRPr="00733A5A" w:rsidRDefault="00934CCB" w:rsidP="00784571">
            <w:pPr>
              <w:pStyle w:val="Paragrafoelenco"/>
              <w:keepNext/>
              <w:ind w:left="0"/>
              <w:cnfStyle w:val="000000000000" w:firstRow="0" w:lastRow="0" w:firstColumn="0" w:lastColumn="0" w:oddVBand="0" w:evenVBand="0" w:oddHBand="0" w:evenHBand="0" w:firstRowFirstColumn="0" w:firstRowLastColumn="0" w:lastRowFirstColumn="0" w:lastRowLastColumn="0"/>
              <w:rPr>
                <w:rFonts w:asciiTheme="majorHAnsi" w:eastAsiaTheme="minorEastAsia" w:hAnsiTheme="majorHAnsi" w:cstheme="majorHAnsi"/>
              </w:rPr>
            </w:pPr>
            <w:r w:rsidRPr="00733A5A">
              <w:rPr>
                <w:rFonts w:asciiTheme="majorHAnsi" w:eastAsiaTheme="minorEastAsia" w:hAnsiTheme="majorHAnsi" w:cstheme="majorHAnsi"/>
              </w:rPr>
              <w:t>60568</w:t>
            </w:r>
            <w:r w:rsidR="005771C6" w:rsidRPr="00733A5A">
              <w:rPr>
                <w:rFonts w:asciiTheme="majorHAnsi" w:eastAsiaTheme="minorEastAsia" w:hAnsiTheme="majorHAnsi" w:cstheme="majorHAnsi"/>
              </w:rPr>
              <w:t>/</w:t>
            </w:r>
            <w:r w:rsidRPr="00733A5A">
              <w:rPr>
                <w:rFonts w:asciiTheme="majorHAnsi" w:eastAsiaTheme="minorEastAsia" w:hAnsiTheme="majorHAnsi" w:cstheme="majorHAnsi"/>
              </w:rPr>
              <w:t>1031</w:t>
            </w:r>
            <w:r w:rsidR="005771C6" w:rsidRPr="00733A5A">
              <w:rPr>
                <w:rFonts w:asciiTheme="majorHAnsi" w:eastAsiaTheme="minorEastAsia" w:hAnsiTheme="majorHAnsi" w:cstheme="majorHAnsi"/>
              </w:rPr>
              <w:t>=</w:t>
            </w:r>
            <w:r w:rsidRPr="00733A5A">
              <w:rPr>
                <w:rFonts w:asciiTheme="majorHAnsi" w:eastAsiaTheme="minorEastAsia" w:hAnsiTheme="majorHAnsi" w:cstheme="majorHAnsi"/>
              </w:rPr>
              <w:t>58,7</w:t>
            </w:r>
          </w:p>
        </w:tc>
      </w:tr>
    </w:tbl>
    <w:p w14:paraId="5FE039DB" w14:textId="1216E0A9" w:rsidR="00BF31CB" w:rsidRPr="00733A5A" w:rsidRDefault="00784571" w:rsidP="00784571">
      <w:pPr>
        <w:pStyle w:val="Didascalia"/>
        <w:jc w:val="center"/>
        <w:rPr>
          <w:rFonts w:asciiTheme="majorHAnsi" w:eastAsiaTheme="minorEastAsia"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4</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Risult</w:t>
      </w:r>
      <w:r w:rsidR="005B5D5E" w:rsidRPr="00733A5A">
        <w:rPr>
          <w:rFonts w:asciiTheme="majorHAnsi" w:hAnsiTheme="majorHAnsi" w:cstheme="majorHAnsi"/>
          <w:sz w:val="24"/>
          <w:szCs w:val="24"/>
        </w:rPr>
        <w:t>at</w:t>
      </w:r>
      <w:r w:rsidRPr="00733A5A">
        <w:rPr>
          <w:rFonts w:asciiTheme="majorHAnsi" w:hAnsiTheme="majorHAnsi" w:cstheme="majorHAnsi"/>
          <w:sz w:val="24"/>
          <w:szCs w:val="24"/>
        </w:rPr>
        <w:t>i dell'analisi degli archivi</w:t>
      </w:r>
    </w:p>
    <w:p w14:paraId="704A5D8E" w14:textId="0755FE1C" w:rsidR="00F465E4" w:rsidRPr="00733A5A" w:rsidRDefault="00A96D0F" w:rsidP="00F465E4">
      <w:pPr>
        <w:rPr>
          <w:rFonts w:asciiTheme="majorHAnsi" w:hAnsiTheme="majorHAnsi" w:cstheme="majorHAnsi"/>
        </w:rPr>
      </w:pPr>
      <w:r w:rsidRPr="00733A5A">
        <w:rPr>
          <w:rFonts w:asciiTheme="majorHAnsi" w:hAnsiTheme="majorHAnsi" w:cstheme="majorHAnsi"/>
        </w:rPr>
        <w:t>Ne segue dunque che si può stimare d=</w:t>
      </w:r>
      <w:r w:rsidR="00934CCB" w:rsidRPr="00733A5A">
        <w:rPr>
          <w:rFonts w:asciiTheme="majorHAnsi" w:hAnsiTheme="majorHAnsi" w:cstheme="majorHAnsi"/>
        </w:rPr>
        <w:t>59</w:t>
      </w:r>
      <w:r w:rsidRPr="00733A5A">
        <w:rPr>
          <w:rFonts w:asciiTheme="majorHAnsi" w:hAnsiTheme="majorHAnsi" w:cstheme="majorHAnsi"/>
        </w:rPr>
        <w:t>.</w:t>
      </w:r>
    </w:p>
    <w:p w14:paraId="603BDECB" w14:textId="73DEF27A" w:rsidR="00A96D0F" w:rsidRPr="00733A5A" w:rsidRDefault="00A96D0F" w:rsidP="00F465E4">
      <w:pPr>
        <w:rPr>
          <w:rFonts w:asciiTheme="majorHAnsi" w:hAnsiTheme="majorHAnsi" w:cstheme="majorHAnsi"/>
        </w:rPr>
      </w:pPr>
    </w:p>
    <w:p w14:paraId="6EACC72F" w14:textId="77777777" w:rsidR="005771C6" w:rsidRPr="00733A5A" w:rsidRDefault="005771C6">
      <w:pPr>
        <w:rPr>
          <w:rFonts w:asciiTheme="majorHAnsi" w:hAnsiTheme="majorHAnsi" w:cstheme="majorHAnsi"/>
        </w:rPr>
      </w:pPr>
      <w:r w:rsidRPr="00733A5A">
        <w:rPr>
          <w:rFonts w:asciiTheme="majorHAnsi" w:hAnsiTheme="majorHAnsi" w:cstheme="majorHAnsi"/>
        </w:rPr>
        <w:br w:type="page"/>
      </w:r>
    </w:p>
    <w:p w14:paraId="3D838D6F" w14:textId="013B3033" w:rsidR="000B0B0A" w:rsidRPr="00733A5A" w:rsidRDefault="00A96D0F" w:rsidP="00F465E4">
      <w:pPr>
        <w:rPr>
          <w:rFonts w:asciiTheme="majorHAnsi" w:hAnsiTheme="majorHAnsi" w:cstheme="majorHAnsi"/>
        </w:rPr>
      </w:pPr>
      <w:r w:rsidRPr="00733A5A">
        <w:rPr>
          <w:rFonts w:asciiTheme="majorHAnsi" w:hAnsiTheme="majorHAnsi" w:cstheme="majorHAnsi"/>
        </w:rPr>
        <w:lastRenderedPageBreak/>
        <w:t xml:space="preserve">Questo significa che </w:t>
      </w:r>
      <w:r w:rsidR="000B0B0A" w:rsidRPr="00733A5A">
        <w:rPr>
          <w:rFonts w:asciiTheme="majorHAnsi" w:hAnsiTheme="majorHAnsi" w:cstheme="majorHAnsi"/>
        </w:rPr>
        <w:t>nel caso</w:t>
      </w:r>
      <w:r w:rsidR="005B5D5E" w:rsidRPr="00733A5A">
        <w:rPr>
          <w:rFonts w:asciiTheme="majorHAnsi" w:hAnsiTheme="majorHAnsi" w:cstheme="majorHAnsi"/>
        </w:rPr>
        <w:t xml:space="preserve"> </w:t>
      </w:r>
      <w:r w:rsidR="000B0B0A" w:rsidRPr="00733A5A">
        <w:rPr>
          <w:rFonts w:asciiTheme="majorHAnsi" w:hAnsiTheme="majorHAnsi" w:cstheme="majorHAnsi"/>
        </w:rPr>
        <w:t>medio,</w:t>
      </w:r>
      <w:r w:rsidR="005771C6" w:rsidRPr="00733A5A">
        <w:rPr>
          <w:rFonts w:asciiTheme="majorHAnsi" w:hAnsiTheme="majorHAnsi" w:cstheme="majorHAnsi"/>
        </w:rPr>
        <w:t xml:space="preserve"> </w:t>
      </w:r>
      <w:r w:rsidR="000B0B0A" w:rsidRPr="00733A5A">
        <w:rPr>
          <w:rFonts w:asciiTheme="majorHAnsi" w:hAnsiTheme="majorHAnsi" w:cstheme="majorHAnsi"/>
        </w:rPr>
        <w:t>l’albero è composto da:</w:t>
      </w:r>
    </w:p>
    <w:p w14:paraId="7015E626" w14:textId="77777777" w:rsidR="000B0B0A" w:rsidRPr="00733A5A" w:rsidRDefault="000B0B0A" w:rsidP="00F465E4">
      <w:pPr>
        <w:rPr>
          <w:rFonts w:asciiTheme="majorHAnsi" w:hAnsiTheme="majorHAnsi" w:cstheme="majorHAnsi"/>
        </w:rPr>
      </w:pPr>
    </w:p>
    <w:p w14:paraId="4B091F44" w14:textId="58D4BC1C" w:rsidR="00A96D0F" w:rsidRPr="00733A5A" w:rsidRDefault="005453E4" w:rsidP="000B0B0A">
      <w:pPr>
        <w:jc w:val="center"/>
        <w:rPr>
          <w:rFonts w:asciiTheme="majorHAnsi" w:eastAsiaTheme="minorEastAsia" w:hAnsiTheme="majorHAnsi" w:cstheme="majorHAnsi"/>
        </w:rPr>
      </w:pPr>
      <m:oMath>
        <m:sSup>
          <m:sSupPr>
            <m:ctrlPr>
              <w:rPr>
                <w:rFonts w:ascii="Cambria Math" w:hAnsi="Cambria Math" w:cstheme="majorHAnsi"/>
                <w:i/>
              </w:rPr>
            </m:ctrlPr>
          </m:sSupPr>
          <m:e>
            <m:r>
              <w:rPr>
                <w:rFonts w:ascii="Cambria Math" w:hAnsi="Cambria Math" w:cstheme="majorHAnsi"/>
              </w:rPr>
              <m:t>b</m:t>
            </m:r>
          </m:e>
          <m:sup>
            <m:r>
              <w:rPr>
                <w:rFonts w:ascii="Cambria Math" w:hAnsi="Cambria Math" w:cstheme="majorHAnsi"/>
              </w:rPr>
              <m:t>d</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oMath>
      <w:r w:rsidR="000B0B0A" w:rsidRPr="00733A5A">
        <w:rPr>
          <w:rFonts w:asciiTheme="majorHAnsi" w:eastAsiaTheme="minorEastAsia" w:hAnsiTheme="majorHAnsi" w:cstheme="majorHAnsi"/>
        </w:rPr>
        <w:t xml:space="preserve"> foglie</w:t>
      </w:r>
    </w:p>
    <w:p w14:paraId="26F8A29B" w14:textId="2B82DDF7" w:rsidR="000B0B0A" w:rsidRPr="00733A5A" w:rsidRDefault="000B0B0A" w:rsidP="00F465E4">
      <w:pPr>
        <w:rPr>
          <w:rFonts w:asciiTheme="majorHAnsi" w:eastAsiaTheme="minorEastAsia" w:hAnsiTheme="majorHAnsi" w:cstheme="majorHAnsi"/>
        </w:rPr>
      </w:pPr>
    </w:p>
    <w:p w14:paraId="568A1569" w14:textId="6B3DF770" w:rsidR="000B0B0A" w:rsidRPr="00733A5A" w:rsidRDefault="000B0B0A" w:rsidP="00F465E4">
      <w:pPr>
        <w:rPr>
          <w:rFonts w:asciiTheme="majorHAnsi" w:eastAsiaTheme="minorEastAsia" w:hAnsiTheme="majorHAnsi" w:cstheme="majorHAnsi"/>
        </w:rPr>
      </w:pPr>
      <w:r w:rsidRPr="00733A5A">
        <w:rPr>
          <w:rFonts w:asciiTheme="majorHAnsi" w:eastAsiaTheme="minorEastAsia" w:hAnsiTheme="majorHAnsi" w:cstheme="majorHAnsi"/>
        </w:rPr>
        <w:t>Volendo esprime questo numero in base 10:</w:t>
      </w:r>
    </w:p>
    <w:p w14:paraId="434A63AC" w14:textId="77777777" w:rsidR="000B0B0A" w:rsidRPr="00733A5A" w:rsidRDefault="000B0B0A" w:rsidP="00F465E4">
      <w:pPr>
        <w:rPr>
          <w:rFonts w:asciiTheme="majorHAnsi" w:eastAsiaTheme="minorEastAsia" w:hAnsiTheme="majorHAnsi" w:cstheme="majorHAnsi"/>
        </w:rPr>
      </w:pPr>
    </w:p>
    <w:p w14:paraId="0C6AAD61" w14:textId="0CCD63C6" w:rsidR="000B0B0A" w:rsidRPr="00733A5A" w:rsidRDefault="005453E4" w:rsidP="000B0B0A">
      <w:pPr>
        <w:rPr>
          <w:rFonts w:asciiTheme="majorHAnsi" w:eastAsiaTheme="minorEastAsia" w:hAnsiTheme="majorHAnsi" w:cstheme="majorHAnsi"/>
        </w:rPr>
      </w:pPr>
      <m:oMathPara>
        <m:oMath>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x</m:t>
              </m:r>
            </m:sup>
          </m:sSup>
          <m:r>
            <w:rPr>
              <w:rFonts w:ascii="Cambria Math" w:hAnsi="Cambria Math" w:cstheme="majorHAnsi"/>
            </w:rPr>
            <m:t>=</m:t>
          </m:r>
          <m:sSup>
            <m:sSupPr>
              <m:ctrlPr>
                <w:rPr>
                  <w:rFonts w:ascii="Cambria Math" w:hAnsi="Cambria Math" w:cstheme="majorHAnsi"/>
                  <w:i/>
                </w:rPr>
              </m:ctrlPr>
            </m:sSupPr>
            <m:e>
              <m:r>
                <w:rPr>
                  <w:rFonts w:ascii="Cambria Math" w:hAnsi="Cambria Math" w:cstheme="majorHAnsi"/>
                </w:rPr>
                <m:t>10</m:t>
              </m:r>
            </m:e>
            <m:sup>
              <m:r>
                <w:rPr>
                  <w:rFonts w:ascii="Cambria Math" w:hAnsi="Cambria Math" w:cstheme="majorHAnsi"/>
                </w:rPr>
                <m:t>36</m:t>
              </m:r>
            </m:sup>
          </m:sSup>
        </m:oMath>
      </m:oMathPara>
    </w:p>
    <w:p w14:paraId="719AF856" w14:textId="52331CBA" w:rsidR="000B0B0A" w:rsidRPr="00733A5A" w:rsidRDefault="00642FA6" w:rsidP="00F465E4">
      <w:pPr>
        <w:rPr>
          <w:rFonts w:asciiTheme="majorHAnsi" w:eastAsiaTheme="minorEastAsia" w:hAnsiTheme="majorHAnsi" w:cstheme="majorHAnsi"/>
        </w:rPr>
      </w:pPr>
      <m:oMathPara>
        <m:oMath>
          <m:r>
            <w:rPr>
              <w:rFonts w:ascii="Cambria Math" w:hAnsi="Cambria Math" w:cstheme="majorHAnsi"/>
            </w:rPr>
            <m:t>x=</m:t>
          </m:r>
          <m:sSub>
            <m:sSubPr>
              <m:ctrlPr>
                <w:rPr>
                  <w:rFonts w:ascii="Cambria Math" w:hAnsi="Cambria Math" w:cstheme="majorHAnsi"/>
                  <w:i/>
                </w:rPr>
              </m:ctrlPr>
            </m:sSubPr>
            <m:e>
              <m:r>
                <w:rPr>
                  <w:rFonts w:ascii="Cambria Math" w:hAnsi="Cambria Math" w:cstheme="majorHAnsi"/>
                </w:rPr>
                <m:t>log</m:t>
              </m:r>
            </m:e>
            <m:sub>
              <m:r>
                <w:rPr>
                  <w:rFonts w:ascii="Cambria Math" w:hAnsi="Cambria Math" w:cstheme="majorHAnsi"/>
                </w:rPr>
                <m:t>10</m:t>
              </m:r>
            </m:sub>
          </m:sSub>
          <m:d>
            <m:dPr>
              <m:ctrlPr>
                <w:rPr>
                  <w:rFonts w:ascii="Cambria Math" w:hAnsi="Cambria Math" w:cstheme="majorHAnsi"/>
                  <w:i/>
                </w:rPr>
              </m:ctrlPr>
            </m:dPr>
            <m:e>
              <m:sSup>
                <m:sSupPr>
                  <m:ctrlPr>
                    <w:rPr>
                      <w:rFonts w:ascii="Cambria Math" w:hAnsi="Cambria Math" w:cstheme="majorHAnsi"/>
                      <w:i/>
                    </w:rPr>
                  </m:ctrlPr>
                </m:sSupPr>
                <m:e>
                  <m:r>
                    <w:rPr>
                      <w:rFonts w:ascii="Cambria Math" w:hAnsi="Cambria Math" w:cstheme="majorHAnsi"/>
                    </w:rPr>
                    <m:t>4</m:t>
                  </m:r>
                </m:e>
                <m:sup>
                  <m:r>
                    <w:rPr>
                      <w:rFonts w:ascii="Cambria Math" w:hAnsi="Cambria Math" w:cstheme="majorHAnsi"/>
                    </w:rPr>
                    <m:t>59</m:t>
                  </m:r>
                </m:sup>
              </m:sSup>
            </m:e>
          </m:d>
          <m:r>
            <w:rPr>
              <w:rFonts w:ascii="Cambria Math" w:hAnsi="Cambria Math" w:cstheme="majorHAnsi"/>
            </w:rPr>
            <m:t>=2*59*</m:t>
          </m:r>
          <m:sSub>
            <m:sSubPr>
              <m:ctrlPr>
                <w:rPr>
                  <w:rFonts w:ascii="Cambria Math" w:hAnsi="Cambria Math" w:cstheme="majorHAnsi"/>
                  <w:i/>
                </w:rPr>
              </m:ctrlPr>
            </m:sSubPr>
            <m:e>
              <m:r>
                <w:rPr>
                  <w:rFonts w:ascii="Cambria Math" w:hAnsi="Cambria Math" w:cstheme="majorHAnsi"/>
                </w:rPr>
                <m:t>log</m:t>
              </m:r>
            </m:e>
            <m:sub>
              <m:r>
                <w:rPr>
                  <w:rFonts w:ascii="Cambria Math" w:hAnsi="Cambria Math" w:cstheme="majorHAnsi"/>
                </w:rPr>
                <m:t>10</m:t>
              </m:r>
            </m:sub>
          </m:sSub>
          <m:r>
            <w:rPr>
              <w:rFonts w:ascii="Cambria Math" w:hAnsi="Cambria Math" w:cstheme="majorHAnsi"/>
            </w:rPr>
            <m:t>(2)≈36</m:t>
          </m:r>
        </m:oMath>
      </m:oMathPara>
    </w:p>
    <w:p w14:paraId="6A1D3871" w14:textId="77777777" w:rsidR="000B0B0A" w:rsidRPr="00733A5A" w:rsidRDefault="000B0B0A" w:rsidP="00F465E4">
      <w:pPr>
        <w:rPr>
          <w:rFonts w:asciiTheme="majorHAnsi" w:eastAsiaTheme="minorEastAsia" w:hAnsiTheme="majorHAnsi" w:cstheme="majorHAnsi"/>
        </w:rPr>
      </w:pPr>
    </w:p>
    <w:p w14:paraId="4DD9CB81" w14:textId="44F94511" w:rsidR="00AD146C" w:rsidRPr="00733A5A" w:rsidRDefault="00EB1F7D" w:rsidP="000B0B0A">
      <w:pPr>
        <w:rPr>
          <w:rFonts w:asciiTheme="majorHAnsi" w:hAnsiTheme="majorHAnsi" w:cstheme="majorHAnsi"/>
        </w:rPr>
      </w:pPr>
      <w:r w:rsidRPr="00733A5A">
        <w:rPr>
          <w:rFonts w:asciiTheme="majorHAnsi" w:hAnsiTheme="majorHAnsi" w:cstheme="majorHAnsi"/>
        </w:rPr>
        <w:t>È</w:t>
      </w:r>
      <w:r w:rsidR="00CB2BA9" w:rsidRPr="00733A5A">
        <w:rPr>
          <w:rFonts w:asciiTheme="majorHAnsi" w:hAnsiTheme="majorHAnsi" w:cstheme="majorHAnsi"/>
        </w:rPr>
        <w:t xml:space="preserve"> evidente che si tratta di un numero troppo elevato da calcolare e per rendersene conto può essere utile fare un rapido test:</w:t>
      </w:r>
    </w:p>
    <w:p w14:paraId="552CFBE3" w14:textId="39C811CD" w:rsidR="00CB2BA9" w:rsidRPr="00733A5A" w:rsidRDefault="00CB2BA9" w:rsidP="000B0B0A">
      <w:pPr>
        <w:rPr>
          <w:rFonts w:asciiTheme="majorHAnsi" w:hAnsiTheme="majorHAnsi" w:cstheme="majorHAnsi"/>
        </w:rPr>
      </w:pPr>
    </w:p>
    <w:p w14:paraId="78740784" w14:textId="1D7FF8E8" w:rsidR="00CB2BA9" w:rsidRPr="00694E33" w:rsidRDefault="00952CD8" w:rsidP="00CB2BA9">
      <w:pPr>
        <w:rPr>
          <w:rFonts w:asciiTheme="majorHAnsi" w:eastAsiaTheme="minorEastAsia" w:hAnsiTheme="majorHAnsi" w:cstheme="majorHAnsi"/>
          <w:sz w:val="22"/>
          <w:szCs w:val="22"/>
        </w:rPr>
      </w:pPr>
      <m:oMathPara>
        <m:oMathParaPr>
          <m:jc m:val="left"/>
        </m:oMathParaPr>
        <m:oMath>
          <m:r>
            <w:rPr>
              <w:rFonts w:ascii="Cambria Math" w:hAnsi="Cambria Math" w:cstheme="majorHAnsi"/>
              <w:sz w:val="22"/>
              <w:szCs w:val="22"/>
            </w:rPr>
            <m:t>Numero nanosecondi in 1 anno = 3,154*</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7</m:t>
              </m:r>
            </m:sup>
          </m:sSup>
          <m:r>
            <w:rPr>
              <w:rFonts w:ascii="Cambria Math" w:hAnsi="Cambria Math" w:cstheme="majorHAnsi"/>
              <w:sz w:val="22"/>
              <w:szCs w:val="22"/>
            </w:rPr>
            <m:t xml:space="preserve"> </m:t>
          </m:r>
          <m:r>
            <w:rPr>
              <w:rFonts w:ascii="Cambria Math" w:hAnsi="Cambria Math" w:cstheme="majorHAnsi"/>
              <w:strike/>
              <w:sz w:val="22"/>
              <w:szCs w:val="22"/>
            </w:rPr>
            <m:t>sec</m:t>
          </m:r>
          <m:r>
            <w:rPr>
              <w:rFonts w:ascii="Cambria Math" w:hAnsi="Cambria Math" w:cstheme="majorHAnsi"/>
              <w:sz w:val="22"/>
              <w:szCs w:val="22"/>
            </w:rPr>
            <m:t xml:space="preserve">/anni*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9</m:t>
              </m:r>
            </m:sup>
          </m:sSup>
          <m:r>
            <w:rPr>
              <w:rFonts w:ascii="Cambria Math" w:hAnsi="Cambria Math" w:cstheme="majorHAnsi"/>
              <w:sz w:val="22"/>
              <w:szCs w:val="22"/>
            </w:rPr>
            <m:t>ns/</m:t>
          </m:r>
          <m:r>
            <w:rPr>
              <w:rFonts w:ascii="Cambria Math" w:hAnsi="Cambria Math" w:cstheme="majorHAnsi"/>
              <w:strike/>
              <w:sz w:val="22"/>
              <w:szCs w:val="22"/>
            </w:rPr>
            <m:t>sec</m:t>
          </m:r>
          <m:r>
            <w:rPr>
              <w:rFonts w:ascii="Cambria Math" w:hAnsi="Cambria Math" w:cstheme="majorHAnsi"/>
              <w:sz w:val="22"/>
              <w:szCs w:val="22"/>
            </w:rPr>
            <m:t xml:space="preserve">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16</m:t>
              </m:r>
            </m:sup>
          </m:sSup>
          <m:r>
            <w:rPr>
              <w:rFonts w:ascii="Cambria Math" w:hAnsi="Cambria Math" w:cstheme="majorHAnsi"/>
              <w:sz w:val="22"/>
              <w:szCs w:val="22"/>
            </w:rPr>
            <m:t xml:space="preserve"> ns/anni </m:t>
          </m:r>
        </m:oMath>
      </m:oMathPara>
    </w:p>
    <w:p w14:paraId="2F0B76D6" w14:textId="5D62AE15" w:rsidR="00DC52DF" w:rsidRPr="00694E33" w:rsidRDefault="00952CD8" w:rsidP="00952CD8">
      <w:pPr>
        <w:rPr>
          <w:rFonts w:asciiTheme="majorHAnsi" w:hAnsiTheme="majorHAnsi" w:cstheme="majorHAnsi"/>
          <w:b/>
          <w:bCs/>
          <w:sz w:val="22"/>
          <w:szCs w:val="22"/>
        </w:rPr>
      </w:pPr>
      <m:oMathPara>
        <m:oMathParaPr>
          <m:jc m:val="left"/>
        </m:oMathParaPr>
        <m:oMath>
          <m:r>
            <w:rPr>
              <w:rFonts w:ascii="Cambria Math" w:hAnsi="Cambria Math" w:cstheme="majorHAnsi"/>
              <w:sz w:val="22"/>
              <w:szCs w:val="22"/>
            </w:rPr>
            <m:t xml:space="preserve">Numero nanosecondi trascorsi dall'inizo dell'universo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16</m:t>
              </m:r>
            </m:sup>
          </m:sSup>
          <m:r>
            <w:rPr>
              <w:rFonts w:ascii="Cambria Math" w:hAnsi="Cambria Math" w:cstheme="majorHAnsi"/>
              <w:sz w:val="22"/>
              <w:szCs w:val="22"/>
            </w:rPr>
            <m:t xml:space="preserve"> ns/anni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10</m:t>
              </m:r>
            </m:sup>
          </m:sSup>
          <m:r>
            <w:rPr>
              <w:rFonts w:ascii="Cambria Math" w:hAnsi="Cambria Math" w:cstheme="majorHAnsi"/>
              <w:sz w:val="22"/>
              <w:szCs w:val="22"/>
            </w:rPr>
            <m:t xml:space="preserve">anni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26</m:t>
              </m:r>
            </m:sup>
          </m:sSup>
          <m:r>
            <w:rPr>
              <w:rFonts w:ascii="Cambria Math" w:hAnsi="Cambria Math" w:cstheme="majorHAnsi"/>
              <w:sz w:val="22"/>
              <w:szCs w:val="22"/>
            </w:rPr>
            <m:t xml:space="preserve"> ns</m:t>
          </m:r>
        </m:oMath>
      </m:oMathPara>
    </w:p>
    <w:p w14:paraId="1631E245" w14:textId="12C220A6" w:rsidR="00DC52DF" w:rsidRPr="00733A5A" w:rsidRDefault="00DC52DF" w:rsidP="00DC52DF">
      <w:pPr>
        <w:pStyle w:val="Paragrafoelenco"/>
        <w:rPr>
          <w:rFonts w:asciiTheme="majorHAnsi" w:hAnsiTheme="majorHAnsi" w:cstheme="majorHAnsi"/>
          <w:b/>
          <w:bCs/>
        </w:rPr>
      </w:pPr>
    </w:p>
    <w:p w14:paraId="57953FC5" w14:textId="049397D3" w:rsidR="00DC52DF" w:rsidRPr="00733A5A" w:rsidRDefault="00642FA6" w:rsidP="00952CD8">
      <w:pPr>
        <w:rPr>
          <w:rFonts w:asciiTheme="majorHAnsi" w:hAnsiTheme="majorHAnsi" w:cstheme="majorHAnsi"/>
        </w:rPr>
      </w:pPr>
      <w:r w:rsidRPr="00733A5A">
        <w:rPr>
          <w:rFonts w:asciiTheme="majorHAnsi" w:hAnsiTheme="majorHAnsi" w:cstheme="majorHAnsi"/>
        </w:rPr>
        <w:t xml:space="preserve">Assumendo che la funzione di valutazione statica impieghi 1ns per essere calcolata, </w:t>
      </w:r>
      <w:r w:rsidR="00952CD8" w:rsidRPr="00733A5A">
        <w:rPr>
          <w:rFonts w:asciiTheme="majorHAnsi" w:hAnsiTheme="majorHAnsi" w:cstheme="majorHAnsi"/>
        </w:rPr>
        <w:t xml:space="preserve">se </w:t>
      </w:r>
      <w:r w:rsidRPr="00733A5A">
        <w:rPr>
          <w:rFonts w:asciiTheme="majorHAnsi" w:hAnsiTheme="majorHAnsi" w:cstheme="majorHAnsi"/>
        </w:rPr>
        <w:t>dall’inizio</w:t>
      </w:r>
      <w:r w:rsidR="00952CD8" w:rsidRPr="00733A5A">
        <w:rPr>
          <w:rFonts w:asciiTheme="majorHAnsi" w:hAnsiTheme="majorHAnsi" w:cstheme="majorHAnsi"/>
        </w:rPr>
        <w:t xml:space="preserve"> dell</w:t>
      </w:r>
      <w:r w:rsidRPr="00733A5A">
        <w:rPr>
          <w:rFonts w:asciiTheme="majorHAnsi" w:hAnsiTheme="majorHAnsi" w:cstheme="majorHAnsi"/>
        </w:rPr>
        <w:t>a storia dell’</w:t>
      </w:r>
      <w:r w:rsidR="00952CD8" w:rsidRPr="00733A5A">
        <w:rPr>
          <w:rFonts w:asciiTheme="majorHAnsi" w:hAnsiTheme="majorHAnsi" w:cstheme="majorHAnsi"/>
        </w:rPr>
        <w:t xml:space="preserve">universo ogni </w:t>
      </w:r>
      <w:r w:rsidRPr="00733A5A">
        <w:rPr>
          <w:rFonts w:asciiTheme="majorHAnsi" w:hAnsiTheme="majorHAnsi" w:cstheme="majorHAnsi"/>
        </w:rPr>
        <w:t xml:space="preserve">singolo ns fosse stato utilizzato per risolvere questo problema, rimarrebbero ancora </w:t>
      </w:r>
      <m:oMath>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36</m:t>
            </m:r>
          </m:sup>
        </m:sSup>
        <m:r>
          <w:rPr>
            <w:rFonts w:ascii="Cambria Math" w:hAnsi="Cambria Math" w:cstheme="majorHAnsi"/>
            <w:sz w:val="22"/>
            <w:szCs w:val="22"/>
          </w:rPr>
          <m:t xml:space="preserve">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26</m:t>
            </m:r>
          </m:sup>
        </m:sSup>
        <m:r>
          <w:rPr>
            <w:rFonts w:ascii="Cambria Math" w:hAnsi="Cambria Math" w:cstheme="majorHAnsi"/>
            <w:sz w:val="22"/>
            <w:szCs w:val="22"/>
          </w:rPr>
          <m:t xml:space="preserve"> ns  = 9.999999999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35</m:t>
            </m:r>
          </m:sup>
        </m:sSup>
        <m:r>
          <w:rPr>
            <w:rFonts w:ascii="Cambria Math" w:hAnsi="Cambria Math" w:cstheme="majorHAnsi"/>
            <w:sz w:val="22"/>
            <w:szCs w:val="22"/>
          </w:rPr>
          <m:t xml:space="preserve"> ns= 3.16887646 × </m:t>
        </m:r>
        <m:sSup>
          <m:sSupPr>
            <m:ctrlPr>
              <w:rPr>
                <w:rFonts w:ascii="Cambria Math" w:hAnsi="Cambria Math" w:cstheme="majorHAnsi"/>
                <w:i/>
                <w:sz w:val="22"/>
                <w:szCs w:val="22"/>
              </w:rPr>
            </m:ctrlPr>
          </m:sSupPr>
          <m:e>
            <m:r>
              <w:rPr>
                <w:rFonts w:ascii="Cambria Math" w:hAnsi="Cambria Math" w:cstheme="majorHAnsi"/>
                <w:sz w:val="22"/>
                <w:szCs w:val="22"/>
              </w:rPr>
              <m:t>10</m:t>
            </m:r>
          </m:e>
          <m:sup>
            <m:r>
              <w:rPr>
                <w:rFonts w:ascii="Cambria Math" w:hAnsi="Cambria Math" w:cstheme="majorHAnsi"/>
                <w:sz w:val="22"/>
                <w:szCs w:val="22"/>
              </w:rPr>
              <m:t>19</m:t>
            </m:r>
          </m:sup>
        </m:sSup>
        <m:r>
          <w:rPr>
            <w:rFonts w:ascii="Cambria Math" w:hAnsi="Cambria Math" w:cstheme="majorHAnsi"/>
            <w:sz w:val="22"/>
            <w:szCs w:val="22"/>
          </w:rPr>
          <m:t xml:space="preserve"> anni</m:t>
        </m:r>
      </m:oMath>
    </w:p>
    <w:p w14:paraId="144A5ED0" w14:textId="1C444F0B" w:rsidR="008E35C6" w:rsidRPr="00733A5A" w:rsidRDefault="008E35C6" w:rsidP="00393046">
      <w:pPr>
        <w:rPr>
          <w:rFonts w:asciiTheme="majorHAnsi" w:hAnsiTheme="majorHAnsi" w:cstheme="majorHAnsi"/>
        </w:rPr>
      </w:pPr>
    </w:p>
    <w:p w14:paraId="3CC5BC0B" w14:textId="59CFCF23" w:rsidR="00E973DA" w:rsidRPr="00733A5A" w:rsidRDefault="00E973DA" w:rsidP="004E29C5">
      <w:pPr>
        <w:pStyle w:val="Titolo4"/>
        <w:rPr>
          <w:rFonts w:cstheme="majorHAnsi"/>
        </w:rPr>
      </w:pPr>
      <w:r w:rsidRPr="00733A5A">
        <w:rPr>
          <w:rFonts w:cstheme="majorHAnsi"/>
        </w:rPr>
        <w:t>Descrizione delle scelte implementative</w:t>
      </w:r>
    </w:p>
    <w:p w14:paraId="652F23F9" w14:textId="7277A85E" w:rsidR="004E29C5" w:rsidRPr="00733A5A" w:rsidRDefault="004E29C5" w:rsidP="00E973DA">
      <w:pPr>
        <w:rPr>
          <w:rFonts w:asciiTheme="majorHAnsi" w:hAnsiTheme="majorHAnsi" w:cstheme="majorHAnsi"/>
        </w:rPr>
      </w:pPr>
      <w:r w:rsidRPr="00733A5A">
        <w:rPr>
          <w:rFonts w:asciiTheme="majorHAnsi" w:hAnsiTheme="majorHAnsi" w:cstheme="majorHAnsi"/>
        </w:rPr>
        <w:t xml:space="preserve">Considerando l’elevato costo computazionale descritto nel paragrafo precedente il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non può essere applicato sull’intero albero degli stati.</w:t>
      </w:r>
    </w:p>
    <w:p w14:paraId="08CBC625" w14:textId="34C9C395" w:rsidR="00E973DA" w:rsidRPr="00733A5A" w:rsidRDefault="004E29C5" w:rsidP="00E973DA">
      <w:pPr>
        <w:rPr>
          <w:rFonts w:asciiTheme="majorHAnsi" w:hAnsiTheme="majorHAnsi" w:cstheme="majorHAnsi"/>
        </w:rPr>
      </w:pPr>
      <w:r w:rsidRPr="00733A5A">
        <w:rPr>
          <w:rFonts w:asciiTheme="majorHAnsi" w:hAnsiTheme="majorHAnsi" w:cstheme="majorHAnsi"/>
        </w:rPr>
        <w:t>Infatti nella pratica si utilizza una sua versione nella quale si applica all’albero costruito fino ad un predeterminato livello di profondità (parametro che viene chiamato “</w:t>
      </w:r>
      <w:proofErr w:type="spellStart"/>
      <w:r w:rsidRPr="00733A5A">
        <w:rPr>
          <w:rFonts w:asciiTheme="majorHAnsi" w:hAnsiTheme="majorHAnsi" w:cstheme="majorHAnsi"/>
        </w:rPr>
        <w:t>ply</w:t>
      </w:r>
      <w:proofErr w:type="spellEnd"/>
      <w:r w:rsidRPr="00733A5A">
        <w:rPr>
          <w:rFonts w:asciiTheme="majorHAnsi" w:hAnsiTheme="majorHAnsi" w:cstheme="majorHAnsi"/>
        </w:rPr>
        <w:t>”).</w:t>
      </w:r>
    </w:p>
    <w:p w14:paraId="6337B18D" w14:textId="67BF7C94" w:rsidR="004E29C5" w:rsidRPr="00733A5A" w:rsidRDefault="004E29C5" w:rsidP="00E973DA">
      <w:pPr>
        <w:rPr>
          <w:rFonts w:asciiTheme="majorHAnsi" w:hAnsiTheme="majorHAnsi" w:cstheme="majorHAnsi"/>
        </w:rPr>
      </w:pPr>
      <w:r w:rsidRPr="00733A5A">
        <w:rPr>
          <w:rFonts w:asciiTheme="majorHAnsi" w:hAnsiTheme="majorHAnsi" w:cstheme="majorHAnsi"/>
        </w:rPr>
        <w:t xml:space="preserve">Esistono </w:t>
      </w:r>
      <w:r w:rsidR="00CE093F" w:rsidRPr="00733A5A">
        <w:rPr>
          <w:rFonts w:asciiTheme="majorHAnsi" w:hAnsiTheme="majorHAnsi" w:cstheme="majorHAnsi"/>
        </w:rPr>
        <w:t xml:space="preserve">anche </w:t>
      </w:r>
      <w:r w:rsidRPr="00733A5A">
        <w:rPr>
          <w:rFonts w:asciiTheme="majorHAnsi" w:hAnsiTheme="majorHAnsi" w:cstheme="majorHAnsi"/>
        </w:rPr>
        <w:t>algoritmi più raffinati che variano</w:t>
      </w:r>
      <w:r w:rsidR="00CE093F" w:rsidRPr="00733A5A">
        <w:rPr>
          <w:rFonts w:asciiTheme="majorHAnsi" w:hAnsiTheme="majorHAnsi" w:cstheme="majorHAnsi"/>
        </w:rPr>
        <w:t xml:space="preserve"> il parametro</w:t>
      </w:r>
      <w:r w:rsidRPr="00733A5A">
        <w:rPr>
          <w:rFonts w:asciiTheme="majorHAnsi" w:hAnsiTheme="majorHAnsi" w:cstheme="majorHAnsi"/>
        </w:rPr>
        <w:t xml:space="preserve"> </w:t>
      </w:r>
      <w:proofErr w:type="spellStart"/>
      <w:r w:rsidRPr="00733A5A">
        <w:rPr>
          <w:rFonts w:asciiTheme="majorHAnsi" w:hAnsiTheme="majorHAnsi" w:cstheme="majorHAnsi"/>
        </w:rPr>
        <w:t>ply</w:t>
      </w:r>
      <w:proofErr w:type="spellEnd"/>
      <w:r w:rsidRPr="00733A5A">
        <w:rPr>
          <w:rFonts w:asciiTheme="majorHAnsi" w:hAnsiTheme="majorHAnsi" w:cstheme="majorHAnsi"/>
        </w:rPr>
        <w:t xml:space="preserve"> in funzione d</w:t>
      </w:r>
      <w:r w:rsidR="00CE093F" w:rsidRPr="00733A5A">
        <w:rPr>
          <w:rFonts w:asciiTheme="majorHAnsi" w:hAnsiTheme="majorHAnsi" w:cstheme="majorHAnsi"/>
        </w:rPr>
        <w:t>elle fas</w:t>
      </w:r>
      <w:r w:rsidR="00F8457B" w:rsidRPr="00733A5A">
        <w:rPr>
          <w:rFonts w:asciiTheme="majorHAnsi" w:hAnsiTheme="majorHAnsi" w:cstheme="majorHAnsi"/>
        </w:rPr>
        <w:t>i</w:t>
      </w:r>
      <w:r w:rsidR="00CE093F" w:rsidRPr="00733A5A">
        <w:rPr>
          <w:rFonts w:asciiTheme="majorHAnsi" w:hAnsiTheme="majorHAnsi" w:cstheme="majorHAnsi"/>
        </w:rPr>
        <w:t xml:space="preserve"> di gioco in cui ci si trova (per maggiori dettagli consultare </w:t>
      </w:r>
      <w:sdt>
        <w:sdtPr>
          <w:rPr>
            <w:rFonts w:asciiTheme="majorHAnsi" w:hAnsiTheme="majorHAnsi" w:cstheme="majorHAnsi"/>
          </w:rPr>
          <w:id w:val="-2030557230"/>
          <w:citation/>
        </w:sdtPr>
        <w:sdtContent>
          <w:r w:rsidR="00CE093F" w:rsidRPr="00733A5A">
            <w:rPr>
              <w:rFonts w:asciiTheme="majorHAnsi" w:hAnsiTheme="majorHAnsi" w:cstheme="majorHAnsi"/>
            </w:rPr>
            <w:fldChar w:fldCharType="begin"/>
          </w:r>
          <w:r w:rsidR="00CE093F" w:rsidRPr="00733A5A">
            <w:rPr>
              <w:rFonts w:asciiTheme="majorHAnsi" w:hAnsiTheme="majorHAnsi" w:cstheme="majorHAnsi"/>
            </w:rPr>
            <w:instrText xml:space="preserve"> CITATION Som \l 1040 </w:instrText>
          </w:r>
          <w:r w:rsidR="00CE093F" w:rsidRPr="00733A5A">
            <w:rPr>
              <w:rFonts w:asciiTheme="majorHAnsi" w:hAnsiTheme="majorHAnsi" w:cstheme="majorHAnsi"/>
            </w:rPr>
            <w:fldChar w:fldCharType="separate"/>
          </w:r>
          <w:r w:rsidR="00BB40E0" w:rsidRPr="00733A5A">
            <w:rPr>
              <w:rFonts w:asciiTheme="majorHAnsi" w:eastAsiaTheme="minorHAnsi" w:hAnsiTheme="majorHAnsi" w:cstheme="majorHAnsi"/>
              <w:noProof/>
            </w:rPr>
            <w:t>[7]</w:t>
          </w:r>
          <w:r w:rsidR="00CE093F" w:rsidRPr="00733A5A">
            <w:rPr>
              <w:rFonts w:asciiTheme="majorHAnsi" w:hAnsiTheme="majorHAnsi" w:cstheme="majorHAnsi"/>
            </w:rPr>
            <w:fldChar w:fldCharType="end"/>
          </w:r>
        </w:sdtContent>
      </w:sdt>
      <w:r w:rsidR="00CE093F" w:rsidRPr="00733A5A">
        <w:rPr>
          <w:rFonts w:asciiTheme="majorHAnsi" w:hAnsiTheme="majorHAnsi" w:cstheme="majorHAnsi"/>
        </w:rPr>
        <w:t>).</w:t>
      </w:r>
    </w:p>
    <w:p w14:paraId="7D71CE87" w14:textId="6B887E79" w:rsidR="00CE093F" w:rsidRPr="00733A5A" w:rsidRDefault="00CE093F" w:rsidP="00E973DA">
      <w:pPr>
        <w:rPr>
          <w:rFonts w:asciiTheme="majorHAnsi" w:hAnsiTheme="majorHAnsi" w:cstheme="majorHAnsi"/>
        </w:rPr>
      </w:pPr>
    </w:p>
    <w:p w14:paraId="44F37471" w14:textId="1D461FD2" w:rsidR="00CE093F" w:rsidRPr="00733A5A" w:rsidRDefault="00CE093F" w:rsidP="00CE093F">
      <w:pPr>
        <w:pStyle w:val="Titolo5"/>
        <w:rPr>
          <w:rFonts w:cstheme="majorHAnsi"/>
        </w:rPr>
      </w:pPr>
      <w:r w:rsidRPr="00733A5A">
        <w:rPr>
          <w:rFonts w:cstheme="majorHAnsi"/>
        </w:rPr>
        <w:t xml:space="preserve">Scelta parametro </w:t>
      </w:r>
      <w:proofErr w:type="spellStart"/>
      <w:r w:rsidRPr="00733A5A">
        <w:rPr>
          <w:rFonts w:cstheme="majorHAnsi"/>
        </w:rPr>
        <w:t>Ply</w:t>
      </w:r>
      <w:proofErr w:type="spellEnd"/>
    </w:p>
    <w:p w14:paraId="190B1ED8" w14:textId="3766142A" w:rsidR="00CE093F" w:rsidRPr="00733A5A" w:rsidRDefault="00CE093F" w:rsidP="00E973DA">
      <w:pPr>
        <w:rPr>
          <w:rFonts w:asciiTheme="majorHAnsi" w:hAnsiTheme="majorHAnsi" w:cstheme="majorHAnsi"/>
        </w:rPr>
      </w:pPr>
      <w:r w:rsidRPr="00733A5A">
        <w:rPr>
          <w:rFonts w:asciiTheme="majorHAnsi" w:hAnsiTheme="majorHAnsi" w:cstheme="majorHAnsi"/>
        </w:rPr>
        <w:t xml:space="preserve">Per questo progetto il parametro </w:t>
      </w:r>
      <w:proofErr w:type="spellStart"/>
      <w:r w:rsidRPr="00733A5A">
        <w:rPr>
          <w:rFonts w:asciiTheme="majorHAnsi" w:hAnsiTheme="majorHAnsi" w:cstheme="majorHAnsi"/>
        </w:rPr>
        <w:t>ply</w:t>
      </w:r>
      <w:proofErr w:type="spellEnd"/>
      <w:r w:rsidRPr="00733A5A">
        <w:rPr>
          <w:rFonts w:asciiTheme="majorHAnsi" w:hAnsiTheme="majorHAnsi" w:cstheme="majorHAnsi"/>
        </w:rPr>
        <w:t xml:space="preserve"> è stato scelto nel seguente modo.</w:t>
      </w:r>
    </w:p>
    <w:p w14:paraId="62205E61" w14:textId="5DB713A7" w:rsidR="00AF291F" w:rsidRPr="00733A5A" w:rsidRDefault="007D07E1" w:rsidP="00E973DA">
      <w:pPr>
        <w:rPr>
          <w:rFonts w:asciiTheme="majorHAnsi" w:hAnsiTheme="majorHAnsi" w:cstheme="majorHAnsi"/>
        </w:rPr>
      </w:pPr>
      <w:r w:rsidRPr="00733A5A">
        <w:rPr>
          <w:rFonts w:asciiTheme="majorHAnsi" w:hAnsiTheme="majorHAnsi" w:cstheme="majorHAnsi"/>
        </w:rPr>
        <w:t>Per ognuno dei 3 valori del parametro d, elencati nella tabella seguente, s</w:t>
      </w:r>
      <w:r w:rsidR="00AF291F" w:rsidRPr="00733A5A">
        <w:rPr>
          <w:rFonts w:asciiTheme="majorHAnsi" w:hAnsiTheme="majorHAnsi" w:cstheme="majorHAnsi"/>
        </w:rPr>
        <w:t xml:space="preserve">ono </w:t>
      </w:r>
      <w:r w:rsidR="00F9582C" w:rsidRPr="00733A5A">
        <w:rPr>
          <w:rFonts w:asciiTheme="majorHAnsi" w:hAnsiTheme="majorHAnsi" w:cstheme="majorHAnsi"/>
        </w:rPr>
        <w:t xml:space="preserve">state simulate </w:t>
      </w:r>
      <w:r w:rsidRPr="00733A5A">
        <w:rPr>
          <w:rFonts w:asciiTheme="majorHAnsi" w:hAnsiTheme="majorHAnsi" w:cstheme="majorHAnsi"/>
        </w:rPr>
        <w:t>5</w:t>
      </w:r>
      <w:r w:rsidR="00F9582C" w:rsidRPr="00733A5A">
        <w:rPr>
          <w:rFonts w:asciiTheme="majorHAnsi" w:hAnsiTheme="majorHAnsi" w:cstheme="majorHAnsi"/>
        </w:rPr>
        <w:t xml:space="preserve"> partite fra Player 1 = “AI - </w:t>
      </w:r>
      <w:proofErr w:type="spellStart"/>
      <w:r w:rsidR="00F9582C" w:rsidRPr="00733A5A">
        <w:rPr>
          <w:rFonts w:asciiTheme="majorHAnsi" w:hAnsiTheme="majorHAnsi" w:cstheme="majorHAnsi"/>
        </w:rPr>
        <w:t>MinMax</w:t>
      </w:r>
      <w:proofErr w:type="spellEnd"/>
      <w:r w:rsidR="00F9582C" w:rsidRPr="00733A5A">
        <w:rPr>
          <w:rFonts w:asciiTheme="majorHAnsi" w:hAnsiTheme="majorHAnsi" w:cstheme="majorHAnsi"/>
        </w:rPr>
        <w:t xml:space="preserve">”, Player 2 = “AI - Random” </w:t>
      </w:r>
      <w:r w:rsidR="00F717B4">
        <w:rPr>
          <w:rFonts w:asciiTheme="majorHAnsi" w:hAnsiTheme="majorHAnsi" w:cstheme="majorHAnsi"/>
        </w:rPr>
        <w:t xml:space="preserve">impostando “AI Delay” = 0 </w:t>
      </w:r>
      <w:r w:rsidRPr="00733A5A">
        <w:rPr>
          <w:rFonts w:asciiTheme="majorHAnsi" w:hAnsiTheme="majorHAnsi" w:cstheme="majorHAnsi"/>
        </w:rPr>
        <w:t>ed è stat</w:t>
      </w:r>
      <w:r w:rsidR="00F8457B" w:rsidRPr="00733A5A">
        <w:rPr>
          <w:rFonts w:asciiTheme="majorHAnsi" w:hAnsiTheme="majorHAnsi" w:cstheme="majorHAnsi"/>
        </w:rPr>
        <w:t>o</w:t>
      </w:r>
      <w:r w:rsidRPr="00733A5A">
        <w:rPr>
          <w:rFonts w:asciiTheme="majorHAnsi" w:hAnsiTheme="majorHAnsi" w:cstheme="majorHAnsi"/>
        </w:rPr>
        <w:t xml:space="preserve"> calcolato il tempo medio necessario a Player 1 per scegliere una mossa</w:t>
      </w:r>
      <w:r w:rsidR="00F9582C" w:rsidRPr="00733A5A">
        <w:rPr>
          <w:rFonts w:asciiTheme="majorHAnsi" w:hAnsiTheme="majorHAnsi" w:cstheme="majorHAnsi"/>
        </w:rPr>
        <w:t>:</w:t>
      </w:r>
    </w:p>
    <w:p w14:paraId="3BDDE71D" w14:textId="4AF81475" w:rsidR="00AF291F" w:rsidRPr="00733A5A" w:rsidRDefault="00AF291F" w:rsidP="00E973DA">
      <w:pPr>
        <w:rPr>
          <w:rFonts w:asciiTheme="majorHAnsi" w:hAnsiTheme="majorHAnsi" w:cstheme="majorHAnsi"/>
        </w:rPr>
      </w:pPr>
    </w:p>
    <w:tbl>
      <w:tblPr>
        <w:tblStyle w:val="Tabellagriglia4-colore1"/>
        <w:tblW w:w="6232" w:type="dxa"/>
        <w:jc w:val="center"/>
        <w:tblLook w:val="04A0" w:firstRow="1" w:lastRow="0" w:firstColumn="1" w:lastColumn="0" w:noHBand="0" w:noVBand="1"/>
      </w:tblPr>
      <w:tblGrid>
        <w:gridCol w:w="704"/>
        <w:gridCol w:w="2693"/>
        <w:gridCol w:w="2835"/>
      </w:tblGrid>
      <w:tr w:rsidR="007D07E1" w:rsidRPr="00733A5A" w14:paraId="22269451" w14:textId="14B46B42" w:rsidTr="007845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6FF1CD29" w14:textId="1355EEF8" w:rsidR="007D07E1" w:rsidRPr="00733A5A" w:rsidRDefault="007D07E1" w:rsidP="00784571">
            <w:pPr>
              <w:rPr>
                <w:rFonts w:asciiTheme="majorHAnsi" w:hAnsiTheme="majorHAnsi" w:cstheme="majorHAnsi"/>
              </w:rPr>
            </w:pPr>
            <w:r w:rsidRPr="00733A5A">
              <w:rPr>
                <w:rFonts w:asciiTheme="majorHAnsi" w:hAnsiTheme="majorHAnsi" w:cstheme="majorHAnsi"/>
              </w:rPr>
              <w:t>d</w:t>
            </w:r>
          </w:p>
        </w:tc>
        <w:tc>
          <w:tcPr>
            <w:tcW w:w="2693" w:type="dxa"/>
            <w:vAlign w:val="center"/>
          </w:tcPr>
          <w:p w14:paraId="2A588D04" w14:textId="75C7E5C5" w:rsidR="007D07E1" w:rsidRPr="00733A5A" w:rsidRDefault="007D07E1" w:rsidP="0078457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Tempo medio per scegliere una mossa (ns)</w:t>
            </w:r>
          </w:p>
        </w:tc>
        <w:tc>
          <w:tcPr>
            <w:tcW w:w="2835" w:type="dxa"/>
            <w:vAlign w:val="center"/>
          </w:tcPr>
          <w:p w14:paraId="68837A92" w14:textId="10DFE830" w:rsidR="007D07E1" w:rsidRPr="00733A5A" w:rsidRDefault="007D07E1" w:rsidP="0078457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Tempo medio per scegliere una mossa (sec)</w:t>
            </w:r>
          </w:p>
        </w:tc>
      </w:tr>
      <w:tr w:rsidR="007D07E1" w:rsidRPr="00733A5A" w14:paraId="1DF5F02F" w14:textId="17022AB4"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D14B44D" w14:textId="3ADA7F90" w:rsidR="007D07E1" w:rsidRPr="00733A5A" w:rsidRDefault="007D07E1" w:rsidP="00784571">
            <w:pPr>
              <w:rPr>
                <w:rFonts w:asciiTheme="majorHAnsi" w:hAnsiTheme="majorHAnsi" w:cstheme="majorHAnsi"/>
              </w:rPr>
            </w:pPr>
            <w:r w:rsidRPr="00733A5A">
              <w:rPr>
                <w:rFonts w:asciiTheme="majorHAnsi" w:hAnsiTheme="majorHAnsi" w:cstheme="majorHAnsi"/>
              </w:rPr>
              <w:t>5</w:t>
            </w:r>
          </w:p>
        </w:tc>
        <w:tc>
          <w:tcPr>
            <w:tcW w:w="2693" w:type="dxa"/>
            <w:vAlign w:val="center"/>
          </w:tcPr>
          <w:p w14:paraId="5E55D5BF" w14:textId="0D9D2FBB" w:rsidR="007D07E1" w:rsidRPr="00733A5A" w:rsidRDefault="007D07E1"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32632005,7</w:t>
            </w:r>
          </w:p>
        </w:tc>
        <w:tc>
          <w:tcPr>
            <w:tcW w:w="2835" w:type="dxa"/>
            <w:vAlign w:val="center"/>
          </w:tcPr>
          <w:p w14:paraId="492CF1F0" w14:textId="623CE1D6" w:rsidR="007D07E1" w:rsidRPr="00733A5A" w:rsidRDefault="007D07E1"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0,032632006</w:t>
            </w:r>
          </w:p>
        </w:tc>
      </w:tr>
      <w:tr w:rsidR="007D07E1" w:rsidRPr="00733A5A" w14:paraId="5A9D9A4B" w14:textId="5C4A6704" w:rsidTr="00784571">
        <w:trPr>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F0BEED9" w14:textId="6B5C8097" w:rsidR="007D07E1" w:rsidRPr="00733A5A" w:rsidRDefault="007D07E1" w:rsidP="00784571">
            <w:pPr>
              <w:rPr>
                <w:rFonts w:asciiTheme="majorHAnsi" w:hAnsiTheme="majorHAnsi" w:cstheme="majorHAnsi"/>
              </w:rPr>
            </w:pPr>
            <w:r w:rsidRPr="00733A5A">
              <w:rPr>
                <w:rFonts w:asciiTheme="majorHAnsi" w:hAnsiTheme="majorHAnsi" w:cstheme="majorHAnsi"/>
              </w:rPr>
              <w:t>7</w:t>
            </w:r>
          </w:p>
        </w:tc>
        <w:tc>
          <w:tcPr>
            <w:tcW w:w="2693" w:type="dxa"/>
            <w:vAlign w:val="center"/>
          </w:tcPr>
          <w:p w14:paraId="07D6E862" w14:textId="7E59CDBC" w:rsidR="007D07E1" w:rsidRPr="00733A5A" w:rsidRDefault="007D07E1" w:rsidP="0078457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483320051,3</w:t>
            </w:r>
          </w:p>
        </w:tc>
        <w:tc>
          <w:tcPr>
            <w:tcW w:w="2835" w:type="dxa"/>
            <w:vAlign w:val="center"/>
          </w:tcPr>
          <w:p w14:paraId="2D5EF4B2" w14:textId="5636B216" w:rsidR="007D07E1" w:rsidRPr="00733A5A" w:rsidRDefault="007D07E1" w:rsidP="0078457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0,483320051</w:t>
            </w:r>
          </w:p>
        </w:tc>
      </w:tr>
      <w:tr w:rsidR="00246A99" w:rsidRPr="00733A5A" w14:paraId="4F2D87FD" w14:textId="2EDE2E40"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04" w:type="dxa"/>
            <w:vAlign w:val="center"/>
          </w:tcPr>
          <w:p w14:paraId="5EA92C6B" w14:textId="1BC5582C" w:rsidR="00246A99" w:rsidRPr="00733A5A" w:rsidRDefault="00246A99" w:rsidP="00784571">
            <w:pPr>
              <w:rPr>
                <w:rFonts w:asciiTheme="majorHAnsi" w:hAnsiTheme="majorHAnsi" w:cstheme="majorHAnsi"/>
              </w:rPr>
            </w:pPr>
            <w:r w:rsidRPr="00733A5A">
              <w:rPr>
                <w:rFonts w:asciiTheme="majorHAnsi" w:hAnsiTheme="majorHAnsi" w:cstheme="majorHAnsi"/>
              </w:rPr>
              <w:t>9 (*)</w:t>
            </w:r>
          </w:p>
        </w:tc>
        <w:tc>
          <w:tcPr>
            <w:tcW w:w="2693" w:type="dxa"/>
            <w:vAlign w:val="center"/>
          </w:tcPr>
          <w:p w14:paraId="1B19FDE2" w14:textId="17DB99A0" w:rsidR="00246A99" w:rsidRPr="00733A5A" w:rsidRDefault="00246A99" w:rsidP="00784571">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20255524674</w:t>
            </w:r>
          </w:p>
        </w:tc>
        <w:tc>
          <w:tcPr>
            <w:tcW w:w="2835" w:type="dxa"/>
            <w:vAlign w:val="center"/>
          </w:tcPr>
          <w:p w14:paraId="1CA12212" w14:textId="5EA14D8A" w:rsidR="00246A99" w:rsidRPr="00733A5A" w:rsidRDefault="00246A99" w:rsidP="00784571">
            <w:pPr>
              <w:keepNext/>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color w:val="000000"/>
              </w:rPr>
              <w:t>20,25552467</w:t>
            </w:r>
          </w:p>
        </w:tc>
      </w:tr>
    </w:tbl>
    <w:p w14:paraId="2A35ACF0" w14:textId="38552695" w:rsidR="00AF291F" w:rsidRPr="00733A5A" w:rsidRDefault="00784571" w:rsidP="00784571">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5</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Analisi tempo medio per una mossa</w:t>
      </w:r>
    </w:p>
    <w:p w14:paraId="750EA3DC" w14:textId="1CDE1C0C" w:rsidR="00246A99" w:rsidRPr="00733A5A" w:rsidRDefault="00246A99" w:rsidP="00E973DA">
      <w:pPr>
        <w:rPr>
          <w:rFonts w:asciiTheme="majorHAnsi" w:hAnsiTheme="majorHAnsi" w:cstheme="majorHAnsi"/>
        </w:rPr>
      </w:pPr>
      <w:r w:rsidRPr="00733A5A">
        <w:rPr>
          <w:rFonts w:asciiTheme="majorHAnsi" w:hAnsiTheme="majorHAnsi" w:cstheme="majorHAnsi"/>
        </w:rPr>
        <w:t>(*) Nel caso della prova con d=9, è stata simulata una sola partita in quanto è evidente che con questo valore i tempi di gioco diventano eccessivamente lunghi.</w:t>
      </w:r>
    </w:p>
    <w:p w14:paraId="26747612" w14:textId="14BA3CBF" w:rsidR="00573DB1" w:rsidRPr="00733A5A" w:rsidRDefault="00573DB1" w:rsidP="00E973DA">
      <w:pPr>
        <w:rPr>
          <w:rFonts w:asciiTheme="majorHAnsi" w:hAnsiTheme="majorHAnsi" w:cstheme="majorHAnsi"/>
        </w:rPr>
      </w:pPr>
      <w:r w:rsidRPr="00733A5A">
        <w:rPr>
          <w:rFonts w:asciiTheme="majorHAnsi" w:hAnsiTheme="majorHAnsi" w:cstheme="majorHAnsi"/>
        </w:rPr>
        <w:t>Alla luce dei risultati ottenuti, è stato deciso di utilizzare d=7, che rappresenta un buon compromesso fra profondità raggiunta e tempo necessario per scegliere una mossa.</w:t>
      </w:r>
    </w:p>
    <w:p w14:paraId="60E614FE" w14:textId="17400E55" w:rsidR="00671D7A" w:rsidRDefault="00671D7A" w:rsidP="00E973DA">
      <w:pPr>
        <w:rPr>
          <w:rFonts w:asciiTheme="majorHAnsi" w:hAnsiTheme="majorHAnsi" w:cstheme="majorHAnsi"/>
        </w:rPr>
      </w:pPr>
      <w:r w:rsidRPr="00733A5A">
        <w:rPr>
          <w:rFonts w:asciiTheme="majorHAnsi" w:hAnsiTheme="majorHAnsi" w:cstheme="majorHAnsi"/>
        </w:rPr>
        <w:t>In “</w:t>
      </w:r>
      <w:r w:rsidR="00EE6F96">
        <w:rPr>
          <w:rFonts w:asciiTheme="majorHAnsi" w:hAnsiTheme="majorHAnsi" w:cstheme="majorHAnsi"/>
        </w:rPr>
        <w:fldChar w:fldCharType="begin"/>
      </w:r>
      <w:r w:rsidR="00EE6F96">
        <w:rPr>
          <w:rFonts w:asciiTheme="majorHAnsi" w:hAnsiTheme="majorHAnsi" w:cstheme="majorHAnsi"/>
        </w:rPr>
        <w:instrText xml:space="preserve"> REF _Ref53622867 \h  \* MERGEFORMAT </w:instrText>
      </w:r>
      <w:r w:rsidR="00EE6F96">
        <w:rPr>
          <w:rFonts w:asciiTheme="majorHAnsi" w:hAnsiTheme="majorHAnsi" w:cstheme="majorHAnsi"/>
        </w:rPr>
      </w:r>
      <w:r w:rsidR="00EE6F96">
        <w:rPr>
          <w:rFonts w:asciiTheme="majorHAnsi" w:hAnsiTheme="majorHAnsi" w:cstheme="majorHAnsi"/>
        </w:rPr>
        <w:fldChar w:fldCharType="separate"/>
      </w:r>
      <w:r w:rsidR="00F65B2B" w:rsidRPr="00F65B2B">
        <w:rPr>
          <w:rFonts w:asciiTheme="majorHAnsi" w:hAnsiTheme="majorHAnsi" w:cstheme="majorHAnsi"/>
        </w:rPr>
        <w:t xml:space="preserve">Appendice 3: Analisi parametro </w:t>
      </w:r>
      <w:proofErr w:type="spellStart"/>
      <w:r w:rsidR="00F65B2B" w:rsidRPr="00F65B2B">
        <w:rPr>
          <w:rFonts w:asciiTheme="majorHAnsi" w:hAnsiTheme="majorHAnsi" w:cstheme="majorHAnsi"/>
        </w:rPr>
        <w:t>Ply</w:t>
      </w:r>
      <w:proofErr w:type="spellEnd"/>
      <w:r w:rsidR="00EE6F96">
        <w:rPr>
          <w:rFonts w:asciiTheme="majorHAnsi" w:hAnsiTheme="majorHAnsi" w:cstheme="majorHAnsi"/>
        </w:rPr>
        <w:fldChar w:fldCharType="end"/>
      </w:r>
      <w:r w:rsidRPr="00733A5A">
        <w:rPr>
          <w:rFonts w:asciiTheme="majorHAnsi" w:hAnsiTheme="majorHAnsi" w:cstheme="majorHAnsi"/>
        </w:rPr>
        <w:t>” si può trovare il dettaglio dei dati utilizzati per effettuare questa analisi.</w:t>
      </w:r>
    </w:p>
    <w:p w14:paraId="54B12420" w14:textId="77777777" w:rsidR="008C7FCB" w:rsidRPr="00733A5A" w:rsidRDefault="008C7FCB" w:rsidP="00E973DA">
      <w:pPr>
        <w:rPr>
          <w:rFonts w:asciiTheme="majorHAnsi" w:hAnsiTheme="majorHAnsi" w:cstheme="majorHAnsi"/>
        </w:rPr>
      </w:pPr>
    </w:p>
    <w:p w14:paraId="61CE66D4" w14:textId="11D76201" w:rsidR="00CE093F" w:rsidRPr="00733A5A" w:rsidRDefault="00CE093F" w:rsidP="00CE093F">
      <w:pPr>
        <w:pStyle w:val="Titolo5"/>
        <w:rPr>
          <w:rFonts w:cstheme="majorHAnsi"/>
        </w:rPr>
      </w:pPr>
      <w:r w:rsidRPr="00733A5A">
        <w:rPr>
          <w:rFonts w:cstheme="majorHAnsi"/>
        </w:rPr>
        <w:lastRenderedPageBreak/>
        <w:t>Funzione di valutazione statica</w:t>
      </w:r>
    </w:p>
    <w:p w14:paraId="3ADF4F16" w14:textId="2B640B50" w:rsidR="005B3DD3" w:rsidRDefault="005B3DD3" w:rsidP="005B3DD3">
      <w:pPr>
        <w:rPr>
          <w:rFonts w:asciiTheme="majorHAnsi" w:hAnsiTheme="majorHAnsi" w:cstheme="majorHAnsi"/>
        </w:rPr>
      </w:pPr>
      <w:r>
        <w:rPr>
          <w:rFonts w:asciiTheme="majorHAnsi" w:hAnsiTheme="majorHAnsi" w:cstheme="majorHAnsi"/>
        </w:rPr>
        <w:t xml:space="preserve">La funzione di valutazione statica si occupa di valutare quanto un uno stato di gioco sia “buono” per un giocatore assegnandoli un valore numerico. Una buona funzione di valutazione (secondo quanto scritto in </w:t>
      </w:r>
      <w:sdt>
        <w:sdtPr>
          <w:rPr>
            <w:rFonts w:asciiTheme="majorHAnsi" w:hAnsiTheme="majorHAnsi" w:cstheme="majorHAnsi"/>
          </w:rPr>
          <w:id w:val="-350724339"/>
          <w:citation/>
        </w:sdtPr>
        <w:sdtContent>
          <w:r>
            <w:rPr>
              <w:rFonts w:asciiTheme="majorHAnsi" w:hAnsiTheme="majorHAnsi" w:cstheme="majorHAnsi"/>
            </w:rPr>
            <w:fldChar w:fldCharType="begin"/>
          </w:r>
          <w:r>
            <w:rPr>
              <w:rFonts w:asciiTheme="majorHAnsi" w:hAnsiTheme="majorHAnsi" w:cstheme="majorHAnsi"/>
            </w:rPr>
            <w:instrText xml:space="preserve"> CITATION Stu \l 1040 </w:instrText>
          </w:r>
          <w:r>
            <w:rPr>
              <w:rFonts w:asciiTheme="majorHAnsi" w:hAnsiTheme="majorHAnsi" w:cstheme="majorHAnsi"/>
            </w:rPr>
            <w:fldChar w:fldCharType="separate"/>
          </w:r>
          <w:r w:rsidRPr="005B3DD3">
            <w:rPr>
              <w:rFonts w:asciiTheme="majorHAnsi" w:hAnsiTheme="majorHAnsi" w:cstheme="majorHAnsi"/>
              <w:noProof/>
            </w:rPr>
            <w:t>[8]</w:t>
          </w:r>
          <w:r>
            <w:rPr>
              <w:rFonts w:asciiTheme="majorHAnsi" w:hAnsiTheme="majorHAnsi" w:cstheme="majorHAnsi"/>
            </w:rPr>
            <w:fldChar w:fldCharType="end"/>
          </w:r>
        </w:sdtContent>
      </w:sdt>
      <w:r>
        <w:rPr>
          <w:rFonts w:asciiTheme="majorHAnsi" w:hAnsiTheme="majorHAnsi" w:cstheme="majorHAnsi"/>
        </w:rPr>
        <w:t>) j ha le seguenti caratteristiche:</w:t>
      </w:r>
    </w:p>
    <w:p w14:paraId="23E9D78F" w14:textId="77777777" w:rsid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Ordina gli stati terminali dando un peso elevato a stati in cui il giocatore per il quale viene valutato lo stato vince, un valore minore per gli stati in cui ottiene un pareggio e un valore ancora più piccolo per gli stati in cui viene sconfitto.</w:t>
      </w:r>
    </w:p>
    <w:p w14:paraId="5CFF573F" w14:textId="77777777" w:rsid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La computazione non deve richiedere troppo tempo</w:t>
      </w:r>
    </w:p>
    <w:p w14:paraId="4AC304F8" w14:textId="77777777" w:rsidR="005B3DD3" w:rsidRPr="005B3DD3" w:rsidRDefault="005B3DD3" w:rsidP="005B3DD3">
      <w:pPr>
        <w:pStyle w:val="Paragrafoelenco"/>
        <w:numPr>
          <w:ilvl w:val="0"/>
          <w:numId w:val="46"/>
        </w:numPr>
        <w:rPr>
          <w:rFonts w:asciiTheme="majorHAnsi" w:hAnsiTheme="majorHAnsi" w:cstheme="majorHAnsi"/>
        </w:rPr>
      </w:pPr>
      <w:r>
        <w:rPr>
          <w:rFonts w:asciiTheme="majorHAnsi" w:hAnsiTheme="majorHAnsi" w:cstheme="majorHAnsi"/>
        </w:rPr>
        <w:t>La funzione deve restituire valori che hanno una forte correlazione con la probabilità di vittoria, quindi ad elevati valori devono corrispondere elevate probabilità di vittoria.</w:t>
      </w:r>
    </w:p>
    <w:p w14:paraId="36A28C50" w14:textId="77777777" w:rsidR="005B3DD3" w:rsidRDefault="005B3DD3" w:rsidP="005B3DD3">
      <w:pPr>
        <w:rPr>
          <w:rFonts w:asciiTheme="majorHAnsi" w:hAnsiTheme="majorHAnsi" w:cstheme="majorHAnsi"/>
        </w:rPr>
      </w:pPr>
    </w:p>
    <w:p w14:paraId="14EDBA53"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La funzione di valutazione statica utilizzata in questo progetto valuta uno stato di gioco nel seguente modo.</w:t>
      </w:r>
    </w:p>
    <w:p w14:paraId="7F11ACC8" w14:textId="77777777" w:rsidR="005B3DD3" w:rsidRPr="00733A5A" w:rsidRDefault="005B3DD3" w:rsidP="005B3DD3">
      <w:pPr>
        <w:rPr>
          <w:rFonts w:asciiTheme="majorHAnsi" w:hAnsiTheme="majorHAnsi" w:cstheme="majorHAnsi"/>
        </w:rPr>
      </w:pPr>
    </w:p>
    <w:p w14:paraId="641E826B"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Viene sommato il valore di tutti i pezzi del giocatore per il quale viene valutato lo stato e da questo numero viene sottratta la somma del valore di tutti i pezzi del giocatore avversario.</w:t>
      </w:r>
    </w:p>
    <w:p w14:paraId="017E3631" w14:textId="77777777" w:rsidR="005B3DD3" w:rsidRPr="00733A5A" w:rsidRDefault="005B3DD3" w:rsidP="005B3DD3">
      <w:pPr>
        <w:rPr>
          <w:rFonts w:asciiTheme="majorHAnsi" w:hAnsiTheme="majorHAnsi" w:cstheme="majorHAnsi"/>
        </w:rPr>
      </w:pPr>
    </w:p>
    <w:p w14:paraId="61F197D1" w14:textId="77777777" w:rsidR="005B3DD3" w:rsidRPr="00733A5A" w:rsidRDefault="005B3DD3" w:rsidP="005B3DD3">
      <w:pPr>
        <w:rPr>
          <w:rFonts w:asciiTheme="majorHAnsi" w:hAnsiTheme="majorHAnsi" w:cstheme="majorHAnsi"/>
        </w:rPr>
      </w:pPr>
      <w:r w:rsidRPr="00733A5A">
        <w:rPr>
          <w:rFonts w:asciiTheme="majorHAnsi" w:hAnsiTheme="majorHAnsi" w:cstheme="majorHAnsi"/>
        </w:rPr>
        <w:t>I valori sono associati ai pezzi nel seguente modo:</w:t>
      </w:r>
    </w:p>
    <w:p w14:paraId="7DB4C92E" w14:textId="77777777" w:rsidR="00F91E6A" w:rsidRPr="00733A5A" w:rsidRDefault="00F91E6A" w:rsidP="00CE093F">
      <w:pPr>
        <w:rPr>
          <w:rFonts w:asciiTheme="majorHAnsi" w:hAnsiTheme="majorHAnsi" w:cstheme="majorHAnsi"/>
        </w:rPr>
      </w:pPr>
    </w:p>
    <w:tbl>
      <w:tblPr>
        <w:tblStyle w:val="Tabellagriglia4-colore1"/>
        <w:tblW w:w="0" w:type="auto"/>
        <w:jc w:val="center"/>
        <w:tblLook w:val="04A0" w:firstRow="1" w:lastRow="0" w:firstColumn="1" w:lastColumn="0" w:noHBand="0" w:noVBand="1"/>
      </w:tblPr>
      <w:tblGrid>
        <w:gridCol w:w="1413"/>
        <w:gridCol w:w="1134"/>
      </w:tblGrid>
      <w:tr w:rsidR="00F91E6A" w:rsidRPr="00733A5A" w14:paraId="1A408AF1" w14:textId="77777777" w:rsidTr="007845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7445D60A" w14:textId="31BCEE26" w:rsidR="00F91E6A" w:rsidRPr="00733A5A" w:rsidRDefault="00F91E6A" w:rsidP="00784571">
            <w:pPr>
              <w:jc w:val="center"/>
              <w:rPr>
                <w:rFonts w:asciiTheme="majorHAnsi" w:hAnsiTheme="majorHAnsi" w:cstheme="majorHAnsi"/>
              </w:rPr>
            </w:pPr>
            <w:r w:rsidRPr="00733A5A">
              <w:rPr>
                <w:rFonts w:asciiTheme="majorHAnsi" w:hAnsiTheme="majorHAnsi" w:cstheme="majorHAnsi"/>
              </w:rPr>
              <w:t>Pezzo</w:t>
            </w:r>
          </w:p>
        </w:tc>
        <w:tc>
          <w:tcPr>
            <w:tcW w:w="1134" w:type="dxa"/>
          </w:tcPr>
          <w:p w14:paraId="36313EBC" w14:textId="70151EE4" w:rsidR="00F91E6A" w:rsidRPr="00733A5A" w:rsidRDefault="00F91E6A" w:rsidP="00784571">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Valore</w:t>
            </w:r>
          </w:p>
        </w:tc>
      </w:tr>
      <w:tr w:rsidR="00F91E6A" w:rsidRPr="00733A5A" w14:paraId="36FF4D0A" w14:textId="77777777" w:rsidTr="007845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3" w:type="dxa"/>
          </w:tcPr>
          <w:p w14:paraId="391EEE75" w14:textId="266CDB5D" w:rsidR="00F91E6A" w:rsidRPr="00733A5A" w:rsidRDefault="00F91E6A" w:rsidP="00784571">
            <w:pPr>
              <w:jc w:val="center"/>
              <w:rPr>
                <w:rFonts w:asciiTheme="majorHAnsi" w:hAnsiTheme="majorHAnsi" w:cstheme="majorHAnsi"/>
                <w:b w:val="0"/>
                <w:bCs w:val="0"/>
              </w:rPr>
            </w:pPr>
            <w:r w:rsidRPr="00733A5A">
              <w:rPr>
                <w:rFonts w:asciiTheme="majorHAnsi" w:hAnsiTheme="majorHAnsi" w:cstheme="majorHAnsi"/>
                <w:b w:val="0"/>
                <w:bCs w:val="0"/>
              </w:rPr>
              <w:t>Pedina</w:t>
            </w:r>
          </w:p>
        </w:tc>
        <w:tc>
          <w:tcPr>
            <w:tcW w:w="1134" w:type="dxa"/>
          </w:tcPr>
          <w:p w14:paraId="72AECD1A" w14:textId="6BBE8394" w:rsidR="00F91E6A" w:rsidRPr="00733A5A" w:rsidRDefault="00F91E6A" w:rsidP="00784571">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1</w:t>
            </w:r>
          </w:p>
        </w:tc>
      </w:tr>
      <w:tr w:rsidR="00F91E6A" w:rsidRPr="00733A5A" w14:paraId="2EE02558" w14:textId="77777777" w:rsidTr="00784571">
        <w:trPr>
          <w:jc w:val="center"/>
        </w:trPr>
        <w:tc>
          <w:tcPr>
            <w:cnfStyle w:val="001000000000" w:firstRow="0" w:lastRow="0" w:firstColumn="1" w:lastColumn="0" w:oddVBand="0" w:evenVBand="0" w:oddHBand="0" w:evenHBand="0" w:firstRowFirstColumn="0" w:firstRowLastColumn="0" w:lastRowFirstColumn="0" w:lastRowLastColumn="0"/>
            <w:tcW w:w="1413" w:type="dxa"/>
          </w:tcPr>
          <w:p w14:paraId="7B3B565D" w14:textId="5EFCEAEE" w:rsidR="00F91E6A" w:rsidRPr="00733A5A" w:rsidRDefault="00F91E6A" w:rsidP="00784571">
            <w:pPr>
              <w:jc w:val="center"/>
              <w:rPr>
                <w:rFonts w:asciiTheme="majorHAnsi" w:hAnsiTheme="majorHAnsi" w:cstheme="majorHAnsi"/>
                <w:b w:val="0"/>
                <w:bCs w:val="0"/>
              </w:rPr>
            </w:pPr>
            <w:r w:rsidRPr="00733A5A">
              <w:rPr>
                <w:rFonts w:asciiTheme="majorHAnsi" w:hAnsiTheme="majorHAnsi" w:cstheme="majorHAnsi"/>
                <w:b w:val="0"/>
                <w:bCs w:val="0"/>
              </w:rPr>
              <w:t>Dama</w:t>
            </w:r>
          </w:p>
        </w:tc>
        <w:tc>
          <w:tcPr>
            <w:tcW w:w="1134" w:type="dxa"/>
          </w:tcPr>
          <w:p w14:paraId="2E6D36E8" w14:textId="06CAB623" w:rsidR="00F91E6A" w:rsidRPr="00733A5A" w:rsidRDefault="00F91E6A" w:rsidP="00784571">
            <w:pPr>
              <w:keepNext/>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2</w:t>
            </w:r>
          </w:p>
        </w:tc>
      </w:tr>
    </w:tbl>
    <w:p w14:paraId="140EFA95" w14:textId="024E9111" w:rsidR="00CE093F" w:rsidRDefault="00784571" w:rsidP="00784571">
      <w:pPr>
        <w:pStyle w:val="Didascalia"/>
        <w:jc w:val="center"/>
        <w:rPr>
          <w:rFonts w:asciiTheme="majorHAnsi" w:hAnsiTheme="majorHAnsi" w:cstheme="majorHAnsi"/>
          <w:sz w:val="24"/>
          <w:szCs w:val="24"/>
        </w:rPr>
      </w:pPr>
      <w:proofErr w:type="spellStart"/>
      <w:r w:rsidRPr="00733A5A">
        <w:rPr>
          <w:rFonts w:asciiTheme="majorHAnsi" w:hAnsiTheme="majorHAnsi" w:cstheme="majorHAnsi"/>
          <w:sz w:val="24"/>
          <w:szCs w:val="24"/>
        </w:rPr>
        <w:t>Table</w:t>
      </w:r>
      <w:proofErr w:type="spellEnd"/>
      <w:r w:rsidRPr="00733A5A">
        <w:rPr>
          <w:rFonts w:asciiTheme="majorHAnsi" w:hAnsiTheme="majorHAnsi" w:cstheme="majorHAnsi"/>
          <w:sz w:val="24"/>
          <w:szCs w:val="24"/>
        </w:rPr>
        <w:t xml:space="preserve"> </w:t>
      </w:r>
      <w:r w:rsidRPr="00733A5A">
        <w:rPr>
          <w:rFonts w:asciiTheme="majorHAnsi" w:hAnsiTheme="majorHAnsi" w:cstheme="majorHAnsi"/>
          <w:sz w:val="24"/>
          <w:szCs w:val="24"/>
        </w:rPr>
        <w:fldChar w:fldCharType="begin"/>
      </w:r>
      <w:r w:rsidRPr="00733A5A">
        <w:rPr>
          <w:rFonts w:asciiTheme="majorHAnsi" w:hAnsiTheme="majorHAnsi" w:cstheme="majorHAnsi"/>
          <w:sz w:val="24"/>
          <w:szCs w:val="24"/>
        </w:rPr>
        <w:instrText xml:space="preserve"> SEQ Table \* ARABIC </w:instrText>
      </w:r>
      <w:r w:rsidRPr="00733A5A">
        <w:rPr>
          <w:rFonts w:asciiTheme="majorHAnsi" w:hAnsiTheme="majorHAnsi" w:cstheme="majorHAnsi"/>
          <w:sz w:val="24"/>
          <w:szCs w:val="24"/>
        </w:rPr>
        <w:fldChar w:fldCharType="separate"/>
      </w:r>
      <w:r w:rsidR="00857E01">
        <w:rPr>
          <w:rFonts w:asciiTheme="majorHAnsi" w:hAnsiTheme="majorHAnsi" w:cstheme="majorHAnsi"/>
          <w:noProof/>
          <w:sz w:val="24"/>
          <w:szCs w:val="24"/>
        </w:rPr>
        <w:t>6</w:t>
      </w:r>
      <w:r w:rsidRPr="00733A5A">
        <w:rPr>
          <w:rFonts w:asciiTheme="majorHAnsi" w:hAnsiTheme="majorHAnsi" w:cstheme="majorHAnsi"/>
          <w:sz w:val="24"/>
          <w:szCs w:val="24"/>
        </w:rPr>
        <w:fldChar w:fldCharType="end"/>
      </w:r>
      <w:r w:rsidRPr="00733A5A">
        <w:rPr>
          <w:rFonts w:asciiTheme="majorHAnsi" w:hAnsiTheme="majorHAnsi" w:cstheme="majorHAnsi"/>
          <w:sz w:val="24"/>
          <w:szCs w:val="24"/>
        </w:rPr>
        <w:t xml:space="preserve"> - Valore dei pezzi</w:t>
      </w:r>
    </w:p>
    <w:p w14:paraId="1F765554" w14:textId="640FC297" w:rsidR="008C7FCB" w:rsidRDefault="008C7FCB" w:rsidP="008C7FCB">
      <w:pPr>
        <w:rPr>
          <w:lang w:eastAsia="en-US"/>
        </w:rPr>
      </w:pPr>
    </w:p>
    <w:p w14:paraId="428D60F0" w14:textId="77777777" w:rsidR="00366CEA" w:rsidRDefault="008C7FCB" w:rsidP="008C7FCB">
      <w:pPr>
        <w:rPr>
          <w:rFonts w:asciiTheme="majorHAnsi" w:hAnsiTheme="majorHAnsi" w:cstheme="majorHAnsi"/>
        </w:rPr>
      </w:pPr>
      <w:r>
        <w:rPr>
          <w:rFonts w:asciiTheme="majorHAnsi" w:hAnsiTheme="majorHAnsi" w:cstheme="majorHAnsi"/>
        </w:rPr>
        <w:t xml:space="preserve">La scelta di una buona funzione di valutazione statica non </w:t>
      </w:r>
      <w:r w:rsidR="00F12856">
        <w:rPr>
          <w:rFonts w:asciiTheme="majorHAnsi" w:hAnsiTheme="majorHAnsi" w:cstheme="majorHAnsi"/>
        </w:rPr>
        <w:t>è semplice, in particolar modo non è facile stimare quanto peso attribuire alle</w:t>
      </w:r>
      <w:r w:rsidR="00366CEA">
        <w:rPr>
          <w:rFonts w:asciiTheme="majorHAnsi" w:hAnsiTheme="majorHAnsi" w:cstheme="majorHAnsi"/>
        </w:rPr>
        <w:t xml:space="preserve"> caratteristiche (o “</w:t>
      </w:r>
      <w:proofErr w:type="spellStart"/>
      <w:r w:rsidR="00366CEA">
        <w:rPr>
          <w:rFonts w:asciiTheme="majorHAnsi" w:hAnsiTheme="majorHAnsi" w:cstheme="majorHAnsi"/>
        </w:rPr>
        <w:t>features</w:t>
      </w:r>
      <w:proofErr w:type="spellEnd"/>
      <w:r w:rsidR="00366CEA">
        <w:rPr>
          <w:rFonts w:asciiTheme="majorHAnsi" w:hAnsiTheme="majorHAnsi" w:cstheme="majorHAnsi"/>
        </w:rPr>
        <w:t xml:space="preserve">”) che si prendono in considerazione per valutare lo stato. </w:t>
      </w:r>
    </w:p>
    <w:p w14:paraId="32C202D7" w14:textId="200A09C6" w:rsidR="008C7FCB" w:rsidRPr="00366CEA" w:rsidRDefault="00366CEA" w:rsidP="008C7FCB">
      <w:pPr>
        <w:rPr>
          <w:rFonts w:asciiTheme="majorHAnsi" w:hAnsiTheme="majorHAnsi" w:cstheme="majorHAnsi"/>
        </w:rPr>
      </w:pPr>
      <w:r>
        <w:rPr>
          <w:rFonts w:asciiTheme="majorHAnsi" w:hAnsiTheme="majorHAnsi" w:cstheme="majorHAnsi"/>
        </w:rPr>
        <w:t xml:space="preserve">In programmi più avanzati rispetto a quello proposto con questo progetto, il peso </w:t>
      </w:r>
      <w:proofErr w:type="gramStart"/>
      <w:r>
        <w:rPr>
          <w:rFonts w:asciiTheme="majorHAnsi" w:hAnsiTheme="majorHAnsi" w:cstheme="majorHAnsi"/>
        </w:rPr>
        <w:t xml:space="preserve">delle </w:t>
      </w:r>
      <w:proofErr w:type="spellStart"/>
      <w:r>
        <w:rPr>
          <w:rFonts w:asciiTheme="majorHAnsi" w:hAnsiTheme="majorHAnsi" w:cstheme="majorHAnsi"/>
        </w:rPr>
        <w:t>features</w:t>
      </w:r>
      <w:proofErr w:type="spellEnd"/>
      <w:proofErr w:type="gramEnd"/>
      <w:r>
        <w:rPr>
          <w:rFonts w:asciiTheme="majorHAnsi" w:hAnsiTheme="majorHAnsi" w:cstheme="majorHAnsi"/>
        </w:rPr>
        <w:t xml:space="preserve"> viene determinato sfruttando tecniche di machine </w:t>
      </w:r>
      <w:proofErr w:type="spellStart"/>
      <w:r>
        <w:rPr>
          <w:rFonts w:asciiTheme="majorHAnsi" w:hAnsiTheme="majorHAnsi" w:cstheme="majorHAnsi"/>
        </w:rPr>
        <w:t>learning</w:t>
      </w:r>
      <w:proofErr w:type="spellEnd"/>
      <w:r>
        <w:rPr>
          <w:rFonts w:asciiTheme="majorHAnsi" w:hAnsiTheme="majorHAnsi" w:cstheme="majorHAnsi"/>
        </w:rPr>
        <w:t xml:space="preserve"> </w:t>
      </w:r>
      <w:sdt>
        <w:sdtPr>
          <w:rPr>
            <w:rFonts w:asciiTheme="majorHAnsi" w:hAnsiTheme="majorHAnsi" w:cstheme="majorHAnsi"/>
          </w:rPr>
          <w:id w:val="224105673"/>
          <w:citation/>
        </w:sdtPr>
        <w:sdtContent>
          <w:r>
            <w:rPr>
              <w:rFonts w:asciiTheme="majorHAnsi" w:hAnsiTheme="majorHAnsi" w:cstheme="majorHAnsi"/>
            </w:rPr>
            <w:fldChar w:fldCharType="begin"/>
          </w:r>
          <w:r>
            <w:rPr>
              <w:rFonts w:asciiTheme="majorHAnsi" w:hAnsiTheme="majorHAnsi" w:cstheme="majorHAnsi"/>
            </w:rPr>
            <w:instrText xml:space="preserve"> CITATION Stu \l 1040 </w:instrText>
          </w:r>
          <w:r>
            <w:rPr>
              <w:rFonts w:asciiTheme="majorHAnsi" w:hAnsiTheme="majorHAnsi" w:cstheme="majorHAnsi"/>
            </w:rPr>
            <w:fldChar w:fldCharType="separate"/>
          </w:r>
          <w:r w:rsidRPr="005B3DD3">
            <w:rPr>
              <w:rFonts w:asciiTheme="majorHAnsi" w:hAnsiTheme="majorHAnsi" w:cstheme="majorHAnsi"/>
              <w:noProof/>
            </w:rPr>
            <w:t>[8]</w:t>
          </w:r>
          <w:r>
            <w:rPr>
              <w:rFonts w:asciiTheme="majorHAnsi" w:hAnsiTheme="majorHAnsi" w:cstheme="majorHAnsi"/>
            </w:rPr>
            <w:fldChar w:fldCharType="end"/>
          </w:r>
        </w:sdtContent>
      </w:sdt>
      <w:r>
        <w:rPr>
          <w:rFonts w:asciiTheme="majorHAnsi" w:hAnsiTheme="majorHAnsi" w:cstheme="majorHAnsi"/>
        </w:rPr>
        <w:t>.</w:t>
      </w:r>
    </w:p>
    <w:p w14:paraId="2A33417F" w14:textId="77777777" w:rsidR="00444CDE" w:rsidRDefault="00444CDE">
      <w:pPr>
        <w:rPr>
          <w:ins w:id="62" w:author="Andrea Del Corto" w:date="2020-10-19T10:56:00Z"/>
          <w:rFonts w:cstheme="majorHAnsi"/>
        </w:rPr>
      </w:pPr>
      <w:bookmarkStart w:id="63" w:name="_Ref53613267"/>
    </w:p>
    <w:p w14:paraId="18C08EC9" w14:textId="77777777" w:rsidR="00897CED" w:rsidRDefault="00897CED">
      <w:pPr>
        <w:rPr>
          <w:ins w:id="64" w:author="Andrea Del Corto" w:date="2020-10-19T13:02:00Z"/>
          <w:rFonts w:asciiTheme="majorHAnsi" w:eastAsiaTheme="majorEastAsia" w:hAnsiTheme="majorHAnsi" w:cstheme="majorHAnsi"/>
          <w:color w:val="1F3763" w:themeColor="accent1" w:themeShade="7F"/>
        </w:rPr>
      </w:pPr>
      <w:ins w:id="65" w:author="Andrea Del Corto" w:date="2020-10-19T13:02:00Z">
        <w:r>
          <w:rPr>
            <w:rFonts w:cstheme="majorHAnsi"/>
          </w:rPr>
          <w:br w:type="page"/>
        </w:r>
      </w:ins>
    </w:p>
    <w:p w14:paraId="0B6469A0" w14:textId="0CE71941" w:rsidR="00444CDE" w:rsidRPr="00733A5A" w:rsidRDefault="00444CDE" w:rsidP="00444CDE">
      <w:pPr>
        <w:pStyle w:val="Titolo3"/>
        <w:rPr>
          <w:ins w:id="66" w:author="Andrea Del Corto" w:date="2020-10-19T10:56:00Z"/>
          <w:rFonts w:cstheme="majorHAnsi"/>
        </w:rPr>
      </w:pPr>
      <w:ins w:id="67" w:author="Andrea Del Corto" w:date="2020-10-19T10:56:00Z">
        <w:r>
          <w:rPr>
            <w:rFonts w:cstheme="majorHAnsi"/>
          </w:rPr>
          <w:lastRenderedPageBreak/>
          <w:t>Alpha</w:t>
        </w:r>
        <w:r w:rsidRPr="00733A5A">
          <w:rPr>
            <w:rFonts w:cstheme="majorHAnsi"/>
          </w:rPr>
          <w:t>-</w:t>
        </w:r>
        <w:r>
          <w:rPr>
            <w:rFonts w:cstheme="majorHAnsi"/>
          </w:rPr>
          <w:t>Beta</w:t>
        </w:r>
      </w:ins>
      <w:ins w:id="68" w:author="Andrea Del Corto" w:date="2020-10-19T11:21:00Z">
        <w:r w:rsidR="00EB00A8">
          <w:rPr>
            <w:rFonts w:cstheme="majorHAnsi"/>
          </w:rPr>
          <w:t xml:space="preserve"> </w:t>
        </w:r>
        <w:proofErr w:type="spellStart"/>
        <w:r w:rsidR="00EB00A8">
          <w:rPr>
            <w:rFonts w:cstheme="majorHAnsi"/>
          </w:rPr>
          <w:t>Pruning</w:t>
        </w:r>
      </w:ins>
      <w:proofErr w:type="spellEnd"/>
    </w:p>
    <w:p w14:paraId="3FD61BEE" w14:textId="21D02F23" w:rsidR="00F717B4" w:rsidRDefault="00EB00A8" w:rsidP="00444CDE">
      <w:pPr>
        <w:rPr>
          <w:ins w:id="69" w:author="Andrea Del Corto" w:date="2020-10-19T11:28:00Z"/>
          <w:rFonts w:asciiTheme="majorHAnsi" w:hAnsiTheme="majorHAnsi" w:cstheme="majorHAnsi"/>
        </w:rPr>
      </w:pPr>
      <w:ins w:id="70" w:author="Andrea Del Corto" w:date="2020-10-19T11:26:00Z">
        <w:r>
          <w:rPr>
            <w:rFonts w:asciiTheme="majorHAnsi" w:hAnsiTheme="majorHAnsi" w:cstheme="majorHAnsi"/>
          </w:rPr>
          <w:t xml:space="preserve">Un problema del </w:t>
        </w:r>
        <w:proofErr w:type="spellStart"/>
        <w:r>
          <w:rPr>
            <w:rFonts w:asciiTheme="majorHAnsi" w:hAnsiTheme="majorHAnsi" w:cstheme="majorHAnsi"/>
          </w:rPr>
          <w:t>Min</w:t>
        </w:r>
        <w:proofErr w:type="spellEnd"/>
        <w:r>
          <w:rPr>
            <w:rFonts w:asciiTheme="majorHAnsi" w:hAnsiTheme="majorHAnsi" w:cstheme="majorHAnsi"/>
          </w:rPr>
          <w:t>-Max</w:t>
        </w:r>
      </w:ins>
      <w:del w:id="71" w:author="Andrea Del Corto" w:date="2020-10-19T11:26:00Z">
        <w:r w:rsidR="00F717B4" w:rsidRPr="00EB00A8" w:rsidDel="00EB00A8">
          <w:rPr>
            <w:rFonts w:asciiTheme="majorHAnsi" w:hAnsiTheme="majorHAnsi" w:cstheme="majorHAnsi"/>
            <w:rPrChange w:id="72" w:author="Andrea Del Corto" w:date="2020-10-19T11:27:00Z">
              <w:rPr>
                <w:rFonts w:cstheme="majorHAnsi"/>
              </w:rPr>
            </w:rPrChange>
          </w:rPr>
          <w:br w:type="page"/>
        </w:r>
      </w:del>
      <w:ins w:id="73" w:author="Andrea Del Corto" w:date="2020-10-19T11:26:00Z">
        <w:r w:rsidRPr="00EB00A8">
          <w:rPr>
            <w:rFonts w:asciiTheme="majorHAnsi" w:hAnsiTheme="majorHAnsi" w:cstheme="majorHAnsi"/>
            <w:rPrChange w:id="74" w:author="Andrea Del Corto" w:date="2020-10-19T11:27:00Z">
              <w:rPr>
                <w:rFonts w:cstheme="majorHAnsi"/>
              </w:rPr>
            </w:rPrChange>
          </w:rPr>
          <w:t xml:space="preserve"> è il numero di stati di gioco che devono es</w:t>
        </w:r>
      </w:ins>
      <w:ins w:id="75" w:author="Andrea Del Corto" w:date="2020-10-19T11:27:00Z">
        <w:r w:rsidRPr="00EB00A8">
          <w:rPr>
            <w:rFonts w:asciiTheme="majorHAnsi" w:hAnsiTheme="majorHAnsi" w:cstheme="majorHAnsi"/>
            <w:rPrChange w:id="76" w:author="Andrea Del Corto" w:date="2020-10-19T11:27:00Z">
              <w:rPr>
                <w:rFonts w:cstheme="majorHAnsi"/>
              </w:rPr>
            </w:rPrChange>
          </w:rPr>
          <w:t>sere esaminati</w:t>
        </w:r>
      </w:ins>
      <w:ins w:id="77" w:author="Andrea Del Corto" w:date="2020-10-19T11:29:00Z">
        <w:r>
          <w:rPr>
            <w:rFonts w:asciiTheme="majorHAnsi" w:hAnsiTheme="majorHAnsi" w:cstheme="majorHAnsi"/>
          </w:rPr>
          <w:t>. I</w:t>
        </w:r>
      </w:ins>
      <w:ins w:id="78" w:author="Andrea Del Corto" w:date="2020-10-19T11:27:00Z">
        <w:r>
          <w:rPr>
            <w:rFonts w:asciiTheme="majorHAnsi" w:hAnsiTheme="majorHAnsi" w:cstheme="majorHAnsi"/>
          </w:rPr>
          <w:t xml:space="preserve">nfatti si tratta di un numero esponenziale rispetto alla profondità dell’albero degli </w:t>
        </w:r>
      </w:ins>
      <w:ins w:id="79" w:author="Andrea Del Corto" w:date="2020-10-19T11:28:00Z">
        <w:r>
          <w:rPr>
            <w:rFonts w:asciiTheme="majorHAnsi" w:hAnsiTheme="majorHAnsi" w:cstheme="majorHAnsi"/>
          </w:rPr>
          <w:t>stati</w:t>
        </w:r>
      </w:ins>
      <w:ins w:id="80" w:author="Andrea Del Corto" w:date="2020-10-19T11:27:00Z">
        <w:r>
          <w:rPr>
            <w:rFonts w:asciiTheme="majorHAnsi" w:hAnsiTheme="majorHAnsi" w:cstheme="majorHAnsi"/>
          </w:rPr>
          <w:t xml:space="preserve"> di gioco</w:t>
        </w:r>
      </w:ins>
      <w:ins w:id="81" w:author="Andrea Del Corto" w:date="2020-10-19T11:34:00Z">
        <w:r w:rsidR="00B203D2">
          <w:rPr>
            <w:rFonts w:asciiTheme="majorHAnsi" w:hAnsiTheme="majorHAnsi" w:cstheme="majorHAnsi"/>
          </w:rPr>
          <w:t xml:space="preserve"> (</w:t>
        </w:r>
      </w:ins>
      <m:oMath>
        <m:sSup>
          <m:sSupPr>
            <m:ctrlPr>
              <w:ins w:id="82" w:author="Andrea Del Corto" w:date="2020-10-19T11:34:00Z">
                <w:rPr>
                  <w:rFonts w:ascii="Cambria Math" w:hAnsi="Cambria Math" w:cstheme="majorHAnsi"/>
                  <w:i/>
                </w:rPr>
              </w:ins>
            </m:ctrlPr>
          </m:sSupPr>
          <m:e>
            <m:r>
              <w:ins w:id="83" w:author="Andrea Del Corto" w:date="2020-10-19T11:34:00Z">
                <w:rPr>
                  <w:rFonts w:ascii="Cambria Math" w:hAnsi="Cambria Math" w:cstheme="majorHAnsi"/>
                </w:rPr>
                <m:t>b</m:t>
              </w:ins>
            </m:r>
          </m:e>
          <m:sup>
            <m:r>
              <w:ins w:id="84" w:author="Andrea Del Corto" w:date="2020-10-19T11:34:00Z">
                <w:rPr>
                  <w:rFonts w:ascii="Cambria Math" w:hAnsi="Cambria Math" w:cstheme="majorHAnsi"/>
                </w:rPr>
                <m:t>d</m:t>
              </w:ins>
            </m:r>
          </m:sup>
        </m:sSup>
      </m:oMath>
      <w:ins w:id="85" w:author="Andrea Del Corto" w:date="2020-10-19T11:34:00Z">
        <w:r w:rsidR="00B203D2">
          <w:rPr>
            <w:rFonts w:asciiTheme="majorHAnsi" w:hAnsiTheme="majorHAnsi" w:cstheme="majorHAnsi"/>
          </w:rPr>
          <w:t>)</w:t>
        </w:r>
      </w:ins>
      <w:ins w:id="86" w:author="Andrea Del Corto" w:date="2020-10-19T11:27:00Z">
        <w:r>
          <w:rPr>
            <w:rFonts w:asciiTheme="majorHAnsi" w:hAnsiTheme="majorHAnsi" w:cstheme="majorHAnsi"/>
          </w:rPr>
          <w:t>.</w:t>
        </w:r>
      </w:ins>
    </w:p>
    <w:p w14:paraId="25E3B456" w14:textId="1771E29B" w:rsidR="00EB00A8" w:rsidRDefault="00B203D2" w:rsidP="00444CDE">
      <w:pPr>
        <w:rPr>
          <w:ins w:id="87" w:author="Andrea Del Corto" w:date="2020-10-19T11:46:00Z"/>
          <w:rFonts w:asciiTheme="majorHAnsi" w:hAnsiTheme="majorHAnsi" w:cstheme="majorHAnsi"/>
        </w:rPr>
      </w:pPr>
      <w:ins w:id="88" w:author="Andrea Del Corto" w:date="2020-10-19T11:35:00Z">
        <w:r>
          <w:rPr>
            <w:rFonts w:asciiTheme="majorHAnsi" w:hAnsiTheme="majorHAnsi" w:cstheme="majorHAnsi"/>
          </w:rPr>
          <w:t xml:space="preserve">L’algoritmo Alpha-Beta </w:t>
        </w:r>
        <w:proofErr w:type="spellStart"/>
        <w:r>
          <w:rPr>
            <w:rFonts w:asciiTheme="majorHAnsi" w:hAnsiTheme="majorHAnsi" w:cstheme="majorHAnsi"/>
          </w:rPr>
          <w:t>Pruning</w:t>
        </w:r>
        <w:proofErr w:type="spellEnd"/>
        <w:r>
          <w:rPr>
            <w:rFonts w:asciiTheme="majorHAnsi" w:hAnsiTheme="majorHAnsi" w:cstheme="majorHAnsi"/>
          </w:rPr>
          <w:t xml:space="preserve"> è un’evoluzione del </w:t>
        </w:r>
        <w:proofErr w:type="spellStart"/>
        <w:r>
          <w:rPr>
            <w:rFonts w:asciiTheme="majorHAnsi" w:hAnsiTheme="majorHAnsi" w:cstheme="majorHAnsi"/>
          </w:rPr>
          <w:t>Min</w:t>
        </w:r>
        <w:proofErr w:type="spellEnd"/>
        <w:r>
          <w:rPr>
            <w:rFonts w:asciiTheme="majorHAnsi" w:hAnsiTheme="majorHAnsi" w:cstheme="majorHAnsi"/>
          </w:rPr>
          <w:t xml:space="preserve">-Max, che permette di </w:t>
        </w:r>
      </w:ins>
      <w:ins w:id="89" w:author="Andrea Del Corto" w:date="2020-10-19T11:36:00Z">
        <w:r>
          <w:rPr>
            <w:rFonts w:asciiTheme="majorHAnsi" w:hAnsiTheme="majorHAnsi" w:cstheme="majorHAnsi"/>
          </w:rPr>
          <w:t xml:space="preserve">ottenere gli stessi risultati del </w:t>
        </w:r>
        <w:proofErr w:type="spellStart"/>
        <w:r>
          <w:rPr>
            <w:rFonts w:asciiTheme="majorHAnsi" w:hAnsiTheme="majorHAnsi" w:cstheme="majorHAnsi"/>
          </w:rPr>
          <w:t>Min</w:t>
        </w:r>
        <w:proofErr w:type="spellEnd"/>
        <w:r>
          <w:rPr>
            <w:rFonts w:asciiTheme="majorHAnsi" w:hAnsiTheme="majorHAnsi" w:cstheme="majorHAnsi"/>
          </w:rPr>
          <w:t>-Max, ma senza esaminare ogni singolo nodo dell’albero</w:t>
        </w:r>
      </w:ins>
      <w:ins w:id="90" w:author="Andrea Del Corto" w:date="2020-10-19T11:44:00Z">
        <w:r>
          <w:rPr>
            <w:rFonts w:asciiTheme="majorHAnsi" w:hAnsiTheme="majorHAnsi" w:cstheme="majorHAnsi"/>
          </w:rPr>
          <w:t>.</w:t>
        </w:r>
      </w:ins>
    </w:p>
    <w:p w14:paraId="070F24B6" w14:textId="6B0009C5" w:rsidR="00AA2FBD" w:rsidRDefault="00AA2FBD" w:rsidP="00444CDE">
      <w:pPr>
        <w:rPr>
          <w:ins w:id="91" w:author="Andrea Del Corto" w:date="2020-10-19T11:46:00Z"/>
          <w:rFonts w:asciiTheme="majorHAnsi" w:hAnsiTheme="majorHAnsi" w:cstheme="majorHAnsi"/>
        </w:rPr>
      </w:pPr>
    </w:p>
    <w:p w14:paraId="44EEA89F" w14:textId="77777777" w:rsidR="00A81D9A" w:rsidRDefault="00A81D9A" w:rsidP="00A81D9A">
      <w:pPr>
        <w:keepNext/>
        <w:jc w:val="center"/>
        <w:rPr>
          <w:ins w:id="92" w:author="Andrea Del Corto" w:date="2020-10-19T13:57:00Z"/>
        </w:rPr>
        <w:pPrChange w:id="93" w:author="Andrea Del Corto" w:date="2020-10-19T13:57:00Z">
          <w:pPr>
            <w:jc w:val="center"/>
          </w:pPr>
        </w:pPrChange>
      </w:pPr>
      <w:ins w:id="94" w:author="Andrea Del Corto" w:date="2020-10-19T13:57:00Z">
        <w:r>
          <w:rPr>
            <w:rFonts w:asciiTheme="majorHAnsi" w:hAnsiTheme="majorHAnsi" w:cstheme="majorHAnsi"/>
            <w:noProof/>
          </w:rPr>
          <w:drawing>
            <wp:inline distT="0" distB="0" distL="0" distR="0" wp14:anchorId="79BCC978" wp14:editId="52EE87E5">
              <wp:extent cx="4219580" cy="194575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7">
                        <a:extLst>
                          <a:ext uri="{28A0092B-C50C-407E-A947-70E740481C1C}">
                            <a14:useLocalDpi xmlns:a14="http://schemas.microsoft.com/office/drawing/2010/main" val="0"/>
                          </a:ext>
                        </a:extLst>
                      </a:blip>
                      <a:stretch>
                        <a:fillRect/>
                      </a:stretch>
                    </pic:blipFill>
                    <pic:spPr>
                      <a:xfrm>
                        <a:off x="0" y="0"/>
                        <a:ext cx="4235778" cy="1953227"/>
                      </a:xfrm>
                      <a:prstGeom prst="rect">
                        <a:avLst/>
                      </a:prstGeom>
                    </pic:spPr>
                  </pic:pic>
                </a:graphicData>
              </a:graphic>
            </wp:inline>
          </w:drawing>
        </w:r>
      </w:ins>
    </w:p>
    <w:p w14:paraId="7B83B87C" w14:textId="1810C3EC" w:rsidR="00AA2FBD" w:rsidRPr="00A81D9A" w:rsidRDefault="00A81D9A" w:rsidP="00A81D9A">
      <w:pPr>
        <w:pStyle w:val="Didascalia"/>
        <w:jc w:val="center"/>
        <w:rPr>
          <w:ins w:id="95" w:author="Andrea Del Corto" w:date="2020-10-19T11:46:00Z"/>
          <w:rFonts w:asciiTheme="majorHAnsi" w:hAnsiTheme="majorHAnsi" w:cstheme="majorHAnsi"/>
          <w:sz w:val="24"/>
          <w:szCs w:val="24"/>
          <w:rPrChange w:id="96" w:author="Andrea Del Corto" w:date="2020-10-19T13:57:00Z">
            <w:rPr>
              <w:ins w:id="97" w:author="Andrea Del Corto" w:date="2020-10-19T11:46:00Z"/>
              <w:rFonts w:asciiTheme="majorHAnsi" w:hAnsiTheme="majorHAnsi" w:cstheme="majorHAnsi"/>
            </w:rPr>
          </w:rPrChange>
        </w:rPr>
        <w:pPrChange w:id="98" w:author="Andrea Del Corto" w:date="2020-10-19T13:57:00Z">
          <w:pPr/>
        </w:pPrChange>
      </w:pPr>
      <w:ins w:id="99" w:author="Andrea Del Corto" w:date="2020-10-19T13:57:00Z">
        <w:r w:rsidRPr="00A81D9A">
          <w:rPr>
            <w:sz w:val="24"/>
            <w:szCs w:val="24"/>
            <w:rPrChange w:id="100" w:author="Andrea Del Corto" w:date="2020-10-19T13:57:00Z">
              <w:rPr/>
            </w:rPrChange>
          </w:rPr>
          <w:t xml:space="preserve">Figure </w:t>
        </w:r>
        <w:r w:rsidRPr="00A81D9A">
          <w:rPr>
            <w:sz w:val="24"/>
            <w:szCs w:val="24"/>
            <w:rPrChange w:id="101" w:author="Andrea Del Corto" w:date="2020-10-19T13:57:00Z">
              <w:rPr/>
            </w:rPrChange>
          </w:rPr>
          <w:fldChar w:fldCharType="begin"/>
        </w:r>
        <w:r w:rsidRPr="00A81D9A">
          <w:rPr>
            <w:sz w:val="24"/>
            <w:szCs w:val="24"/>
            <w:rPrChange w:id="102" w:author="Andrea Del Corto" w:date="2020-10-19T13:57:00Z">
              <w:rPr/>
            </w:rPrChange>
          </w:rPr>
          <w:instrText xml:space="preserve"> SEQ Figure \* ARABIC </w:instrText>
        </w:r>
      </w:ins>
      <w:r w:rsidRPr="00A81D9A">
        <w:rPr>
          <w:sz w:val="24"/>
          <w:szCs w:val="24"/>
          <w:rPrChange w:id="103" w:author="Andrea Del Corto" w:date="2020-10-19T13:57:00Z">
            <w:rPr/>
          </w:rPrChange>
        </w:rPr>
        <w:fldChar w:fldCharType="separate"/>
      </w:r>
      <w:ins w:id="104" w:author="Andrea Del Corto" w:date="2020-10-19T13:57:00Z">
        <w:r w:rsidRPr="00A81D9A">
          <w:rPr>
            <w:noProof/>
            <w:sz w:val="24"/>
            <w:szCs w:val="24"/>
            <w:rPrChange w:id="105" w:author="Andrea Del Corto" w:date="2020-10-19T13:57:00Z">
              <w:rPr>
                <w:noProof/>
              </w:rPr>
            </w:rPrChange>
          </w:rPr>
          <w:t>5</w:t>
        </w:r>
        <w:r w:rsidRPr="00A81D9A">
          <w:rPr>
            <w:sz w:val="24"/>
            <w:szCs w:val="24"/>
            <w:rPrChange w:id="106" w:author="Andrea Del Corto" w:date="2020-10-19T13:57:00Z">
              <w:rPr/>
            </w:rPrChange>
          </w:rPr>
          <w:fldChar w:fldCharType="end"/>
        </w:r>
        <w:r w:rsidRPr="00A81D9A">
          <w:rPr>
            <w:sz w:val="24"/>
            <w:szCs w:val="24"/>
            <w:rPrChange w:id="107" w:author="Andrea Del Corto" w:date="2020-10-19T13:57:00Z">
              <w:rPr/>
            </w:rPrChange>
          </w:rPr>
          <w:t xml:space="preserve"> - Potatura Alpha-Beta</w:t>
        </w:r>
      </w:ins>
    </w:p>
    <w:p w14:paraId="40EA3EF1" w14:textId="3DAA2F38" w:rsidR="00AA2FBD" w:rsidRDefault="00AA2FBD" w:rsidP="00444CDE">
      <w:pPr>
        <w:rPr>
          <w:ins w:id="108" w:author="Andrea Del Corto" w:date="2020-10-19T11:46:00Z"/>
          <w:rFonts w:asciiTheme="majorHAnsi" w:hAnsiTheme="majorHAnsi" w:cstheme="majorHAnsi"/>
        </w:rPr>
      </w:pPr>
    </w:p>
    <w:p w14:paraId="44E23AB4" w14:textId="327FA3FB" w:rsidR="00AA2FBD" w:rsidRDefault="00AA2FBD" w:rsidP="00444CDE">
      <w:pPr>
        <w:rPr>
          <w:ins w:id="109" w:author="Andrea Del Corto" w:date="2020-10-19T11:51:00Z"/>
          <w:rFonts w:asciiTheme="majorHAnsi" w:hAnsiTheme="majorHAnsi" w:cstheme="majorHAnsi"/>
        </w:rPr>
      </w:pPr>
      <w:ins w:id="110" w:author="Andrea Del Corto" w:date="2020-10-19T11:47:00Z">
        <w:r>
          <w:rPr>
            <w:rFonts w:asciiTheme="majorHAnsi" w:hAnsiTheme="majorHAnsi" w:cstheme="majorHAnsi"/>
          </w:rPr>
          <w:t xml:space="preserve">Per comprendere </w:t>
        </w:r>
      </w:ins>
      <w:ins w:id="111" w:author="Andrea Del Corto" w:date="2020-10-19T11:48:00Z">
        <w:r>
          <w:rPr>
            <w:rFonts w:asciiTheme="majorHAnsi" w:hAnsiTheme="majorHAnsi" w:cstheme="majorHAnsi"/>
          </w:rPr>
          <w:t xml:space="preserve">il </w:t>
        </w:r>
      </w:ins>
      <w:ins w:id="112" w:author="Andrea Del Corto" w:date="2020-10-19T11:49:00Z">
        <w:r>
          <w:rPr>
            <w:rFonts w:asciiTheme="majorHAnsi" w:hAnsiTheme="majorHAnsi" w:cstheme="majorHAnsi"/>
          </w:rPr>
          <w:t xml:space="preserve">funzionamento di Alpha-Beta analizziamo </w:t>
        </w:r>
      </w:ins>
      <w:ins w:id="113" w:author="Andrea Del Corto" w:date="2020-10-19T11:50:00Z">
        <w:r>
          <w:rPr>
            <w:rFonts w:asciiTheme="majorHAnsi" w:hAnsiTheme="majorHAnsi" w:cstheme="majorHAnsi"/>
          </w:rPr>
          <w:t xml:space="preserve">innanzitutto il </w:t>
        </w:r>
      </w:ins>
      <w:ins w:id="114" w:author="Andrea Del Corto" w:date="2020-10-19T11:51:00Z">
        <w:r>
          <w:rPr>
            <w:rFonts w:asciiTheme="majorHAnsi" w:hAnsiTheme="majorHAnsi" w:cstheme="majorHAnsi"/>
          </w:rPr>
          <w:t>funzionamento</w:t>
        </w:r>
      </w:ins>
      <w:ins w:id="115" w:author="Andrea Del Corto" w:date="2020-10-19T11:50:00Z">
        <w:r>
          <w:rPr>
            <w:rFonts w:asciiTheme="majorHAnsi" w:hAnsiTheme="majorHAnsi" w:cstheme="majorHAnsi"/>
          </w:rPr>
          <w:t xml:space="preserve"> del </w:t>
        </w:r>
        <w:proofErr w:type="spellStart"/>
        <w:r>
          <w:rPr>
            <w:rFonts w:asciiTheme="majorHAnsi" w:hAnsiTheme="majorHAnsi" w:cstheme="majorHAnsi"/>
          </w:rPr>
          <w:t>Min</w:t>
        </w:r>
        <w:proofErr w:type="spellEnd"/>
        <w:r>
          <w:rPr>
            <w:rFonts w:asciiTheme="majorHAnsi" w:hAnsiTheme="majorHAnsi" w:cstheme="majorHAnsi"/>
          </w:rPr>
          <w:t xml:space="preserve">-Max mettendo in evidenza </w:t>
        </w:r>
      </w:ins>
      <w:ins w:id="116" w:author="Andrea Del Corto" w:date="2020-10-19T11:51:00Z">
        <w:r>
          <w:rPr>
            <w:rFonts w:asciiTheme="majorHAnsi" w:hAnsiTheme="majorHAnsi" w:cstheme="majorHAnsi"/>
          </w:rPr>
          <w:t>come viene determinato il valore della radice</w:t>
        </w:r>
      </w:ins>
      <w:ins w:id="117" w:author="Andrea Del Corto" w:date="2020-10-19T13:02:00Z">
        <w:r w:rsidR="00897CED">
          <w:rPr>
            <w:rFonts w:asciiTheme="majorHAnsi" w:hAnsiTheme="majorHAnsi" w:cstheme="majorHAnsi"/>
          </w:rPr>
          <w:t xml:space="preserve"> </w:t>
        </w:r>
      </w:ins>
      <w:ins w:id="118" w:author="Andrea Del Corto" w:date="2020-10-19T13:15:00Z">
        <w:r w:rsidR="00A81D9A">
          <w:rPr>
            <w:rFonts w:asciiTheme="majorHAnsi" w:hAnsiTheme="majorHAnsi" w:cstheme="majorHAnsi"/>
          </w:rPr>
          <w:t>S0</w:t>
        </w:r>
      </w:ins>
      <w:ins w:id="119" w:author="Andrea Del Corto" w:date="2020-10-19T13:02:00Z">
        <w:r w:rsidR="00897CED">
          <w:rPr>
            <w:rFonts w:asciiTheme="majorHAnsi" w:hAnsiTheme="majorHAnsi" w:cstheme="majorHAnsi"/>
          </w:rPr>
          <w:t xml:space="preserve"> nell’albero precedente</w:t>
        </w:r>
      </w:ins>
      <w:ins w:id="120" w:author="Andrea Del Corto" w:date="2020-10-19T11:51:00Z">
        <w:r>
          <w:rPr>
            <w:rFonts w:asciiTheme="majorHAnsi" w:hAnsiTheme="majorHAnsi" w:cstheme="majorHAnsi"/>
          </w:rPr>
          <w:t>:</w:t>
        </w:r>
      </w:ins>
    </w:p>
    <w:p w14:paraId="151EA9B3" w14:textId="5460F4DE" w:rsidR="00AA2FBD" w:rsidRDefault="00AA2FBD" w:rsidP="00444CDE">
      <w:pPr>
        <w:rPr>
          <w:ins w:id="121" w:author="Andrea Del Corto" w:date="2020-10-19T11:51:00Z"/>
          <w:rFonts w:asciiTheme="majorHAnsi" w:hAnsiTheme="majorHAnsi" w:cstheme="majorHAnsi"/>
        </w:rPr>
      </w:pPr>
    </w:p>
    <w:p w14:paraId="269ED55F" w14:textId="28269ED0" w:rsidR="00AA2FBD" w:rsidRPr="00897CED" w:rsidRDefault="00897CED" w:rsidP="00444CDE">
      <w:pPr>
        <w:rPr>
          <w:ins w:id="122" w:author="Andrea Del Corto" w:date="2020-10-19T13:04:00Z"/>
          <w:rFonts w:asciiTheme="majorHAnsi" w:hAnsiTheme="majorHAnsi" w:cstheme="majorHAnsi"/>
          <w:rPrChange w:id="123" w:author="Andrea Del Corto" w:date="2020-10-19T13:04:00Z">
            <w:rPr>
              <w:ins w:id="124" w:author="Andrea Del Corto" w:date="2020-10-19T13:04:00Z"/>
              <w:rFonts w:ascii="Cambria Math" w:hAnsi="Cambria Math" w:cstheme="majorHAnsi"/>
              <w:i/>
            </w:rPr>
          </w:rPrChange>
        </w:rPr>
      </w:pPr>
      <m:oMathPara>
        <m:oMathParaPr>
          <m:jc m:val="left"/>
        </m:oMathParaPr>
        <m:oMath>
          <m:r>
            <w:ins w:id="125" w:author="Andrea Del Corto" w:date="2020-10-19T11:52:00Z">
              <w:rPr>
                <w:rFonts w:ascii="Cambria Math" w:hAnsi="Cambria Math" w:cstheme="majorHAnsi"/>
              </w:rPr>
              <m:t>MinMax</m:t>
            </w:ins>
          </m:r>
          <m:d>
            <m:dPr>
              <m:ctrlPr>
                <w:ins w:id="126" w:author="Andrea Del Corto" w:date="2020-10-19T11:52:00Z">
                  <w:rPr>
                    <w:rFonts w:ascii="Cambria Math" w:hAnsi="Cambria Math" w:cstheme="majorHAnsi"/>
                    <w:i/>
                  </w:rPr>
                </w:ins>
              </m:ctrlPr>
            </m:dPr>
            <m:e>
              <m:r>
                <w:ins w:id="127" w:author="Andrea Del Corto" w:date="2020-10-19T13:15:00Z">
                  <w:rPr>
                    <w:rFonts w:ascii="Cambria Math" w:hAnsi="Cambria Math" w:cstheme="majorHAnsi"/>
                  </w:rPr>
                  <m:t>S0</m:t>
                </w:ins>
              </m:r>
            </m:e>
          </m:d>
          <m:r>
            <w:ins w:id="128" w:author="Andrea Del Corto" w:date="2020-10-19T13:03:00Z">
              <m:rPr>
                <m:sty m:val="p"/>
              </m:rPr>
              <w:rPr>
                <w:rFonts w:ascii="Cambria Math" w:hAnsi="Cambria Math" w:cstheme="majorHAnsi"/>
              </w:rPr>
              <m:t>=max</m:t>
            </w:ins>
          </m:r>
          <m:d>
            <m:dPr>
              <m:ctrlPr>
                <w:ins w:id="129" w:author="Andrea Del Corto" w:date="2020-10-19T13:03:00Z">
                  <w:rPr>
                    <w:rFonts w:ascii="Cambria Math" w:hAnsi="Cambria Math" w:cstheme="majorHAnsi"/>
                  </w:rPr>
                </w:ins>
              </m:ctrlPr>
            </m:dPr>
            <m:e>
              <m:r>
                <w:ins w:id="130" w:author="Andrea Del Corto" w:date="2020-10-19T13:03:00Z">
                  <m:rPr>
                    <m:sty m:val="p"/>
                  </m:rPr>
                  <w:rPr>
                    <w:rFonts w:ascii="Cambria Math" w:hAnsi="Cambria Math" w:cstheme="majorHAnsi"/>
                  </w:rPr>
                  <m:t>min</m:t>
                </w:ins>
              </m:r>
              <m:d>
                <m:dPr>
                  <m:ctrlPr>
                    <w:ins w:id="131" w:author="Andrea Del Corto" w:date="2020-10-19T13:03:00Z">
                      <w:rPr>
                        <w:rFonts w:ascii="Cambria Math" w:hAnsi="Cambria Math" w:cstheme="majorHAnsi"/>
                      </w:rPr>
                    </w:ins>
                  </m:ctrlPr>
                </m:dPr>
                <m:e>
                  <m:r>
                    <w:ins w:id="132" w:author="Andrea Del Corto" w:date="2020-10-19T13:03:00Z">
                      <m:rPr>
                        <m:sty m:val="p"/>
                      </m:rPr>
                      <w:rPr>
                        <w:rFonts w:ascii="Cambria Math" w:hAnsi="Cambria Math" w:cstheme="majorHAnsi"/>
                      </w:rPr>
                      <m:t>3,12,8</m:t>
                    </w:ins>
                  </m:r>
                </m:e>
              </m:d>
              <m:r>
                <w:ins w:id="133" w:author="Andrea Del Corto" w:date="2020-10-19T13:03:00Z">
                  <m:rPr>
                    <m:sty m:val="p"/>
                  </m:rPr>
                  <w:rPr>
                    <w:rFonts w:ascii="Cambria Math" w:hAnsi="Cambria Math" w:cstheme="majorHAnsi"/>
                  </w:rPr>
                  <m:t>,min</m:t>
                </w:ins>
              </m:r>
              <m:d>
                <m:dPr>
                  <m:ctrlPr>
                    <w:ins w:id="134" w:author="Andrea Del Corto" w:date="2020-10-19T13:03:00Z">
                      <w:rPr>
                        <w:rFonts w:ascii="Cambria Math" w:hAnsi="Cambria Math" w:cstheme="majorHAnsi"/>
                      </w:rPr>
                    </w:ins>
                  </m:ctrlPr>
                </m:dPr>
                <m:e>
                  <m:r>
                    <w:ins w:id="135" w:author="Andrea Del Corto" w:date="2020-10-19T13:03:00Z">
                      <m:rPr>
                        <m:sty m:val="p"/>
                      </m:rPr>
                      <w:rPr>
                        <w:rFonts w:ascii="Cambria Math" w:hAnsi="Cambria Math" w:cstheme="majorHAnsi"/>
                      </w:rPr>
                      <m:t>2,x,y</m:t>
                    </w:ins>
                  </m:r>
                </m:e>
              </m:d>
              <m:r>
                <w:ins w:id="136" w:author="Andrea Del Corto" w:date="2020-10-19T13:03:00Z">
                  <m:rPr>
                    <m:sty m:val="p"/>
                  </m:rPr>
                  <w:rPr>
                    <w:rFonts w:ascii="Cambria Math" w:hAnsi="Cambria Math" w:cstheme="majorHAnsi"/>
                  </w:rPr>
                  <m:t>,min</m:t>
                </w:ins>
              </m:r>
              <m:d>
                <m:dPr>
                  <m:ctrlPr>
                    <w:ins w:id="137" w:author="Andrea Del Corto" w:date="2020-10-19T13:03:00Z">
                      <w:rPr>
                        <w:rFonts w:ascii="Cambria Math" w:hAnsi="Cambria Math" w:cstheme="majorHAnsi"/>
                      </w:rPr>
                    </w:ins>
                  </m:ctrlPr>
                </m:dPr>
                <m:e>
                  <m:r>
                    <w:ins w:id="138" w:author="Andrea Del Corto" w:date="2020-10-19T13:03:00Z">
                      <m:rPr>
                        <m:sty m:val="p"/>
                      </m:rPr>
                      <w:rPr>
                        <w:rFonts w:ascii="Cambria Math" w:hAnsi="Cambria Math" w:cstheme="majorHAnsi"/>
                      </w:rPr>
                      <m:t>14,5,2</m:t>
                    </w:ins>
                  </m:r>
                </m:e>
              </m:d>
            </m:e>
          </m:d>
        </m:oMath>
      </m:oMathPara>
    </w:p>
    <w:p w14:paraId="5F693C68" w14:textId="44457FAF" w:rsidR="00897CED" w:rsidRPr="00E33BEF" w:rsidRDefault="00897CED" w:rsidP="00897CED">
      <w:pPr>
        <w:ind w:left="1276"/>
        <w:rPr>
          <w:ins w:id="139" w:author="Andrea Del Corto" w:date="2020-10-19T13:04:00Z"/>
          <w:rFonts w:asciiTheme="majorHAnsi" w:hAnsiTheme="majorHAnsi" w:cstheme="majorHAnsi"/>
        </w:rPr>
        <w:pPrChange w:id="140" w:author="Andrea Del Corto" w:date="2020-10-19T13:04:00Z">
          <w:pPr/>
        </w:pPrChange>
      </w:pPr>
      <m:oMathPara>
        <m:oMathParaPr>
          <m:jc m:val="left"/>
        </m:oMathParaPr>
        <m:oMath>
          <m:r>
            <w:ins w:id="141" w:author="Andrea Del Corto" w:date="2020-10-19T13:04:00Z">
              <m:rPr>
                <m:sty m:val="p"/>
              </m:rPr>
              <w:rPr>
                <w:rFonts w:ascii="Cambria Math" w:hAnsi="Cambria Math" w:cstheme="majorHAnsi"/>
              </w:rPr>
              <m:t xml:space="preserve"> </m:t>
            </w:ins>
          </m:r>
          <m:r>
            <w:ins w:id="142" w:author="Andrea Del Corto" w:date="2020-10-19T13:04:00Z">
              <m:rPr>
                <m:sty m:val="p"/>
              </m:rPr>
              <w:rPr>
                <w:rFonts w:ascii="Cambria Math" w:hAnsi="Cambria Math" w:cstheme="majorHAnsi"/>
              </w:rPr>
              <m:t>=</m:t>
            </w:ins>
          </m:r>
          <m:r>
            <w:ins w:id="143" w:author="Andrea Del Corto" w:date="2020-10-19T13:04:00Z">
              <w:rPr>
                <w:rFonts w:ascii="Cambria Math" w:hAnsi="Cambria Math" w:cstheme="majorHAnsi"/>
              </w:rPr>
              <m:t>max</m:t>
            </w:ins>
          </m:r>
          <m:d>
            <m:dPr>
              <m:ctrlPr>
                <w:ins w:id="144" w:author="Andrea Del Corto" w:date="2020-10-19T13:04:00Z">
                  <w:rPr>
                    <w:rFonts w:ascii="Cambria Math" w:hAnsi="Cambria Math" w:cstheme="majorHAnsi"/>
                  </w:rPr>
                </w:ins>
              </m:ctrlPr>
            </m:dPr>
            <m:e>
              <m:r>
                <w:ins w:id="145" w:author="Andrea Del Corto" w:date="2020-10-19T13:06:00Z">
                  <w:rPr>
                    <w:rFonts w:ascii="Cambria Math" w:hAnsi="Cambria Math" w:cstheme="majorHAnsi"/>
                  </w:rPr>
                  <m:t>3</m:t>
                </w:ins>
              </m:r>
              <m:r>
                <w:ins w:id="146" w:author="Andrea Del Corto" w:date="2020-10-19T13:04:00Z">
                  <m:rPr>
                    <m:sty m:val="p"/>
                  </m:rPr>
                  <w:rPr>
                    <w:rFonts w:ascii="Cambria Math" w:hAnsi="Cambria Math" w:cstheme="majorHAnsi"/>
                  </w:rPr>
                  <m:t>,</m:t>
                </w:ins>
              </m:r>
              <m:r>
                <w:ins w:id="147" w:author="Andrea Del Corto" w:date="2020-10-19T13:04:00Z">
                  <w:rPr>
                    <w:rFonts w:ascii="Cambria Math" w:hAnsi="Cambria Math" w:cstheme="majorHAnsi"/>
                  </w:rPr>
                  <m:t>min</m:t>
                </w:ins>
              </m:r>
              <m:d>
                <m:dPr>
                  <m:ctrlPr>
                    <w:ins w:id="148" w:author="Andrea Del Corto" w:date="2020-10-19T13:04:00Z">
                      <w:rPr>
                        <w:rFonts w:ascii="Cambria Math" w:hAnsi="Cambria Math" w:cstheme="majorHAnsi"/>
                      </w:rPr>
                    </w:ins>
                  </m:ctrlPr>
                </m:dPr>
                <m:e>
                  <m:r>
                    <w:ins w:id="149" w:author="Andrea Del Corto" w:date="2020-10-19T13:04:00Z">
                      <m:rPr>
                        <m:sty m:val="p"/>
                      </m:rPr>
                      <w:rPr>
                        <w:rFonts w:ascii="Cambria Math" w:hAnsi="Cambria Math" w:cstheme="majorHAnsi"/>
                      </w:rPr>
                      <m:t>2,</m:t>
                    </w:ins>
                  </m:r>
                  <m:r>
                    <w:ins w:id="150" w:author="Andrea Del Corto" w:date="2020-10-19T13:04:00Z">
                      <w:rPr>
                        <w:rFonts w:ascii="Cambria Math" w:hAnsi="Cambria Math" w:cstheme="majorHAnsi"/>
                      </w:rPr>
                      <m:t>x</m:t>
                    </w:ins>
                  </m:r>
                  <m:r>
                    <w:ins w:id="151" w:author="Andrea Del Corto" w:date="2020-10-19T13:04:00Z">
                      <m:rPr>
                        <m:sty m:val="p"/>
                      </m:rPr>
                      <w:rPr>
                        <w:rFonts w:ascii="Cambria Math" w:hAnsi="Cambria Math" w:cstheme="majorHAnsi"/>
                      </w:rPr>
                      <m:t>,</m:t>
                    </w:ins>
                  </m:r>
                  <m:r>
                    <w:ins w:id="152" w:author="Andrea Del Corto" w:date="2020-10-19T13:04:00Z">
                      <w:rPr>
                        <w:rFonts w:ascii="Cambria Math" w:hAnsi="Cambria Math" w:cstheme="majorHAnsi"/>
                      </w:rPr>
                      <m:t>y</m:t>
                    </w:ins>
                  </m:r>
                </m:e>
              </m:d>
              <m:r>
                <w:ins w:id="153" w:author="Andrea Del Corto" w:date="2020-10-19T13:04:00Z">
                  <m:rPr>
                    <m:sty m:val="p"/>
                  </m:rPr>
                  <w:rPr>
                    <w:rFonts w:ascii="Cambria Math" w:hAnsi="Cambria Math" w:cstheme="majorHAnsi"/>
                  </w:rPr>
                  <m:t>,</m:t>
                </w:ins>
              </m:r>
              <m:r>
                <w:ins w:id="154" w:author="Andrea Del Corto" w:date="2020-10-19T13:08:00Z">
                  <m:rPr>
                    <m:sty m:val="p"/>
                  </m:rPr>
                  <w:rPr>
                    <w:rFonts w:ascii="Cambria Math" w:hAnsi="Cambria Math" w:cstheme="majorHAnsi"/>
                  </w:rPr>
                  <m:t>2</m:t>
                </w:ins>
              </m:r>
            </m:e>
          </m:d>
        </m:oMath>
      </m:oMathPara>
    </w:p>
    <w:p w14:paraId="0CEAC825" w14:textId="357A7B25" w:rsidR="00897CED" w:rsidRPr="00E33BEF" w:rsidRDefault="00897CED" w:rsidP="00897CED">
      <w:pPr>
        <w:ind w:left="1276"/>
        <w:rPr>
          <w:ins w:id="155" w:author="Andrea Del Corto" w:date="2020-10-19T13:08:00Z"/>
          <w:rFonts w:asciiTheme="majorHAnsi" w:hAnsiTheme="majorHAnsi" w:cstheme="majorHAnsi"/>
        </w:rPr>
      </w:pPr>
      <m:oMathPara>
        <m:oMathParaPr>
          <m:jc m:val="left"/>
        </m:oMathParaPr>
        <m:oMath>
          <m:r>
            <w:ins w:id="156" w:author="Andrea Del Corto" w:date="2020-10-19T13:08:00Z">
              <m:rPr>
                <m:sty m:val="p"/>
              </m:rPr>
              <w:rPr>
                <w:rFonts w:ascii="Cambria Math" w:hAnsi="Cambria Math" w:cstheme="majorHAnsi"/>
              </w:rPr>
              <m:t>=</m:t>
            </w:ins>
          </m:r>
          <m:r>
            <w:ins w:id="157" w:author="Andrea Del Corto" w:date="2020-10-19T13:08:00Z">
              <w:rPr>
                <w:rFonts w:ascii="Cambria Math" w:hAnsi="Cambria Math" w:cstheme="majorHAnsi"/>
              </w:rPr>
              <m:t>max</m:t>
            </w:ins>
          </m:r>
          <m:d>
            <m:dPr>
              <m:ctrlPr>
                <w:ins w:id="158" w:author="Andrea Del Corto" w:date="2020-10-19T13:08:00Z">
                  <w:rPr>
                    <w:rFonts w:ascii="Cambria Math" w:hAnsi="Cambria Math" w:cstheme="majorHAnsi"/>
                  </w:rPr>
                </w:ins>
              </m:ctrlPr>
            </m:dPr>
            <m:e>
              <m:r>
                <w:ins w:id="159" w:author="Andrea Del Corto" w:date="2020-10-19T13:08:00Z">
                  <w:rPr>
                    <w:rFonts w:ascii="Cambria Math" w:hAnsi="Cambria Math" w:cstheme="majorHAnsi"/>
                  </w:rPr>
                  <m:t>3</m:t>
                </w:ins>
              </m:r>
              <m:r>
                <w:ins w:id="160" w:author="Andrea Del Corto" w:date="2020-10-19T13:08:00Z">
                  <m:rPr>
                    <m:sty m:val="p"/>
                  </m:rPr>
                  <w:rPr>
                    <w:rFonts w:ascii="Cambria Math" w:hAnsi="Cambria Math" w:cstheme="majorHAnsi"/>
                  </w:rPr>
                  <m:t>,</m:t>
                </w:ins>
              </m:r>
              <m:r>
                <w:ins w:id="161" w:author="Andrea Del Corto" w:date="2020-10-19T13:08:00Z">
                  <w:rPr>
                    <w:rFonts w:ascii="Cambria Math" w:hAnsi="Cambria Math" w:cstheme="majorHAnsi"/>
                  </w:rPr>
                  <m:t>min</m:t>
                </w:ins>
              </m:r>
              <m:d>
                <m:dPr>
                  <m:ctrlPr>
                    <w:ins w:id="162" w:author="Andrea Del Corto" w:date="2020-10-19T13:08:00Z">
                      <w:rPr>
                        <w:rFonts w:ascii="Cambria Math" w:hAnsi="Cambria Math" w:cstheme="majorHAnsi"/>
                      </w:rPr>
                    </w:ins>
                  </m:ctrlPr>
                </m:dPr>
                <m:e>
                  <m:r>
                    <w:ins w:id="163" w:author="Andrea Del Corto" w:date="2020-10-19T13:08:00Z">
                      <m:rPr>
                        <m:sty m:val="p"/>
                      </m:rPr>
                      <w:rPr>
                        <w:rFonts w:ascii="Cambria Math" w:hAnsi="Cambria Math" w:cstheme="majorHAnsi"/>
                      </w:rPr>
                      <m:t>2,</m:t>
                    </w:ins>
                  </m:r>
                  <m:r>
                    <w:ins w:id="164" w:author="Andrea Del Corto" w:date="2020-10-19T13:08:00Z">
                      <w:rPr>
                        <w:rFonts w:ascii="Cambria Math" w:hAnsi="Cambria Math" w:cstheme="majorHAnsi"/>
                      </w:rPr>
                      <m:t>x</m:t>
                    </w:ins>
                  </m:r>
                  <m:r>
                    <w:ins w:id="165" w:author="Andrea Del Corto" w:date="2020-10-19T13:08:00Z">
                      <m:rPr>
                        <m:sty m:val="p"/>
                      </m:rPr>
                      <w:rPr>
                        <w:rFonts w:ascii="Cambria Math" w:hAnsi="Cambria Math" w:cstheme="majorHAnsi"/>
                      </w:rPr>
                      <m:t>,</m:t>
                    </w:ins>
                  </m:r>
                  <m:r>
                    <w:ins w:id="166" w:author="Andrea Del Corto" w:date="2020-10-19T13:08:00Z">
                      <w:rPr>
                        <w:rFonts w:ascii="Cambria Math" w:hAnsi="Cambria Math" w:cstheme="majorHAnsi"/>
                      </w:rPr>
                      <m:t>y</m:t>
                    </w:ins>
                  </m:r>
                </m:e>
              </m:d>
              <m:r>
                <w:ins w:id="167" w:author="Andrea Del Corto" w:date="2020-10-19T13:08:00Z">
                  <m:rPr>
                    <m:sty m:val="p"/>
                  </m:rPr>
                  <w:rPr>
                    <w:rFonts w:ascii="Cambria Math" w:hAnsi="Cambria Math" w:cstheme="majorHAnsi"/>
                  </w:rPr>
                  <m:t>,</m:t>
                </w:ins>
              </m:r>
              <m:r>
                <w:ins w:id="168" w:author="Andrea Del Corto" w:date="2020-10-19T13:12:00Z">
                  <w:rPr>
                    <w:rFonts w:ascii="Cambria Math" w:hAnsi="Cambria Math" w:cstheme="majorHAnsi"/>
                  </w:rPr>
                  <m:t>2</m:t>
                </w:ins>
              </m:r>
            </m:e>
          </m:d>
          <m:r>
            <w:ins w:id="169" w:author="Andrea Del Corto" w:date="2020-10-19T13:09:00Z">
              <w:rPr>
                <w:rFonts w:ascii="Cambria Math" w:hAnsi="Cambria Math" w:cstheme="majorHAnsi"/>
              </w:rPr>
              <m:t xml:space="preserve">        </m:t>
            </w:ins>
          </m:r>
          <m:r>
            <w:ins w:id="170" w:author="Andrea Del Corto" w:date="2020-10-19T13:09:00Z">
              <m:rPr>
                <m:sty m:val="bi"/>
              </m:rPr>
              <w:rPr>
                <w:rFonts w:ascii="Cambria Math" w:hAnsi="Cambria Math" w:cstheme="majorHAnsi"/>
                <w:rPrChange w:id="171" w:author="Andrea Del Corto" w:date="2020-10-19T13:09:00Z">
                  <w:rPr>
                    <w:rFonts w:ascii="Cambria Math" w:hAnsi="Cambria Math" w:cstheme="majorHAnsi"/>
                  </w:rPr>
                </w:rPrChange>
              </w:rPr>
              <m:t xml:space="preserve">considerando che </m:t>
            </w:ins>
          </m:r>
          <m:r>
            <w:ins w:id="172" w:author="Andrea Del Corto" w:date="2020-10-19T13:09:00Z">
              <m:rPr>
                <m:sty m:val="bi"/>
              </m:rPr>
              <w:rPr>
                <w:rFonts w:ascii="Cambria Math" w:hAnsi="Cambria Math" w:cstheme="majorHAnsi"/>
                <w:rPrChange w:id="173" w:author="Andrea Del Corto" w:date="2020-10-19T13:09:00Z">
                  <w:rPr>
                    <w:rFonts w:ascii="Cambria Math" w:hAnsi="Cambria Math" w:cstheme="majorHAnsi"/>
                  </w:rPr>
                </w:rPrChange>
              </w:rPr>
              <m:t>min</m:t>
            </w:ins>
          </m:r>
          <m:d>
            <m:dPr>
              <m:ctrlPr>
                <w:ins w:id="174" w:author="Andrea Del Corto" w:date="2020-10-19T13:09:00Z">
                  <w:rPr>
                    <w:rFonts w:ascii="Cambria Math" w:hAnsi="Cambria Math" w:cstheme="majorHAnsi"/>
                    <w:b/>
                    <w:bCs/>
                    <w:rPrChange w:id="175" w:author="Andrea Del Corto" w:date="2020-10-19T13:09:00Z">
                      <w:rPr>
                        <w:rFonts w:ascii="Cambria Math" w:hAnsi="Cambria Math" w:cstheme="majorHAnsi"/>
                      </w:rPr>
                    </w:rPrChange>
                  </w:rPr>
                </w:ins>
              </m:ctrlPr>
            </m:dPr>
            <m:e>
              <m:r>
                <w:ins w:id="176" w:author="Andrea Del Corto" w:date="2020-10-19T13:09:00Z">
                  <m:rPr>
                    <m:sty m:val="b"/>
                  </m:rPr>
                  <w:rPr>
                    <w:rFonts w:ascii="Cambria Math" w:hAnsi="Cambria Math" w:cstheme="majorHAnsi"/>
                    <w:rPrChange w:id="177" w:author="Andrea Del Corto" w:date="2020-10-19T13:09:00Z">
                      <w:rPr>
                        <w:rFonts w:ascii="Cambria Math" w:hAnsi="Cambria Math" w:cstheme="majorHAnsi"/>
                      </w:rPr>
                    </w:rPrChange>
                  </w:rPr>
                  <m:t>2,</m:t>
                </w:ins>
              </m:r>
              <m:r>
                <w:ins w:id="178" w:author="Andrea Del Corto" w:date="2020-10-19T13:09:00Z">
                  <m:rPr>
                    <m:sty m:val="bi"/>
                  </m:rPr>
                  <w:rPr>
                    <w:rFonts w:ascii="Cambria Math" w:hAnsi="Cambria Math" w:cstheme="majorHAnsi"/>
                    <w:rPrChange w:id="179" w:author="Andrea Del Corto" w:date="2020-10-19T13:09:00Z">
                      <w:rPr>
                        <w:rFonts w:ascii="Cambria Math" w:hAnsi="Cambria Math" w:cstheme="majorHAnsi"/>
                      </w:rPr>
                    </w:rPrChange>
                  </w:rPr>
                  <m:t>x</m:t>
                </w:ins>
              </m:r>
              <m:r>
                <w:ins w:id="180" w:author="Andrea Del Corto" w:date="2020-10-19T13:09:00Z">
                  <m:rPr>
                    <m:sty m:val="b"/>
                  </m:rPr>
                  <w:rPr>
                    <w:rFonts w:ascii="Cambria Math" w:hAnsi="Cambria Math" w:cstheme="majorHAnsi"/>
                    <w:rPrChange w:id="181" w:author="Andrea Del Corto" w:date="2020-10-19T13:09:00Z">
                      <w:rPr>
                        <w:rFonts w:ascii="Cambria Math" w:hAnsi="Cambria Math" w:cstheme="majorHAnsi"/>
                      </w:rPr>
                    </w:rPrChange>
                  </w:rPr>
                  <m:t>,</m:t>
                </w:ins>
              </m:r>
              <m:r>
                <w:ins w:id="182" w:author="Andrea Del Corto" w:date="2020-10-19T13:09:00Z">
                  <m:rPr>
                    <m:sty m:val="bi"/>
                  </m:rPr>
                  <w:rPr>
                    <w:rFonts w:ascii="Cambria Math" w:hAnsi="Cambria Math" w:cstheme="majorHAnsi"/>
                    <w:rPrChange w:id="183" w:author="Andrea Del Corto" w:date="2020-10-19T13:09:00Z">
                      <w:rPr>
                        <w:rFonts w:ascii="Cambria Math" w:hAnsi="Cambria Math" w:cstheme="majorHAnsi"/>
                      </w:rPr>
                    </w:rPrChange>
                  </w:rPr>
                  <m:t>y</m:t>
                </w:ins>
              </m:r>
            </m:e>
          </m:d>
          <m:r>
            <w:ins w:id="184" w:author="Andrea Del Corto" w:date="2020-10-19T13:09:00Z">
              <m:rPr>
                <m:sty m:val="bi"/>
              </m:rPr>
              <w:rPr>
                <w:rFonts w:ascii="Cambria Math" w:hAnsi="Cambria Math" w:cstheme="majorHAnsi"/>
                <w:rPrChange w:id="185" w:author="Andrea Del Corto" w:date="2020-10-19T13:09:00Z">
                  <w:rPr>
                    <w:rFonts w:ascii="Cambria Math" w:hAnsi="Cambria Math" w:cstheme="majorHAnsi"/>
                  </w:rPr>
                </w:rPrChange>
              </w:rPr>
              <m:t xml:space="preserve"> &lt;= 2</m:t>
            </w:ins>
          </m:r>
        </m:oMath>
      </m:oMathPara>
    </w:p>
    <w:p w14:paraId="3990577E" w14:textId="60039EC2" w:rsidR="00897CED" w:rsidRPr="00E33BEF" w:rsidRDefault="00897CED" w:rsidP="00897CED">
      <w:pPr>
        <w:ind w:left="1276"/>
        <w:rPr>
          <w:ins w:id="186" w:author="Andrea Del Corto" w:date="2020-10-19T13:10:00Z"/>
          <w:rFonts w:asciiTheme="majorHAnsi" w:hAnsiTheme="majorHAnsi" w:cstheme="majorHAnsi"/>
        </w:rPr>
      </w:pPr>
      <m:oMathPara>
        <m:oMathParaPr>
          <m:jc m:val="left"/>
        </m:oMathParaPr>
        <m:oMath>
          <m:r>
            <w:ins w:id="187" w:author="Andrea Del Corto" w:date="2020-10-19T13:10:00Z">
              <m:rPr>
                <m:sty m:val="p"/>
              </m:rPr>
              <w:rPr>
                <w:rFonts w:ascii="Cambria Math" w:hAnsi="Cambria Math" w:cstheme="majorHAnsi"/>
              </w:rPr>
              <m:t>=</m:t>
            </w:ins>
          </m:r>
          <m:r>
            <w:ins w:id="188" w:author="Andrea Del Corto" w:date="2020-10-19T13:10:00Z">
              <w:rPr>
                <w:rFonts w:ascii="Cambria Math" w:hAnsi="Cambria Math" w:cstheme="majorHAnsi"/>
              </w:rPr>
              <m:t>3</m:t>
            </w:ins>
          </m:r>
        </m:oMath>
      </m:oMathPara>
    </w:p>
    <w:p w14:paraId="4F2E0F07" w14:textId="77777777" w:rsidR="00897CED" w:rsidRPr="00897CED" w:rsidRDefault="00897CED" w:rsidP="00444CDE">
      <w:pPr>
        <w:rPr>
          <w:ins w:id="189" w:author="Andrea Del Corto" w:date="2020-10-19T11:26:00Z"/>
          <w:rFonts w:asciiTheme="majorHAnsi" w:hAnsiTheme="majorHAnsi" w:cstheme="majorHAnsi"/>
          <w:rPrChange w:id="190" w:author="Andrea Del Corto" w:date="2020-10-19T13:04:00Z">
            <w:rPr>
              <w:ins w:id="191" w:author="Andrea Del Corto" w:date="2020-10-19T11:26:00Z"/>
              <w:rFonts w:asciiTheme="majorHAnsi" w:hAnsiTheme="majorHAnsi" w:cstheme="majorHAnsi"/>
            </w:rPr>
          </w:rPrChange>
        </w:rPr>
      </w:pPr>
    </w:p>
    <w:p w14:paraId="0CDB7B81" w14:textId="2735779E" w:rsidR="00F54D66" w:rsidRDefault="00897CED">
      <w:pPr>
        <w:rPr>
          <w:ins w:id="192" w:author="Andrea Del Corto" w:date="2020-10-19T14:11:00Z"/>
          <w:rFonts w:asciiTheme="majorHAnsi" w:hAnsiTheme="majorHAnsi" w:cstheme="majorHAnsi"/>
        </w:rPr>
      </w:pPr>
      <w:ins w:id="193" w:author="Andrea Del Corto" w:date="2020-10-19T13:10:00Z">
        <w:r w:rsidRPr="00897CED">
          <w:rPr>
            <w:rFonts w:asciiTheme="majorHAnsi" w:hAnsiTheme="majorHAnsi" w:cstheme="majorHAnsi"/>
            <w:rPrChange w:id="194" w:author="Andrea Del Corto" w:date="2020-10-19T13:11:00Z">
              <w:rPr>
                <w:rFonts w:asciiTheme="majorHAnsi" w:hAnsiTheme="majorHAnsi" w:cstheme="majorHAnsi"/>
                <w:b/>
                <w:bCs/>
              </w:rPr>
            </w:rPrChange>
          </w:rPr>
          <w:t>Dall’esempio precede</w:t>
        </w:r>
      </w:ins>
      <w:ins w:id="195" w:author="Andrea Del Corto" w:date="2020-10-19T13:11:00Z">
        <w:r w:rsidRPr="00897CED">
          <w:rPr>
            <w:rFonts w:asciiTheme="majorHAnsi" w:hAnsiTheme="majorHAnsi" w:cstheme="majorHAnsi"/>
            <w:rPrChange w:id="196" w:author="Andrea Del Corto" w:date="2020-10-19T13:11:00Z">
              <w:rPr>
                <w:rFonts w:asciiTheme="majorHAnsi" w:hAnsiTheme="majorHAnsi" w:cstheme="majorHAnsi"/>
                <w:b/>
                <w:bCs/>
              </w:rPr>
            </w:rPrChange>
          </w:rPr>
          <w:t xml:space="preserve">nte </w:t>
        </w:r>
      </w:ins>
      <w:ins w:id="197" w:author="Andrea Del Corto" w:date="2020-10-19T14:11:00Z">
        <w:r w:rsidR="00F54D66">
          <w:rPr>
            <w:rFonts w:asciiTheme="majorHAnsi" w:hAnsiTheme="majorHAnsi" w:cstheme="majorHAnsi"/>
          </w:rPr>
          <w:t>si nota</w:t>
        </w:r>
      </w:ins>
      <w:ins w:id="198" w:author="Andrea Del Corto" w:date="2020-10-19T13:11:00Z">
        <w:r w:rsidRPr="00897CED">
          <w:rPr>
            <w:rFonts w:asciiTheme="majorHAnsi" w:hAnsiTheme="majorHAnsi" w:cstheme="majorHAnsi"/>
            <w:rPrChange w:id="199" w:author="Andrea Del Corto" w:date="2020-10-19T13:11:00Z">
              <w:rPr>
                <w:rFonts w:asciiTheme="majorHAnsi" w:hAnsiTheme="majorHAnsi" w:cstheme="majorHAnsi"/>
                <w:b/>
                <w:bCs/>
              </w:rPr>
            </w:rPrChange>
          </w:rPr>
          <w:t xml:space="preserve"> che </w:t>
        </w:r>
        <w:r w:rsidR="00A81D9A">
          <w:rPr>
            <w:rFonts w:asciiTheme="majorHAnsi" w:hAnsiTheme="majorHAnsi" w:cstheme="majorHAnsi"/>
          </w:rPr>
          <w:t xml:space="preserve">senza conoscere il valore degli stati: </w:t>
        </w:r>
        <w:r w:rsidR="00A81D9A" w:rsidRPr="0092332F">
          <w:rPr>
            <w:rFonts w:asciiTheme="majorHAnsi" w:hAnsiTheme="majorHAnsi" w:cstheme="majorHAnsi"/>
            <w:rPrChange w:id="200" w:author="Andrea Del Corto" w:date="2020-10-19T13:58:00Z">
              <w:rPr>
                <w:rFonts w:asciiTheme="majorHAnsi" w:hAnsiTheme="majorHAnsi" w:cstheme="majorHAnsi"/>
              </w:rPr>
            </w:rPrChange>
          </w:rPr>
          <w:t>S</w:t>
        </w:r>
      </w:ins>
      <w:ins w:id="201" w:author="Andrea Del Corto" w:date="2020-10-19T13:58:00Z">
        <w:r w:rsidR="0092332F" w:rsidRPr="0092332F">
          <w:rPr>
            <w:rFonts w:asciiTheme="majorHAnsi" w:hAnsiTheme="majorHAnsi" w:cstheme="majorHAnsi"/>
            <w:rPrChange w:id="202" w:author="Andrea Del Corto" w:date="2020-10-19T13:58:00Z">
              <w:rPr>
                <w:rFonts w:asciiTheme="majorHAnsi" w:hAnsiTheme="majorHAnsi" w:cstheme="majorHAnsi"/>
                <w:highlight w:val="cyan"/>
              </w:rPr>
            </w:rPrChange>
          </w:rPr>
          <w:t>8</w:t>
        </w:r>
      </w:ins>
      <w:ins w:id="203" w:author="Andrea Del Corto" w:date="2020-10-19T13:11:00Z">
        <w:r w:rsidR="00A81D9A" w:rsidRPr="0092332F">
          <w:rPr>
            <w:rFonts w:asciiTheme="majorHAnsi" w:hAnsiTheme="majorHAnsi" w:cstheme="majorHAnsi"/>
            <w:rPrChange w:id="204" w:author="Andrea Del Corto" w:date="2020-10-19T13:58:00Z">
              <w:rPr>
                <w:rFonts w:asciiTheme="majorHAnsi" w:hAnsiTheme="majorHAnsi" w:cstheme="majorHAnsi"/>
              </w:rPr>
            </w:rPrChange>
          </w:rPr>
          <w:t xml:space="preserve"> e S</w:t>
        </w:r>
      </w:ins>
      <w:ins w:id="205" w:author="Andrea Del Corto" w:date="2020-10-19T13:58:00Z">
        <w:r w:rsidR="0092332F" w:rsidRPr="0092332F">
          <w:rPr>
            <w:rFonts w:asciiTheme="majorHAnsi" w:hAnsiTheme="majorHAnsi" w:cstheme="majorHAnsi"/>
            <w:rPrChange w:id="206" w:author="Andrea Del Corto" w:date="2020-10-19T13:58:00Z">
              <w:rPr>
                <w:rFonts w:asciiTheme="majorHAnsi" w:hAnsiTheme="majorHAnsi" w:cstheme="majorHAnsi"/>
              </w:rPr>
            </w:rPrChange>
          </w:rPr>
          <w:t>9</w:t>
        </w:r>
      </w:ins>
      <w:ins w:id="207" w:author="Andrea Del Corto" w:date="2020-10-19T13:11:00Z">
        <w:r w:rsidR="00A81D9A">
          <w:rPr>
            <w:rFonts w:asciiTheme="majorHAnsi" w:hAnsiTheme="majorHAnsi" w:cstheme="majorHAnsi"/>
          </w:rPr>
          <w:t xml:space="preserve"> </w:t>
        </w:r>
      </w:ins>
      <w:ins w:id="208" w:author="Andrea Del Corto" w:date="2020-10-19T13:12:00Z">
        <w:r w:rsidR="00A81D9A">
          <w:rPr>
            <w:rFonts w:asciiTheme="majorHAnsi" w:hAnsiTheme="majorHAnsi" w:cstheme="majorHAnsi"/>
          </w:rPr>
          <w:t>è comunque possibile dedurre</w:t>
        </w:r>
      </w:ins>
      <w:ins w:id="209" w:author="Andrea Del Corto" w:date="2020-10-19T13:15:00Z">
        <w:r w:rsidR="00A81D9A">
          <w:rPr>
            <w:rFonts w:asciiTheme="majorHAnsi" w:hAnsiTheme="majorHAnsi" w:cstheme="majorHAnsi"/>
          </w:rPr>
          <w:t xml:space="preserve"> il </w:t>
        </w:r>
      </w:ins>
      <w:ins w:id="210" w:author="Andrea Del Corto" w:date="2020-10-19T13:58:00Z">
        <w:r w:rsidR="0092332F">
          <w:rPr>
            <w:rFonts w:asciiTheme="majorHAnsi" w:hAnsiTheme="majorHAnsi" w:cstheme="majorHAnsi"/>
          </w:rPr>
          <w:t xml:space="preserve">risultato di </w:t>
        </w:r>
      </w:ins>
      <m:oMath>
        <m:r>
          <w:ins w:id="211" w:author="Andrea Del Corto" w:date="2020-10-19T14:05:00Z">
            <w:rPr>
              <w:rFonts w:ascii="Cambria Math" w:hAnsi="Cambria Math" w:cstheme="majorHAnsi"/>
            </w:rPr>
            <m:t>MinMax</m:t>
          </w:ins>
        </m:r>
        <m:d>
          <m:dPr>
            <m:ctrlPr>
              <w:ins w:id="212" w:author="Andrea Del Corto" w:date="2020-10-19T14:05:00Z">
                <w:rPr>
                  <w:rFonts w:ascii="Cambria Math" w:hAnsi="Cambria Math" w:cstheme="majorHAnsi"/>
                  <w:i/>
                </w:rPr>
              </w:ins>
            </m:ctrlPr>
          </m:dPr>
          <m:e>
            <m:r>
              <w:ins w:id="213" w:author="Andrea Del Corto" w:date="2020-10-19T14:05:00Z">
                <w:rPr>
                  <w:rFonts w:ascii="Cambria Math" w:hAnsi="Cambria Math" w:cstheme="majorHAnsi"/>
                </w:rPr>
                <m:t>S0</m:t>
              </w:ins>
            </m:r>
          </m:e>
        </m:d>
      </m:oMath>
      <w:ins w:id="214" w:author="Andrea Del Corto" w:date="2020-10-19T13:12:00Z">
        <w:r w:rsidR="00A81D9A">
          <w:rPr>
            <w:rFonts w:asciiTheme="majorHAnsi" w:hAnsiTheme="majorHAnsi" w:cstheme="majorHAnsi"/>
          </w:rPr>
          <w:t xml:space="preserve">. </w:t>
        </w:r>
      </w:ins>
      <w:ins w:id="215" w:author="Andrea Del Corto" w:date="2020-10-19T14:12:00Z">
        <w:r w:rsidR="00F54D66">
          <w:rPr>
            <w:rFonts w:asciiTheme="majorHAnsi" w:hAnsiTheme="majorHAnsi" w:cstheme="majorHAnsi"/>
          </w:rPr>
          <w:t xml:space="preserve">Alpha-Beta </w:t>
        </w:r>
        <w:proofErr w:type="spellStart"/>
        <w:r w:rsidR="00F54D66">
          <w:rPr>
            <w:rFonts w:asciiTheme="majorHAnsi" w:hAnsiTheme="majorHAnsi" w:cstheme="majorHAnsi"/>
          </w:rPr>
          <w:t>Pruning</w:t>
        </w:r>
        <w:proofErr w:type="spellEnd"/>
        <w:r w:rsidR="00F54D66">
          <w:rPr>
            <w:rFonts w:asciiTheme="majorHAnsi" w:hAnsiTheme="majorHAnsi" w:cstheme="majorHAnsi"/>
          </w:rPr>
          <w:t xml:space="preserve"> sfrutta questo espediente per potare (</w:t>
        </w:r>
        <w:proofErr w:type="spellStart"/>
        <w:r w:rsidR="00F54D66">
          <w:rPr>
            <w:rFonts w:asciiTheme="majorHAnsi" w:hAnsiTheme="majorHAnsi" w:cstheme="majorHAnsi"/>
          </w:rPr>
          <w:t>pruning</w:t>
        </w:r>
        <w:proofErr w:type="spellEnd"/>
        <w:r w:rsidR="00F54D66">
          <w:rPr>
            <w:rFonts w:asciiTheme="majorHAnsi" w:hAnsiTheme="majorHAnsi" w:cstheme="majorHAnsi"/>
          </w:rPr>
          <w:t xml:space="preserve"> in inglese) i rami </w:t>
        </w:r>
      </w:ins>
      <w:ins w:id="216" w:author="Andrea Del Corto" w:date="2020-10-19T14:13:00Z">
        <w:r w:rsidR="00F54D66">
          <w:rPr>
            <w:rFonts w:asciiTheme="majorHAnsi" w:hAnsiTheme="majorHAnsi" w:cstheme="majorHAnsi"/>
          </w:rPr>
          <w:t>dai</w:t>
        </w:r>
      </w:ins>
      <w:ins w:id="217" w:author="Andrea Del Corto" w:date="2020-10-19T14:12:00Z">
        <w:r w:rsidR="00F54D66">
          <w:rPr>
            <w:rFonts w:asciiTheme="majorHAnsi" w:hAnsiTheme="majorHAnsi" w:cstheme="majorHAnsi"/>
          </w:rPr>
          <w:t xml:space="preserve"> quali sicuramente </w:t>
        </w:r>
      </w:ins>
      <w:ins w:id="218" w:author="Andrea Del Corto" w:date="2020-10-19T14:13:00Z">
        <w:r w:rsidR="00F54D66">
          <w:rPr>
            <w:rFonts w:asciiTheme="majorHAnsi" w:hAnsiTheme="majorHAnsi" w:cstheme="majorHAnsi"/>
          </w:rPr>
          <w:t>non si può ottenere un risultato migliore</w:t>
        </w:r>
      </w:ins>
      <w:ins w:id="219" w:author="Andrea Del Corto" w:date="2020-10-19T14:14:00Z">
        <w:r w:rsidR="00F54D66">
          <w:rPr>
            <w:rFonts w:asciiTheme="majorHAnsi" w:hAnsiTheme="majorHAnsi" w:cstheme="majorHAnsi"/>
          </w:rPr>
          <w:t>.</w:t>
        </w:r>
      </w:ins>
    </w:p>
    <w:p w14:paraId="398055D2" w14:textId="23E04B89" w:rsidR="007B79F3" w:rsidRDefault="00F54D66">
      <w:pPr>
        <w:rPr>
          <w:ins w:id="220" w:author="Andrea Del Corto" w:date="2020-10-19T14:19:00Z"/>
          <w:rFonts w:asciiTheme="majorHAnsi" w:hAnsiTheme="majorHAnsi" w:cstheme="majorHAnsi"/>
        </w:rPr>
      </w:pPr>
      <w:ins w:id="221" w:author="Andrea Del Corto" w:date="2020-10-19T14:16:00Z">
        <w:r>
          <w:rPr>
            <w:rFonts w:asciiTheme="majorHAnsi" w:hAnsiTheme="majorHAnsi" w:cstheme="majorHAnsi"/>
          </w:rPr>
          <w:t xml:space="preserve">Questa accortezza </w:t>
        </w:r>
      </w:ins>
      <w:ins w:id="222" w:author="Andrea Del Corto" w:date="2020-10-19T14:17:00Z">
        <w:r>
          <w:rPr>
            <w:rFonts w:asciiTheme="majorHAnsi" w:hAnsiTheme="majorHAnsi" w:cstheme="majorHAnsi"/>
          </w:rPr>
          <w:t xml:space="preserve">mediamente </w:t>
        </w:r>
      </w:ins>
      <w:ins w:id="223" w:author="Andrea Del Corto" w:date="2020-10-19T14:16:00Z">
        <w:r>
          <w:rPr>
            <w:rFonts w:asciiTheme="majorHAnsi" w:hAnsiTheme="majorHAnsi" w:cstheme="majorHAnsi"/>
          </w:rPr>
          <w:t xml:space="preserve">permette di ottenere lo stesso risultato </w:t>
        </w:r>
      </w:ins>
      <w:ins w:id="224" w:author="Andrea Del Corto" w:date="2020-10-19T14:17:00Z">
        <w:r>
          <w:rPr>
            <w:rFonts w:asciiTheme="majorHAnsi" w:hAnsiTheme="majorHAnsi" w:cstheme="majorHAnsi"/>
          </w:rPr>
          <w:t>del</w:t>
        </w:r>
      </w:ins>
      <w:ins w:id="225" w:author="Andrea Del Corto" w:date="2020-10-19T14:16:00Z">
        <w:r>
          <w:rPr>
            <w:rFonts w:asciiTheme="majorHAnsi" w:hAnsiTheme="majorHAnsi" w:cstheme="majorHAnsi"/>
          </w:rPr>
          <w:t xml:space="preserve"> </w:t>
        </w:r>
        <w:proofErr w:type="spellStart"/>
        <w:r>
          <w:rPr>
            <w:rFonts w:asciiTheme="majorHAnsi" w:hAnsiTheme="majorHAnsi" w:cstheme="majorHAnsi"/>
          </w:rPr>
          <w:t>MinMax</w:t>
        </w:r>
      </w:ins>
      <w:proofErr w:type="spellEnd"/>
      <w:ins w:id="226" w:author="Andrea Del Corto" w:date="2020-10-19T14:17:00Z">
        <w:r>
          <w:rPr>
            <w:rFonts w:asciiTheme="majorHAnsi" w:hAnsiTheme="majorHAnsi" w:cstheme="majorHAnsi"/>
          </w:rPr>
          <w:t xml:space="preserve">, ma con </w:t>
        </w:r>
      </w:ins>
      <w:ins w:id="227" w:author="Andrea Del Corto" w:date="2020-10-19T14:18:00Z">
        <w:r w:rsidR="007B79F3">
          <w:rPr>
            <w:rFonts w:asciiTheme="majorHAnsi" w:hAnsiTheme="majorHAnsi" w:cstheme="majorHAnsi"/>
          </w:rPr>
          <w:t>un albero</w:t>
        </w:r>
      </w:ins>
      <w:ins w:id="228" w:author="Andrea Del Corto" w:date="2020-10-19T14:17:00Z">
        <w:r>
          <w:rPr>
            <w:rFonts w:asciiTheme="majorHAnsi" w:hAnsiTheme="majorHAnsi" w:cstheme="majorHAnsi"/>
          </w:rPr>
          <w:t xml:space="preserve"> di profondità dimezzata</w:t>
        </w:r>
      </w:ins>
      <w:ins w:id="229" w:author="Andrea Del Corto" w:date="2020-10-19T14:18:00Z">
        <w:r w:rsidR="007B79F3">
          <w:rPr>
            <w:rFonts w:asciiTheme="majorHAnsi" w:hAnsiTheme="majorHAnsi" w:cstheme="majorHAnsi"/>
          </w:rPr>
          <w:t xml:space="preserve"> </w:t>
        </w:r>
      </w:ins>
      <w:customXmlInsRangeStart w:id="230" w:author="Andrea Del Corto" w:date="2020-10-19T14:19:00Z"/>
      <w:sdt>
        <w:sdtPr>
          <w:rPr>
            <w:rFonts w:asciiTheme="majorHAnsi" w:hAnsiTheme="majorHAnsi" w:cstheme="majorHAnsi"/>
          </w:rPr>
          <w:id w:val="-171650691"/>
          <w:citation/>
        </w:sdtPr>
        <w:sdtContent>
          <w:customXmlInsRangeEnd w:id="230"/>
          <w:ins w:id="231" w:author="Andrea Del Corto" w:date="2020-10-19T14:19:00Z">
            <w:r w:rsidR="007B79F3">
              <w:rPr>
                <w:rFonts w:asciiTheme="majorHAnsi" w:hAnsiTheme="majorHAnsi" w:cstheme="majorHAnsi"/>
              </w:rPr>
              <w:fldChar w:fldCharType="begin"/>
            </w:r>
            <w:r w:rsidR="007B79F3">
              <w:rPr>
                <w:rFonts w:asciiTheme="majorHAnsi" w:hAnsiTheme="majorHAnsi" w:cstheme="majorHAnsi"/>
              </w:rPr>
              <w:instrText xml:space="preserve"> CITATION Stu \l 1040 </w:instrText>
            </w:r>
          </w:ins>
          <w:r w:rsidR="007B79F3">
            <w:rPr>
              <w:rFonts w:asciiTheme="majorHAnsi" w:hAnsiTheme="majorHAnsi" w:cstheme="majorHAnsi"/>
            </w:rPr>
            <w:fldChar w:fldCharType="separate"/>
          </w:r>
          <w:ins w:id="232" w:author="Andrea Del Corto" w:date="2020-10-19T14:19:00Z">
            <w:r w:rsidR="007B79F3" w:rsidRPr="007B79F3">
              <w:rPr>
                <w:rFonts w:asciiTheme="majorHAnsi" w:hAnsiTheme="majorHAnsi" w:cstheme="majorHAnsi"/>
                <w:noProof/>
                <w:rPrChange w:id="233" w:author="Andrea Del Corto" w:date="2020-10-19T14:19:00Z">
                  <w:rPr/>
                </w:rPrChange>
              </w:rPr>
              <w:t>[8]</w:t>
            </w:r>
            <w:r w:rsidR="007B79F3">
              <w:rPr>
                <w:rFonts w:asciiTheme="majorHAnsi" w:hAnsiTheme="majorHAnsi" w:cstheme="majorHAnsi"/>
              </w:rPr>
              <w:fldChar w:fldCharType="end"/>
            </w:r>
          </w:ins>
          <w:customXmlInsRangeStart w:id="234" w:author="Andrea Del Corto" w:date="2020-10-19T14:19:00Z"/>
        </w:sdtContent>
      </w:sdt>
      <w:customXmlInsRangeEnd w:id="234"/>
      <w:ins w:id="235" w:author="Andrea Del Corto" w:date="2020-10-19T14:17:00Z">
        <w:r>
          <w:rPr>
            <w:rFonts w:asciiTheme="majorHAnsi" w:hAnsiTheme="majorHAnsi" w:cstheme="majorHAnsi"/>
          </w:rPr>
          <w:t>.</w:t>
        </w:r>
      </w:ins>
    </w:p>
    <w:p w14:paraId="3AB46F33" w14:textId="609A3A97" w:rsidR="002F08F9" w:rsidRDefault="007B79F3">
      <w:pPr>
        <w:rPr>
          <w:ins w:id="236" w:author="Andrea Del Corto" w:date="2020-10-19T14:32:00Z"/>
          <w:rFonts w:asciiTheme="majorHAnsi" w:hAnsiTheme="majorHAnsi" w:cstheme="majorHAnsi"/>
          <w:i/>
          <w:iCs/>
        </w:rPr>
      </w:pPr>
      <w:ins w:id="237" w:author="Andrea Del Corto" w:date="2020-10-19T14:19:00Z">
        <w:r>
          <w:rPr>
            <w:rFonts w:asciiTheme="majorHAnsi" w:hAnsiTheme="majorHAnsi" w:cstheme="majorHAnsi"/>
          </w:rPr>
          <w:t xml:space="preserve">In generale, </w:t>
        </w:r>
      </w:ins>
      <w:ins w:id="238" w:author="Andrea Del Corto" w:date="2020-10-19T14:20:00Z">
        <w:r>
          <w:rPr>
            <w:rFonts w:asciiTheme="majorHAnsi" w:hAnsiTheme="majorHAnsi" w:cstheme="majorHAnsi"/>
          </w:rPr>
          <w:t xml:space="preserve">il principio di </w:t>
        </w:r>
      </w:ins>
      <w:ins w:id="239" w:author="Andrea Del Corto" w:date="2020-10-19T14:24:00Z">
        <w:r>
          <w:rPr>
            <w:rFonts w:asciiTheme="majorHAnsi" w:hAnsiTheme="majorHAnsi" w:cstheme="majorHAnsi"/>
          </w:rPr>
          <w:t>funzionamento</w:t>
        </w:r>
      </w:ins>
      <w:ins w:id="240" w:author="Andrea Del Corto" w:date="2020-10-19T14:20:00Z">
        <w:r>
          <w:rPr>
            <w:rFonts w:asciiTheme="majorHAnsi" w:hAnsiTheme="majorHAnsi" w:cstheme="majorHAnsi"/>
          </w:rPr>
          <w:t xml:space="preserve"> è il seguente: consideriamo un nodo qualsiasi </w:t>
        </w:r>
        <w:r w:rsidRPr="007B79F3">
          <w:rPr>
            <w:rFonts w:asciiTheme="majorHAnsi" w:hAnsiTheme="majorHAnsi" w:cstheme="majorHAnsi"/>
            <w:i/>
            <w:iCs/>
            <w:rPrChange w:id="241" w:author="Andrea Del Corto" w:date="2020-10-19T14:20:00Z">
              <w:rPr>
                <w:rFonts w:asciiTheme="majorHAnsi" w:hAnsiTheme="majorHAnsi" w:cstheme="majorHAnsi"/>
              </w:rPr>
            </w:rPrChange>
          </w:rPr>
          <w:t>n</w:t>
        </w:r>
        <w:r>
          <w:rPr>
            <w:rFonts w:asciiTheme="majorHAnsi" w:hAnsiTheme="majorHAnsi" w:cstheme="majorHAnsi"/>
          </w:rPr>
          <w:t xml:space="preserve"> nell’albero degli stati</w:t>
        </w:r>
      </w:ins>
      <w:ins w:id="242" w:author="Andrea Del Corto" w:date="2020-10-19T14:21:00Z">
        <w:r>
          <w:rPr>
            <w:rFonts w:asciiTheme="majorHAnsi" w:hAnsiTheme="majorHAnsi" w:cstheme="majorHAnsi"/>
          </w:rPr>
          <w:t xml:space="preserve">, </w:t>
        </w:r>
      </w:ins>
      <w:ins w:id="243" w:author="Andrea Del Corto" w:date="2020-10-19T14:27:00Z">
        <w:r>
          <w:rPr>
            <w:rFonts w:asciiTheme="majorHAnsi" w:hAnsiTheme="majorHAnsi" w:cstheme="majorHAnsi"/>
          </w:rPr>
          <w:t xml:space="preserve">che può essere raggiunto da </w:t>
        </w:r>
        <w:r w:rsidRPr="007B79F3">
          <w:rPr>
            <w:rFonts w:asciiTheme="majorHAnsi" w:hAnsiTheme="majorHAnsi" w:cstheme="majorHAnsi"/>
            <w:i/>
            <w:iCs/>
            <w:rPrChange w:id="244" w:author="Andrea Del Corto" w:date="2020-10-19T14:27:00Z">
              <w:rPr>
                <w:rFonts w:asciiTheme="majorHAnsi" w:hAnsiTheme="majorHAnsi" w:cstheme="majorHAnsi"/>
              </w:rPr>
            </w:rPrChange>
          </w:rPr>
          <w:t>Player</w:t>
        </w:r>
      </w:ins>
      <w:ins w:id="245" w:author="Andrea Del Corto" w:date="2020-10-19T14:21:00Z">
        <w:r>
          <w:rPr>
            <w:rFonts w:asciiTheme="majorHAnsi" w:hAnsiTheme="majorHAnsi" w:cstheme="majorHAnsi"/>
          </w:rPr>
          <w:t xml:space="preserve">. Se </w:t>
        </w:r>
        <w:r>
          <w:rPr>
            <w:rFonts w:asciiTheme="majorHAnsi" w:hAnsiTheme="majorHAnsi" w:cstheme="majorHAnsi"/>
            <w:i/>
            <w:iCs/>
          </w:rPr>
          <w:t xml:space="preserve">Player </w:t>
        </w:r>
      </w:ins>
      <w:ins w:id="246" w:author="Andrea Del Corto" w:date="2020-10-19T14:24:00Z">
        <w:r>
          <w:rPr>
            <w:rFonts w:asciiTheme="majorHAnsi" w:hAnsiTheme="majorHAnsi" w:cstheme="majorHAnsi"/>
          </w:rPr>
          <w:t>può fare</w:t>
        </w:r>
      </w:ins>
      <w:ins w:id="247" w:author="Andrea Del Corto" w:date="2020-10-19T14:21:00Z">
        <w:r>
          <w:rPr>
            <w:rFonts w:asciiTheme="majorHAnsi" w:hAnsiTheme="majorHAnsi" w:cstheme="majorHAnsi"/>
          </w:rPr>
          <w:t xml:space="preserve"> una scelta migliore</w:t>
        </w:r>
      </w:ins>
      <w:ins w:id="248" w:author="Andrea Del Corto" w:date="2020-10-19T14:22:00Z">
        <w:r>
          <w:rPr>
            <w:rFonts w:asciiTheme="majorHAnsi" w:hAnsiTheme="majorHAnsi" w:cstheme="majorHAnsi"/>
          </w:rPr>
          <w:t xml:space="preserve"> </w:t>
        </w:r>
      </w:ins>
      <w:ins w:id="249" w:author="Andrea Del Corto" w:date="2020-10-19T14:26:00Z">
        <w:r>
          <w:rPr>
            <w:rFonts w:asciiTheme="majorHAnsi" w:hAnsiTheme="majorHAnsi" w:cstheme="majorHAnsi"/>
            <w:i/>
            <w:iCs/>
          </w:rPr>
          <w:t>m</w:t>
        </w:r>
      </w:ins>
      <w:ins w:id="250" w:author="Andrea Del Corto" w:date="2020-10-19T14:28:00Z">
        <w:r w:rsidR="002F08F9">
          <w:rPr>
            <w:rFonts w:asciiTheme="majorHAnsi" w:hAnsiTheme="majorHAnsi" w:cstheme="majorHAnsi"/>
            <w:i/>
            <w:iCs/>
          </w:rPr>
          <w:t xml:space="preserve">, </w:t>
        </w:r>
        <w:r w:rsidR="002F08F9" w:rsidRPr="002F08F9">
          <w:rPr>
            <w:rFonts w:asciiTheme="majorHAnsi" w:hAnsiTheme="majorHAnsi" w:cstheme="majorHAnsi"/>
            <w:rPrChange w:id="251" w:author="Andrea Del Corto" w:date="2020-10-19T14:29:00Z">
              <w:rPr>
                <w:rFonts w:asciiTheme="majorHAnsi" w:hAnsiTheme="majorHAnsi" w:cstheme="majorHAnsi"/>
                <w:i/>
                <w:iCs/>
              </w:rPr>
            </w:rPrChange>
          </w:rPr>
          <w:t>scegliendo un altro nodo dello stesso l</w:t>
        </w:r>
      </w:ins>
      <w:ins w:id="252" w:author="Andrea Del Corto" w:date="2020-10-19T14:29:00Z">
        <w:r w:rsidR="002F08F9">
          <w:rPr>
            <w:rFonts w:asciiTheme="majorHAnsi" w:hAnsiTheme="majorHAnsi" w:cstheme="majorHAnsi"/>
          </w:rPr>
          <w:t>i</w:t>
        </w:r>
      </w:ins>
      <w:ins w:id="253" w:author="Andrea Del Corto" w:date="2020-10-19T14:28:00Z">
        <w:r w:rsidR="002F08F9" w:rsidRPr="002F08F9">
          <w:rPr>
            <w:rFonts w:asciiTheme="majorHAnsi" w:hAnsiTheme="majorHAnsi" w:cstheme="majorHAnsi"/>
            <w:rPrChange w:id="254" w:author="Andrea Del Corto" w:date="2020-10-19T14:29:00Z">
              <w:rPr>
                <w:rFonts w:asciiTheme="majorHAnsi" w:hAnsiTheme="majorHAnsi" w:cstheme="majorHAnsi"/>
                <w:i/>
                <w:iCs/>
              </w:rPr>
            </w:rPrChange>
          </w:rPr>
          <w:t xml:space="preserve">vello di </w:t>
        </w:r>
      </w:ins>
      <w:ins w:id="255" w:author="Andrea Del Corto" w:date="2020-10-19T14:29:00Z">
        <w:r w:rsidR="002F08F9" w:rsidRPr="002F08F9">
          <w:rPr>
            <w:rFonts w:asciiTheme="majorHAnsi" w:hAnsiTheme="majorHAnsi" w:cstheme="majorHAnsi"/>
            <w:i/>
            <w:iCs/>
            <w:rPrChange w:id="256" w:author="Andrea Del Corto" w:date="2020-10-19T14:29:00Z">
              <w:rPr>
                <w:rFonts w:asciiTheme="majorHAnsi" w:hAnsiTheme="majorHAnsi" w:cstheme="majorHAnsi"/>
              </w:rPr>
            </w:rPrChange>
          </w:rPr>
          <w:t>n</w:t>
        </w:r>
        <w:r w:rsidR="002F08F9">
          <w:rPr>
            <w:rFonts w:asciiTheme="majorHAnsi" w:hAnsiTheme="majorHAnsi" w:cstheme="majorHAnsi"/>
            <w:i/>
            <w:iCs/>
          </w:rPr>
          <w:t xml:space="preserve"> </w:t>
        </w:r>
        <w:r w:rsidR="002F08F9" w:rsidRPr="002F08F9">
          <w:rPr>
            <w:rFonts w:asciiTheme="majorHAnsi" w:hAnsiTheme="majorHAnsi" w:cstheme="majorHAnsi"/>
            <w:rPrChange w:id="257" w:author="Andrea Del Corto" w:date="2020-10-19T14:30:00Z">
              <w:rPr>
                <w:rFonts w:asciiTheme="majorHAnsi" w:hAnsiTheme="majorHAnsi" w:cstheme="majorHAnsi"/>
                <w:i/>
                <w:iCs/>
              </w:rPr>
            </w:rPrChange>
          </w:rPr>
          <w:t>oppure scegliendo un nodo qualsiasi nei l</w:t>
        </w:r>
      </w:ins>
      <w:ins w:id="258" w:author="Andrea Del Corto" w:date="2020-10-19T14:30:00Z">
        <w:r w:rsidR="002F08F9" w:rsidRPr="002F08F9">
          <w:rPr>
            <w:rFonts w:asciiTheme="majorHAnsi" w:hAnsiTheme="majorHAnsi" w:cstheme="majorHAnsi"/>
            <w:rPrChange w:id="259" w:author="Andrea Del Corto" w:date="2020-10-19T14:30:00Z">
              <w:rPr>
                <w:rFonts w:asciiTheme="majorHAnsi" w:hAnsiTheme="majorHAnsi" w:cstheme="majorHAnsi"/>
                <w:i/>
                <w:iCs/>
              </w:rPr>
            </w:rPrChange>
          </w:rPr>
          <w:t xml:space="preserve">ivelli superiori, </w:t>
        </w:r>
        <w:r w:rsidR="002F08F9">
          <w:rPr>
            <w:rFonts w:asciiTheme="majorHAnsi" w:hAnsiTheme="majorHAnsi" w:cstheme="majorHAnsi"/>
          </w:rPr>
          <w:t>n non verrà mai raggiunto. Perciò</w:t>
        </w:r>
      </w:ins>
      <w:ins w:id="260" w:author="Andrea Del Corto" w:date="2020-10-19T14:32:00Z">
        <w:r w:rsidR="002F08F9">
          <w:rPr>
            <w:rFonts w:asciiTheme="majorHAnsi" w:hAnsiTheme="majorHAnsi" w:cstheme="majorHAnsi"/>
          </w:rPr>
          <w:t xml:space="preserve">, </w:t>
        </w:r>
      </w:ins>
      <w:ins w:id="261" w:author="Andrea Del Corto" w:date="2020-10-19T14:30:00Z">
        <w:r w:rsidR="002F08F9">
          <w:rPr>
            <w:rFonts w:asciiTheme="majorHAnsi" w:hAnsiTheme="majorHAnsi" w:cstheme="majorHAnsi"/>
          </w:rPr>
          <w:t>quando sono state racc</w:t>
        </w:r>
      </w:ins>
      <w:ins w:id="262" w:author="Andrea Del Corto" w:date="2020-10-19T14:31:00Z">
        <w:r w:rsidR="002F08F9">
          <w:rPr>
            <w:rFonts w:asciiTheme="majorHAnsi" w:hAnsiTheme="majorHAnsi" w:cstheme="majorHAnsi"/>
          </w:rPr>
          <w:t xml:space="preserve">olte sufficienti informazioni su </w:t>
        </w:r>
        <w:r w:rsidR="002F08F9">
          <w:rPr>
            <w:rFonts w:asciiTheme="majorHAnsi" w:hAnsiTheme="majorHAnsi" w:cstheme="majorHAnsi"/>
            <w:i/>
            <w:iCs/>
          </w:rPr>
          <w:t xml:space="preserve">n </w:t>
        </w:r>
        <w:r w:rsidR="002F08F9">
          <w:rPr>
            <w:rFonts w:asciiTheme="majorHAnsi" w:hAnsiTheme="majorHAnsi" w:cstheme="majorHAnsi"/>
          </w:rPr>
          <w:t>(esaminando i sui discendenti) per raggiungere questa conclusione, possiamo potare il sottoalbero ra</w:t>
        </w:r>
      </w:ins>
      <w:ins w:id="263" w:author="Andrea Del Corto" w:date="2020-10-19T14:32:00Z">
        <w:r w:rsidR="002F08F9">
          <w:rPr>
            <w:rFonts w:asciiTheme="majorHAnsi" w:hAnsiTheme="majorHAnsi" w:cstheme="majorHAnsi"/>
          </w:rPr>
          <w:t xml:space="preserve">dicato in </w:t>
        </w:r>
        <w:r w:rsidR="002F08F9" w:rsidRPr="002F08F9">
          <w:rPr>
            <w:rFonts w:asciiTheme="majorHAnsi" w:hAnsiTheme="majorHAnsi" w:cstheme="majorHAnsi"/>
            <w:i/>
            <w:iCs/>
            <w:rPrChange w:id="264" w:author="Andrea Del Corto" w:date="2020-10-19T14:32:00Z">
              <w:rPr>
                <w:rFonts w:asciiTheme="majorHAnsi" w:hAnsiTheme="majorHAnsi" w:cstheme="majorHAnsi"/>
              </w:rPr>
            </w:rPrChange>
          </w:rPr>
          <w:t>n</w:t>
        </w:r>
        <w:r w:rsidR="002F08F9">
          <w:rPr>
            <w:rFonts w:asciiTheme="majorHAnsi" w:hAnsiTheme="majorHAnsi" w:cstheme="majorHAnsi"/>
            <w:i/>
            <w:iCs/>
          </w:rPr>
          <w:t>.</w:t>
        </w:r>
      </w:ins>
    </w:p>
    <w:p w14:paraId="17C6A99F" w14:textId="3B65E86B" w:rsidR="002F08F9" w:rsidRDefault="002F08F9">
      <w:pPr>
        <w:rPr>
          <w:ins w:id="265" w:author="Andrea Del Corto" w:date="2020-10-19T14:32:00Z"/>
          <w:rFonts w:asciiTheme="majorHAnsi" w:hAnsiTheme="majorHAnsi" w:cstheme="majorHAnsi"/>
        </w:rPr>
      </w:pPr>
    </w:p>
    <w:p w14:paraId="4F92186D" w14:textId="7DB4535C" w:rsidR="002F08F9" w:rsidRDefault="002F08F9">
      <w:pPr>
        <w:rPr>
          <w:ins w:id="266" w:author="Andrea Del Corto" w:date="2020-10-19T14:33:00Z"/>
          <w:rFonts w:asciiTheme="majorHAnsi" w:hAnsiTheme="majorHAnsi" w:cstheme="majorHAnsi"/>
        </w:rPr>
      </w:pPr>
      <w:ins w:id="267" w:author="Andrea Del Corto" w:date="2020-10-19T14:32:00Z">
        <w:r>
          <w:rPr>
            <w:rFonts w:asciiTheme="majorHAnsi" w:hAnsiTheme="majorHAnsi" w:cstheme="majorHAnsi"/>
          </w:rPr>
          <w:t>Il nome d</w:t>
        </w:r>
      </w:ins>
      <w:ins w:id="268" w:author="Andrea Del Corto" w:date="2020-10-19T14:33:00Z">
        <w:r>
          <w:rPr>
            <w:rFonts w:asciiTheme="majorHAnsi" w:hAnsiTheme="majorHAnsi" w:cstheme="majorHAnsi"/>
          </w:rPr>
          <w:t>ell’algoritmo deriva dai seguenti due parametri che lo caratterizzano:</w:t>
        </w:r>
      </w:ins>
    </w:p>
    <w:p w14:paraId="3845650F" w14:textId="210FD200" w:rsidR="002F08F9" w:rsidRDefault="002F08F9" w:rsidP="002F08F9">
      <w:pPr>
        <w:pStyle w:val="Paragrafoelenco"/>
        <w:numPr>
          <w:ilvl w:val="0"/>
          <w:numId w:val="47"/>
        </w:numPr>
        <w:rPr>
          <w:ins w:id="269" w:author="Andrea Del Corto" w:date="2020-10-19T14:33:00Z"/>
          <w:rFonts w:asciiTheme="majorHAnsi" w:hAnsiTheme="majorHAnsi" w:cstheme="majorHAnsi"/>
        </w:rPr>
      </w:pPr>
      <w:ins w:id="270" w:author="Andrea Del Corto" w:date="2020-10-19T14:33:00Z">
        <w:r w:rsidRPr="002F08F9">
          <w:rPr>
            <w:rFonts w:asciiTheme="majorHAnsi" w:hAnsiTheme="majorHAnsi" w:cstheme="majorHAnsi"/>
            <w:b/>
            <w:bCs/>
            <w:rPrChange w:id="271" w:author="Andrea Del Corto" w:date="2020-10-19T14:35:00Z">
              <w:rPr>
                <w:rFonts w:asciiTheme="majorHAnsi" w:hAnsiTheme="majorHAnsi" w:cstheme="majorHAnsi"/>
              </w:rPr>
            </w:rPrChange>
          </w:rPr>
          <w:sym w:font="Symbol" w:char="F061"/>
        </w:r>
        <w:r>
          <w:rPr>
            <w:rFonts w:asciiTheme="majorHAnsi" w:hAnsiTheme="majorHAnsi" w:cstheme="majorHAnsi"/>
          </w:rPr>
          <w:t xml:space="preserve"> = </w:t>
        </w:r>
      </w:ins>
      <w:ins w:id="272" w:author="Andrea Del Corto" w:date="2020-10-19T14:34:00Z">
        <w:r>
          <w:rPr>
            <w:rFonts w:asciiTheme="majorHAnsi" w:hAnsiTheme="majorHAnsi" w:cstheme="majorHAnsi"/>
          </w:rPr>
          <w:t>il valore della scelta migliore che è stata trovata</w:t>
        </w:r>
      </w:ins>
      <w:ins w:id="273" w:author="Andrea Del Corto" w:date="2020-10-19T14:36:00Z">
        <w:r>
          <w:rPr>
            <w:rFonts w:asciiTheme="majorHAnsi" w:hAnsiTheme="majorHAnsi" w:cstheme="majorHAnsi"/>
          </w:rPr>
          <w:t xml:space="preserve">, </w:t>
        </w:r>
      </w:ins>
      <w:ins w:id="274" w:author="Andrea Del Corto" w:date="2020-10-19T14:34:00Z">
        <w:r>
          <w:rPr>
            <w:rFonts w:asciiTheme="majorHAnsi" w:hAnsiTheme="majorHAnsi" w:cstheme="majorHAnsi"/>
          </w:rPr>
          <w:t>per il momento</w:t>
        </w:r>
      </w:ins>
      <w:ins w:id="275" w:author="Andrea Del Corto" w:date="2020-10-19T14:36:00Z">
        <w:r>
          <w:rPr>
            <w:rFonts w:asciiTheme="majorHAnsi" w:hAnsiTheme="majorHAnsi" w:cstheme="majorHAnsi"/>
          </w:rPr>
          <w:t xml:space="preserve">, </w:t>
        </w:r>
      </w:ins>
      <w:ins w:id="276" w:author="Andrea Del Corto" w:date="2020-10-19T14:35:00Z">
        <w:r>
          <w:rPr>
            <w:rFonts w:asciiTheme="majorHAnsi" w:hAnsiTheme="majorHAnsi" w:cstheme="majorHAnsi"/>
          </w:rPr>
          <w:t>in tutti i punti di scelta incontrati dal giocatore Max.</w:t>
        </w:r>
      </w:ins>
    </w:p>
    <w:p w14:paraId="09EEFAD1" w14:textId="17FCDAFE" w:rsidR="002F08F9" w:rsidRDefault="002F08F9" w:rsidP="002F08F9">
      <w:pPr>
        <w:pStyle w:val="Paragrafoelenco"/>
        <w:numPr>
          <w:ilvl w:val="0"/>
          <w:numId w:val="47"/>
        </w:numPr>
        <w:rPr>
          <w:ins w:id="277" w:author="Andrea Del Corto" w:date="2020-10-19T14:36:00Z"/>
          <w:rFonts w:asciiTheme="majorHAnsi" w:hAnsiTheme="majorHAnsi" w:cstheme="majorHAnsi"/>
        </w:rPr>
      </w:pPr>
      <w:ins w:id="278" w:author="Andrea Del Corto" w:date="2020-10-19T14:33:00Z">
        <w:r w:rsidRPr="002F08F9">
          <w:rPr>
            <w:rFonts w:asciiTheme="majorHAnsi" w:hAnsiTheme="majorHAnsi" w:cstheme="majorHAnsi"/>
            <w:b/>
            <w:bCs/>
            <w:rPrChange w:id="279" w:author="Andrea Del Corto" w:date="2020-10-19T14:35:00Z">
              <w:rPr>
                <w:rFonts w:asciiTheme="majorHAnsi" w:hAnsiTheme="majorHAnsi" w:cstheme="majorHAnsi"/>
              </w:rPr>
            </w:rPrChange>
          </w:rPr>
          <w:sym w:font="Symbol" w:char="F062"/>
        </w:r>
      </w:ins>
      <w:ins w:id="280" w:author="Andrea Del Corto" w:date="2020-10-19T14:35:00Z">
        <w:r>
          <w:rPr>
            <w:rFonts w:asciiTheme="majorHAnsi" w:hAnsiTheme="majorHAnsi" w:cstheme="majorHAnsi"/>
            <w:b/>
            <w:bCs/>
          </w:rPr>
          <w:t xml:space="preserve"> </w:t>
        </w:r>
        <w:r>
          <w:rPr>
            <w:rFonts w:asciiTheme="majorHAnsi" w:hAnsiTheme="majorHAnsi" w:cstheme="majorHAnsi"/>
          </w:rPr>
          <w:t>= il valore della scelta migliore che è stata trovata</w:t>
        </w:r>
      </w:ins>
      <w:ins w:id="281" w:author="Andrea Del Corto" w:date="2020-10-19T14:36:00Z">
        <w:r>
          <w:rPr>
            <w:rFonts w:asciiTheme="majorHAnsi" w:hAnsiTheme="majorHAnsi" w:cstheme="majorHAnsi"/>
          </w:rPr>
          <w:t xml:space="preserve">, </w:t>
        </w:r>
      </w:ins>
      <w:ins w:id="282" w:author="Andrea Del Corto" w:date="2020-10-19T14:35:00Z">
        <w:r>
          <w:rPr>
            <w:rFonts w:asciiTheme="majorHAnsi" w:hAnsiTheme="majorHAnsi" w:cstheme="majorHAnsi"/>
          </w:rPr>
          <w:t>per il momento</w:t>
        </w:r>
      </w:ins>
      <w:ins w:id="283" w:author="Andrea Del Corto" w:date="2020-10-19T14:36:00Z">
        <w:r>
          <w:rPr>
            <w:rFonts w:asciiTheme="majorHAnsi" w:hAnsiTheme="majorHAnsi" w:cstheme="majorHAnsi"/>
          </w:rPr>
          <w:t xml:space="preserve">, </w:t>
        </w:r>
      </w:ins>
      <w:ins w:id="284" w:author="Andrea Del Corto" w:date="2020-10-19T14:35:00Z">
        <w:r>
          <w:rPr>
            <w:rFonts w:asciiTheme="majorHAnsi" w:hAnsiTheme="majorHAnsi" w:cstheme="majorHAnsi"/>
          </w:rPr>
          <w:t xml:space="preserve">in tutti i punti di scelta incontrati dal giocatore </w:t>
        </w:r>
      </w:ins>
      <w:ins w:id="285" w:author="Andrea Del Corto" w:date="2020-10-19T14:36:00Z">
        <w:r>
          <w:rPr>
            <w:rFonts w:asciiTheme="majorHAnsi" w:hAnsiTheme="majorHAnsi" w:cstheme="majorHAnsi"/>
          </w:rPr>
          <w:t>Min</w:t>
        </w:r>
      </w:ins>
      <w:ins w:id="286" w:author="Andrea Del Corto" w:date="2020-10-19T14:35:00Z">
        <w:r>
          <w:rPr>
            <w:rFonts w:asciiTheme="majorHAnsi" w:hAnsiTheme="majorHAnsi" w:cstheme="majorHAnsi"/>
          </w:rPr>
          <w:t>.</w:t>
        </w:r>
      </w:ins>
    </w:p>
    <w:p w14:paraId="0DA22715" w14:textId="5A21779F" w:rsidR="00EB00A8" w:rsidRPr="00963D6E" w:rsidDel="00963D6E" w:rsidRDefault="002F08F9" w:rsidP="00897CED">
      <w:pPr>
        <w:rPr>
          <w:del w:id="287" w:author="Andrea Del Corto" w:date="2020-10-19T14:41:00Z"/>
          <w:rFonts w:asciiTheme="majorHAnsi" w:hAnsiTheme="majorHAnsi" w:cstheme="majorHAnsi"/>
          <w:rPrChange w:id="288" w:author="Andrea Del Corto" w:date="2020-10-19T14:40:00Z">
            <w:rPr>
              <w:del w:id="289" w:author="Andrea Del Corto" w:date="2020-10-19T14:41:00Z"/>
              <w:rFonts w:asciiTheme="majorHAnsi" w:eastAsiaTheme="majorEastAsia" w:hAnsiTheme="majorHAnsi" w:cstheme="majorHAnsi"/>
              <w:color w:val="2F5496" w:themeColor="accent1" w:themeShade="BF"/>
              <w:sz w:val="32"/>
              <w:szCs w:val="32"/>
            </w:rPr>
          </w:rPrChange>
        </w:rPr>
      </w:pPr>
      <w:ins w:id="290" w:author="Andrea Del Corto" w:date="2020-10-19T14:36:00Z">
        <w:r>
          <w:rPr>
            <w:rFonts w:asciiTheme="majorHAnsi" w:hAnsiTheme="majorHAnsi" w:cstheme="majorHAnsi"/>
          </w:rPr>
          <w:t>Alpha-bet</w:t>
        </w:r>
      </w:ins>
      <w:ins w:id="291" w:author="Andrea Del Corto" w:date="2020-10-19T14:37:00Z">
        <w:r>
          <w:rPr>
            <w:rFonts w:asciiTheme="majorHAnsi" w:hAnsiTheme="majorHAnsi" w:cstheme="majorHAnsi"/>
          </w:rPr>
          <w:t xml:space="preserve">a aggiorna questi due parametri durante la sua </w:t>
        </w:r>
      </w:ins>
      <w:ins w:id="292" w:author="Andrea Del Corto" w:date="2020-10-19T14:39:00Z">
        <w:r w:rsidR="00963D6E">
          <w:rPr>
            <w:rFonts w:asciiTheme="majorHAnsi" w:hAnsiTheme="majorHAnsi" w:cstheme="majorHAnsi"/>
          </w:rPr>
          <w:t>esecuzione e</w:t>
        </w:r>
      </w:ins>
      <w:ins w:id="293" w:author="Andrea Del Corto" w:date="2020-10-19T14:37:00Z">
        <w:r>
          <w:rPr>
            <w:rFonts w:asciiTheme="majorHAnsi" w:hAnsiTheme="majorHAnsi" w:cstheme="majorHAnsi"/>
          </w:rPr>
          <w:t xml:space="preserve"> fa in modo di “potare” i rami </w:t>
        </w:r>
      </w:ins>
      <w:ins w:id="294" w:author="Andrea Del Corto" w:date="2020-10-19T14:40:00Z">
        <w:r w:rsidR="00963D6E">
          <w:rPr>
            <w:rFonts w:asciiTheme="majorHAnsi" w:hAnsiTheme="majorHAnsi" w:cstheme="majorHAnsi"/>
          </w:rPr>
          <w:t>corrispondenti a</w:t>
        </w:r>
      </w:ins>
      <w:ins w:id="295" w:author="Andrea Del Corto" w:date="2020-10-19T14:38:00Z">
        <w:r w:rsidR="00963D6E">
          <w:rPr>
            <w:rFonts w:asciiTheme="majorHAnsi" w:hAnsiTheme="majorHAnsi" w:cstheme="majorHAnsi"/>
          </w:rPr>
          <w:t xml:space="preserve"> nod</w:t>
        </w:r>
      </w:ins>
      <w:ins w:id="296" w:author="Andrea Del Corto" w:date="2020-10-19T14:40:00Z">
        <w:r w:rsidR="00963D6E">
          <w:rPr>
            <w:rFonts w:asciiTheme="majorHAnsi" w:hAnsiTheme="majorHAnsi" w:cstheme="majorHAnsi"/>
          </w:rPr>
          <w:t>i</w:t>
        </w:r>
      </w:ins>
      <w:ins w:id="297" w:author="Andrea Del Corto" w:date="2020-10-19T14:38:00Z">
        <w:r w:rsidR="00963D6E">
          <w:rPr>
            <w:rFonts w:asciiTheme="majorHAnsi" w:hAnsiTheme="majorHAnsi" w:cstheme="majorHAnsi"/>
          </w:rPr>
          <w:t xml:space="preserve"> il cui valore è peggiore </w:t>
        </w:r>
      </w:ins>
      <w:ins w:id="298" w:author="Andrea Del Corto" w:date="2020-10-19T14:39:00Z">
        <w:r w:rsidR="00963D6E">
          <w:rPr>
            <w:rFonts w:asciiTheme="majorHAnsi" w:hAnsiTheme="majorHAnsi" w:cstheme="majorHAnsi"/>
          </w:rPr>
          <w:t xml:space="preserve">del valore corrente di </w:t>
        </w:r>
        <w:r w:rsidR="00963D6E" w:rsidRPr="00963D6E">
          <w:rPr>
            <w:rFonts w:asciiTheme="majorHAnsi" w:hAnsiTheme="majorHAnsi" w:cstheme="majorHAnsi"/>
            <w:rPrChange w:id="299" w:author="Andrea Del Corto" w:date="2020-10-19T14:39:00Z">
              <w:rPr>
                <w:rFonts w:asciiTheme="majorHAnsi" w:hAnsiTheme="majorHAnsi" w:cstheme="majorHAnsi"/>
                <w:b/>
                <w:bCs/>
              </w:rPr>
            </w:rPrChange>
          </w:rPr>
          <w:sym w:font="Symbol" w:char="F061"/>
        </w:r>
        <w:r w:rsidR="00963D6E" w:rsidRPr="00963D6E">
          <w:rPr>
            <w:rFonts w:asciiTheme="majorHAnsi" w:hAnsiTheme="majorHAnsi" w:cstheme="majorHAnsi"/>
            <w:rPrChange w:id="300" w:author="Andrea Del Corto" w:date="2020-10-19T14:39:00Z">
              <w:rPr>
                <w:rFonts w:asciiTheme="majorHAnsi" w:hAnsiTheme="majorHAnsi" w:cstheme="majorHAnsi"/>
                <w:b/>
                <w:bCs/>
              </w:rPr>
            </w:rPrChange>
          </w:rPr>
          <w:t xml:space="preserve"> o </w:t>
        </w:r>
        <w:r w:rsidR="00963D6E" w:rsidRPr="00963D6E">
          <w:rPr>
            <w:rFonts w:asciiTheme="majorHAnsi" w:hAnsiTheme="majorHAnsi" w:cstheme="majorHAnsi"/>
            <w:rPrChange w:id="301" w:author="Andrea Del Corto" w:date="2020-10-19T14:39:00Z">
              <w:rPr>
                <w:rFonts w:asciiTheme="majorHAnsi" w:hAnsiTheme="majorHAnsi" w:cstheme="majorHAnsi"/>
                <w:b/>
                <w:bCs/>
              </w:rPr>
            </w:rPrChange>
          </w:rPr>
          <w:sym w:font="Symbol" w:char="F062"/>
        </w:r>
      </w:ins>
      <w:ins w:id="302" w:author="Andrea Del Corto" w:date="2020-10-19T14:40:00Z">
        <w:r w:rsidR="00963D6E">
          <w:rPr>
            <w:rFonts w:asciiTheme="majorHAnsi" w:hAnsiTheme="majorHAnsi" w:cstheme="majorHAnsi"/>
          </w:rPr>
          <w:t xml:space="preserve">, </w:t>
        </w:r>
      </w:ins>
      <w:ins w:id="303" w:author="Andrea Del Corto" w:date="2020-10-19T14:39:00Z">
        <w:r w:rsidR="00963D6E" w:rsidRPr="00963D6E">
          <w:rPr>
            <w:rFonts w:asciiTheme="majorHAnsi" w:hAnsiTheme="majorHAnsi" w:cstheme="majorHAnsi"/>
            <w:rPrChange w:id="304" w:author="Andrea Del Corto" w:date="2020-10-19T14:39:00Z">
              <w:rPr>
                <w:rFonts w:asciiTheme="majorHAnsi" w:hAnsiTheme="majorHAnsi" w:cstheme="majorHAnsi"/>
                <w:b/>
                <w:bCs/>
              </w:rPr>
            </w:rPrChange>
          </w:rPr>
          <w:t>rispettivamente per Max e Min</w:t>
        </w:r>
      </w:ins>
      <w:ins w:id="305" w:author="Andrea Del Corto" w:date="2020-10-19T14:40:00Z">
        <w:r w:rsidR="00963D6E">
          <w:rPr>
            <w:rFonts w:asciiTheme="majorHAnsi" w:hAnsiTheme="majorHAnsi" w:cstheme="majorHAnsi"/>
          </w:rPr>
          <w:t>.</w:t>
        </w:r>
      </w:ins>
    </w:p>
    <w:p w14:paraId="23E29396" w14:textId="77777777" w:rsidR="00963D6E" w:rsidRDefault="00963D6E">
      <w:pPr>
        <w:rPr>
          <w:ins w:id="306" w:author="Andrea Del Corto" w:date="2020-10-19T14:40:00Z"/>
          <w:rFonts w:asciiTheme="majorHAnsi" w:eastAsiaTheme="majorEastAsia" w:hAnsiTheme="majorHAnsi" w:cstheme="majorHAnsi"/>
          <w:color w:val="2F5496" w:themeColor="accent1" w:themeShade="BF"/>
          <w:sz w:val="32"/>
          <w:szCs w:val="32"/>
        </w:rPr>
      </w:pPr>
      <w:bookmarkStart w:id="307" w:name="_Ref53622518"/>
      <w:bookmarkStart w:id="308" w:name="_Ref53622522"/>
      <w:bookmarkStart w:id="309" w:name="_Toc53657003"/>
      <w:ins w:id="310" w:author="Andrea Del Corto" w:date="2020-10-19T14:40:00Z">
        <w:r>
          <w:rPr>
            <w:rFonts w:cstheme="majorHAnsi"/>
          </w:rPr>
          <w:br w:type="page"/>
        </w:r>
      </w:ins>
    </w:p>
    <w:p w14:paraId="4821975F" w14:textId="306B6A87" w:rsidR="00E973DA" w:rsidRPr="00733A5A" w:rsidRDefault="008D06E5" w:rsidP="00E973DA">
      <w:pPr>
        <w:pStyle w:val="Titolo1"/>
        <w:rPr>
          <w:rFonts w:cstheme="majorHAnsi"/>
        </w:rPr>
      </w:pPr>
      <w:r w:rsidRPr="00733A5A">
        <w:rPr>
          <w:rFonts w:cstheme="majorHAnsi"/>
        </w:rPr>
        <w:lastRenderedPageBreak/>
        <w:t xml:space="preserve">Verifica empirica dell’efficacia di </w:t>
      </w:r>
      <w:proofErr w:type="spellStart"/>
      <w:r w:rsidRPr="00733A5A">
        <w:rPr>
          <w:rFonts w:cstheme="majorHAnsi"/>
        </w:rPr>
        <w:t>MinMax</w:t>
      </w:r>
      <w:bookmarkEnd w:id="63"/>
      <w:bookmarkEnd w:id="307"/>
      <w:bookmarkEnd w:id="308"/>
      <w:bookmarkEnd w:id="309"/>
      <w:proofErr w:type="spellEnd"/>
    </w:p>
    <w:p w14:paraId="3B35BC63" w14:textId="42F73E5F" w:rsidR="008D06E5" w:rsidRPr="00733A5A" w:rsidRDefault="008D06E5" w:rsidP="00E973DA">
      <w:pPr>
        <w:rPr>
          <w:rFonts w:asciiTheme="majorHAnsi" w:hAnsiTheme="majorHAnsi" w:cstheme="majorHAnsi"/>
        </w:rPr>
      </w:pPr>
      <w:r w:rsidRPr="00733A5A">
        <w:rPr>
          <w:rFonts w:asciiTheme="majorHAnsi" w:hAnsiTheme="majorHAnsi" w:cstheme="majorHAnsi"/>
        </w:rPr>
        <w:t>Questo capitolo si pone l’obiettivo di valutare se “AI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è in grado di giocare in modo migliore rispetto a “AI - Random”. </w:t>
      </w:r>
      <w:r w:rsidR="005F5A20" w:rsidRPr="00733A5A">
        <w:rPr>
          <w:rFonts w:asciiTheme="majorHAnsi" w:hAnsiTheme="majorHAnsi" w:cstheme="majorHAnsi"/>
        </w:rPr>
        <w:t>L’ipotesi</w:t>
      </w:r>
      <w:r w:rsidRPr="00733A5A">
        <w:rPr>
          <w:rFonts w:asciiTheme="majorHAnsi" w:hAnsiTheme="majorHAnsi" w:cstheme="majorHAnsi"/>
        </w:rPr>
        <w:t xml:space="preserve"> che </w:t>
      </w:r>
      <w:r w:rsidR="005F5A20" w:rsidRPr="00733A5A">
        <w:rPr>
          <w:rFonts w:asciiTheme="majorHAnsi" w:hAnsiTheme="majorHAnsi" w:cstheme="majorHAnsi"/>
        </w:rPr>
        <w:t>si intende verificare con</w:t>
      </w:r>
      <w:r w:rsidRPr="00733A5A">
        <w:rPr>
          <w:rFonts w:asciiTheme="majorHAnsi" w:hAnsiTheme="majorHAnsi" w:cstheme="majorHAnsi"/>
        </w:rPr>
        <w:t xml:space="preserve"> questa prova è la seguente:</w:t>
      </w:r>
    </w:p>
    <w:p w14:paraId="5EA63C39" w14:textId="6E37030C" w:rsidR="008D06E5" w:rsidRPr="00733A5A" w:rsidRDefault="008D06E5" w:rsidP="00E973DA">
      <w:pPr>
        <w:rPr>
          <w:rFonts w:asciiTheme="majorHAnsi" w:hAnsiTheme="majorHAnsi" w:cstheme="majorHAnsi"/>
        </w:rPr>
      </w:pPr>
      <w:r w:rsidRPr="00733A5A">
        <w:rPr>
          <w:rFonts w:asciiTheme="majorHAnsi" w:hAnsiTheme="majorHAnsi" w:cstheme="majorHAnsi"/>
        </w:rPr>
        <w:t xml:space="preserve">Se “AI – </w:t>
      </w:r>
      <w:proofErr w:type="spellStart"/>
      <w:r w:rsidRPr="00733A5A">
        <w:rPr>
          <w:rFonts w:asciiTheme="majorHAnsi" w:hAnsiTheme="majorHAnsi" w:cstheme="majorHAnsi"/>
        </w:rPr>
        <w:t>MinMax</w:t>
      </w:r>
      <w:proofErr w:type="spellEnd"/>
      <w:r w:rsidRPr="00733A5A">
        <w:rPr>
          <w:rFonts w:asciiTheme="majorHAnsi" w:hAnsiTheme="majorHAnsi" w:cstheme="majorHAnsi"/>
        </w:rPr>
        <w:t xml:space="preserve">” è in grado di vincere </w:t>
      </w:r>
      <w:r w:rsidR="005F5A20" w:rsidRPr="00733A5A">
        <w:rPr>
          <w:rFonts w:asciiTheme="majorHAnsi" w:hAnsiTheme="majorHAnsi" w:cstheme="majorHAnsi"/>
        </w:rPr>
        <w:t xml:space="preserve">la maggior parte delle partite </w:t>
      </w:r>
      <w:r w:rsidRPr="00733A5A">
        <w:rPr>
          <w:rFonts w:asciiTheme="majorHAnsi" w:hAnsiTheme="majorHAnsi" w:cstheme="majorHAnsi"/>
        </w:rPr>
        <w:t>giocando contro “AI - Random” allora si può concludere che</w:t>
      </w:r>
      <w:r w:rsidR="0016717D">
        <w:rPr>
          <w:rFonts w:asciiTheme="majorHAnsi" w:hAnsiTheme="majorHAnsi" w:cstheme="majorHAnsi"/>
        </w:rPr>
        <w:t xml:space="preserve"> </w:t>
      </w:r>
      <w:r w:rsidRPr="00733A5A">
        <w:rPr>
          <w:rFonts w:asciiTheme="majorHAnsi" w:hAnsiTheme="majorHAnsi" w:cstheme="majorHAnsi"/>
        </w:rPr>
        <w:t xml:space="preserve">“AI - </w:t>
      </w:r>
      <w:proofErr w:type="spellStart"/>
      <w:r w:rsidRPr="00733A5A">
        <w:rPr>
          <w:rFonts w:asciiTheme="majorHAnsi" w:hAnsiTheme="majorHAnsi" w:cstheme="majorHAnsi"/>
        </w:rPr>
        <w:t>MinMax</w:t>
      </w:r>
      <w:proofErr w:type="spellEnd"/>
      <w:r w:rsidRPr="00733A5A">
        <w:rPr>
          <w:rFonts w:asciiTheme="majorHAnsi" w:hAnsiTheme="majorHAnsi" w:cstheme="majorHAnsi"/>
        </w:rPr>
        <w:t>” è in grado di sceglie</w:t>
      </w:r>
      <w:r w:rsidR="00FA3D86">
        <w:rPr>
          <w:rFonts w:asciiTheme="majorHAnsi" w:hAnsiTheme="majorHAnsi" w:cstheme="majorHAnsi"/>
        </w:rPr>
        <w:t>re</w:t>
      </w:r>
      <w:r w:rsidRPr="00733A5A">
        <w:rPr>
          <w:rFonts w:asciiTheme="majorHAnsi" w:hAnsiTheme="majorHAnsi" w:cstheme="majorHAnsi"/>
        </w:rPr>
        <w:t xml:space="preserve"> mosse migliori rispetto ad un giocatore che gioca in modo casuale</w:t>
      </w:r>
      <w:r w:rsidR="005F5A20" w:rsidRPr="00733A5A">
        <w:rPr>
          <w:rFonts w:asciiTheme="majorHAnsi" w:hAnsiTheme="majorHAnsi" w:cstheme="majorHAnsi"/>
        </w:rPr>
        <w:t xml:space="preserve"> e che quindi le mosse scelte siano in qualche modo delle “buone scelte”. Ovviamente valutare quanto le mosse scelte siano buone è un compito ben più arduo, per il quale sarebbero necessarie analisi più approfondite.</w:t>
      </w:r>
    </w:p>
    <w:p w14:paraId="072A335D" w14:textId="77777777" w:rsidR="005F5A20" w:rsidRPr="00733A5A" w:rsidRDefault="005F5A20" w:rsidP="00E973DA">
      <w:pPr>
        <w:rPr>
          <w:rFonts w:asciiTheme="majorHAnsi" w:hAnsiTheme="majorHAnsi" w:cstheme="majorHAnsi"/>
        </w:rPr>
      </w:pPr>
    </w:p>
    <w:p w14:paraId="7B52810C" w14:textId="75F5EAEB" w:rsidR="008D06E5" w:rsidRPr="00733A5A" w:rsidRDefault="005F5A20" w:rsidP="00E973DA">
      <w:pPr>
        <w:rPr>
          <w:rFonts w:asciiTheme="majorHAnsi" w:hAnsiTheme="majorHAnsi" w:cstheme="majorHAnsi"/>
        </w:rPr>
      </w:pPr>
      <w:r w:rsidRPr="00733A5A">
        <w:rPr>
          <w:rFonts w:asciiTheme="majorHAnsi" w:hAnsiTheme="majorHAnsi" w:cstheme="majorHAnsi"/>
        </w:rPr>
        <w:t xml:space="preserve">Per questa prova sono state simulate </w:t>
      </w:r>
      <w:r w:rsidR="00F717B4">
        <w:rPr>
          <w:rFonts w:asciiTheme="majorHAnsi" w:hAnsiTheme="majorHAnsi" w:cstheme="majorHAnsi"/>
        </w:rPr>
        <w:t>20</w:t>
      </w:r>
      <w:r w:rsidRPr="00733A5A">
        <w:rPr>
          <w:rFonts w:asciiTheme="majorHAnsi" w:hAnsiTheme="majorHAnsi" w:cstheme="majorHAnsi"/>
        </w:rPr>
        <w:t xml:space="preserve"> partite fra Player 1 = “AI - </w:t>
      </w:r>
      <w:proofErr w:type="spellStart"/>
      <w:r w:rsidRPr="00733A5A">
        <w:rPr>
          <w:rFonts w:asciiTheme="majorHAnsi" w:hAnsiTheme="majorHAnsi" w:cstheme="majorHAnsi"/>
        </w:rPr>
        <w:t>MinMax</w:t>
      </w:r>
      <w:proofErr w:type="spellEnd"/>
      <w:r w:rsidRPr="00733A5A">
        <w:rPr>
          <w:rFonts w:asciiTheme="majorHAnsi" w:hAnsiTheme="majorHAnsi" w:cstheme="majorHAnsi"/>
        </w:rPr>
        <w:t>”, Player 2 = “AI - Random”</w:t>
      </w:r>
      <w:r w:rsidR="00F717B4">
        <w:rPr>
          <w:rFonts w:asciiTheme="majorHAnsi" w:hAnsiTheme="majorHAnsi" w:cstheme="majorHAnsi"/>
        </w:rPr>
        <w:t xml:space="preserve"> impostando “AI Delay” = 0</w:t>
      </w:r>
      <w:r w:rsidRPr="00733A5A">
        <w:rPr>
          <w:rFonts w:asciiTheme="majorHAnsi" w:hAnsiTheme="majorHAnsi" w:cstheme="majorHAnsi"/>
        </w:rPr>
        <w:t>. Nella tabella riportata di seguito i risultati della prova:</w:t>
      </w:r>
    </w:p>
    <w:p w14:paraId="578C799A" w14:textId="4321F06C" w:rsidR="005F5A20" w:rsidRPr="00733A5A" w:rsidRDefault="005F5A20" w:rsidP="00E973DA">
      <w:pPr>
        <w:rPr>
          <w:rFonts w:asciiTheme="majorHAnsi" w:hAnsiTheme="majorHAnsi" w:cstheme="majorHAnsi"/>
        </w:rPr>
      </w:pPr>
    </w:p>
    <w:tbl>
      <w:tblPr>
        <w:tblStyle w:val="Tabellagriglia4-colore1"/>
        <w:tblW w:w="0" w:type="auto"/>
        <w:tblLook w:val="04A0" w:firstRow="1" w:lastRow="0" w:firstColumn="1" w:lastColumn="0" w:noHBand="0" w:noVBand="1"/>
      </w:tblPr>
      <w:tblGrid>
        <w:gridCol w:w="2314"/>
        <w:gridCol w:w="2187"/>
        <w:gridCol w:w="2187"/>
      </w:tblGrid>
      <w:tr w:rsidR="00FA3D86" w:rsidRPr="00733A5A" w14:paraId="6F9F7E77" w14:textId="777DD199" w:rsidTr="004C1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14:paraId="1E3B9A69" w14:textId="5A3C4AE6" w:rsidR="00FA3D86" w:rsidRPr="00733A5A" w:rsidRDefault="00FA3D86" w:rsidP="00E127B7">
            <w:pPr>
              <w:rPr>
                <w:rFonts w:asciiTheme="majorHAnsi" w:hAnsiTheme="majorHAnsi" w:cstheme="majorHAnsi"/>
              </w:rPr>
            </w:pPr>
            <w:r w:rsidRPr="00733A5A">
              <w:rPr>
                <w:rFonts w:asciiTheme="majorHAnsi" w:hAnsiTheme="majorHAnsi" w:cstheme="majorHAnsi"/>
              </w:rPr>
              <w:t>Vittorie Player 1</w:t>
            </w:r>
          </w:p>
        </w:tc>
        <w:tc>
          <w:tcPr>
            <w:tcW w:w="2187" w:type="dxa"/>
          </w:tcPr>
          <w:p w14:paraId="5F18DBD5" w14:textId="5CD32AF4" w:rsidR="00FA3D86" w:rsidRPr="00733A5A" w:rsidRDefault="00FA3D86" w:rsidP="00E12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Vittorie Player 2</w:t>
            </w:r>
          </w:p>
        </w:tc>
        <w:tc>
          <w:tcPr>
            <w:tcW w:w="2187" w:type="dxa"/>
          </w:tcPr>
          <w:p w14:paraId="30DECA87" w14:textId="2CEB383C" w:rsidR="00FA3D86" w:rsidRPr="00733A5A" w:rsidRDefault="00FA3D86" w:rsidP="00E127B7">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Pareggi</w:t>
            </w:r>
          </w:p>
        </w:tc>
      </w:tr>
      <w:tr w:rsidR="00FA3D86" w:rsidRPr="00733A5A" w14:paraId="6862D9A4" w14:textId="6E0C5EE7" w:rsidTr="004C1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14:paraId="6D90D5B1" w14:textId="279DF01A" w:rsidR="00FA3D86" w:rsidRPr="00733A5A" w:rsidRDefault="00FA3D86" w:rsidP="00E127B7">
            <w:pPr>
              <w:rPr>
                <w:rFonts w:asciiTheme="majorHAnsi" w:hAnsiTheme="majorHAnsi" w:cstheme="majorHAnsi"/>
              </w:rPr>
            </w:pPr>
            <w:r w:rsidRPr="00733A5A">
              <w:rPr>
                <w:rFonts w:asciiTheme="majorHAnsi" w:hAnsiTheme="majorHAnsi" w:cstheme="majorHAnsi"/>
              </w:rPr>
              <w:t>20</w:t>
            </w:r>
          </w:p>
        </w:tc>
        <w:tc>
          <w:tcPr>
            <w:tcW w:w="2187" w:type="dxa"/>
          </w:tcPr>
          <w:p w14:paraId="0D55E5A4" w14:textId="56D91077" w:rsidR="00FA3D86" w:rsidRPr="00733A5A" w:rsidRDefault="00FA3D86" w:rsidP="00E12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w:t>
            </w:r>
          </w:p>
        </w:tc>
        <w:tc>
          <w:tcPr>
            <w:tcW w:w="2187" w:type="dxa"/>
          </w:tcPr>
          <w:p w14:paraId="6BA1B728" w14:textId="605987AF" w:rsidR="00FA3D86" w:rsidRPr="00733A5A" w:rsidRDefault="00FA3D86" w:rsidP="00E127B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733A5A">
              <w:rPr>
                <w:rFonts w:asciiTheme="majorHAnsi" w:hAnsiTheme="majorHAnsi" w:cstheme="majorHAnsi"/>
              </w:rPr>
              <w:t>0</w:t>
            </w:r>
          </w:p>
        </w:tc>
      </w:tr>
    </w:tbl>
    <w:p w14:paraId="08113328" w14:textId="65B73856" w:rsidR="005F5A20" w:rsidRPr="00733A5A" w:rsidRDefault="005F5A20" w:rsidP="00E973DA">
      <w:pPr>
        <w:rPr>
          <w:rFonts w:asciiTheme="majorHAnsi" w:hAnsiTheme="majorHAnsi" w:cstheme="majorHAnsi"/>
        </w:rPr>
      </w:pPr>
    </w:p>
    <w:p w14:paraId="610609D3" w14:textId="51AF4880" w:rsidR="004C102C" w:rsidRPr="00E00D6A" w:rsidRDefault="004C102C" w:rsidP="00E973DA">
      <w:pPr>
        <w:rPr>
          <w:rFonts w:asciiTheme="majorHAnsi" w:hAnsiTheme="majorHAnsi" w:cstheme="majorHAnsi"/>
          <w:vertAlign w:val="subscript"/>
        </w:rPr>
      </w:pPr>
      <w:r w:rsidRPr="00733A5A">
        <w:rPr>
          <w:rFonts w:asciiTheme="majorHAnsi" w:hAnsiTheme="majorHAnsi" w:cstheme="majorHAnsi"/>
        </w:rPr>
        <w:t>Da</w:t>
      </w:r>
      <w:r w:rsidR="000632B6" w:rsidRPr="00733A5A">
        <w:rPr>
          <w:rFonts w:asciiTheme="majorHAnsi" w:hAnsiTheme="majorHAnsi" w:cstheme="majorHAnsi"/>
        </w:rPr>
        <w:t>i</w:t>
      </w:r>
      <w:r w:rsidRPr="00733A5A">
        <w:rPr>
          <w:rFonts w:asciiTheme="majorHAnsi" w:hAnsiTheme="majorHAnsi" w:cstheme="majorHAnsi"/>
        </w:rPr>
        <w:t xml:space="preserve"> risultati </w:t>
      </w:r>
      <w:r w:rsidR="000632B6" w:rsidRPr="00733A5A">
        <w:rPr>
          <w:rFonts w:asciiTheme="majorHAnsi" w:hAnsiTheme="majorHAnsi" w:cstheme="majorHAnsi"/>
        </w:rPr>
        <w:t>raccolti</w:t>
      </w:r>
      <w:r w:rsidR="00FA3D86">
        <w:rPr>
          <w:rFonts w:asciiTheme="majorHAnsi" w:hAnsiTheme="majorHAnsi" w:cstheme="majorHAnsi"/>
        </w:rPr>
        <w:t xml:space="preserve">, </w:t>
      </w:r>
      <w:r w:rsidR="000632B6" w:rsidRPr="00733A5A">
        <w:rPr>
          <w:rFonts w:asciiTheme="majorHAnsi" w:hAnsiTheme="majorHAnsi" w:cstheme="majorHAnsi"/>
        </w:rPr>
        <w:t>l’ipotesi fatta all’inizio di questo capitolo risulta essere confermata.</w:t>
      </w:r>
    </w:p>
    <w:p w14:paraId="7D6FD04F" w14:textId="77777777" w:rsidR="00E973DA" w:rsidRPr="00E973DA" w:rsidRDefault="00E973DA" w:rsidP="00E973DA"/>
    <w:p w14:paraId="47AD6E30" w14:textId="77777777" w:rsidR="00D00E04" w:rsidRDefault="00D00E04">
      <w:pPr>
        <w:rPr>
          <w:rFonts w:asciiTheme="majorHAnsi" w:eastAsiaTheme="majorEastAsia" w:hAnsiTheme="majorHAnsi" w:cstheme="majorBidi"/>
          <w:color w:val="2F5496" w:themeColor="accent1" w:themeShade="BF"/>
          <w:sz w:val="32"/>
          <w:szCs w:val="32"/>
        </w:rPr>
      </w:pPr>
      <w:r>
        <w:br w:type="page"/>
      </w:r>
    </w:p>
    <w:p w14:paraId="7D64B9E0" w14:textId="25C7FC73" w:rsidR="00D00E04" w:rsidRDefault="00D00E04" w:rsidP="00D00E04">
      <w:pPr>
        <w:pStyle w:val="Titolo1"/>
        <w:numPr>
          <w:ilvl w:val="0"/>
          <w:numId w:val="0"/>
        </w:numPr>
        <w:ind w:left="432" w:hanging="432"/>
      </w:pPr>
      <w:bookmarkStart w:id="311" w:name="_Ref53476554"/>
      <w:bookmarkStart w:id="312" w:name="_Toc53657004"/>
      <w:r w:rsidRPr="00E973DA">
        <w:lastRenderedPageBreak/>
        <w:t xml:space="preserve">Appendice </w:t>
      </w:r>
      <w:r>
        <w:t>1</w:t>
      </w:r>
      <w:r w:rsidRPr="00E973DA">
        <w:t xml:space="preserve">: </w:t>
      </w:r>
      <w:r>
        <w:t>Codice</w:t>
      </w:r>
      <w:bookmarkEnd w:id="311"/>
      <w:bookmarkEnd w:id="312"/>
    </w:p>
    <w:p w14:paraId="042C9DCD" w14:textId="3D5E3DC7" w:rsidR="00450A67" w:rsidRDefault="00450A67" w:rsidP="00C31355">
      <w:pPr>
        <w:pStyle w:val="Titolo2"/>
      </w:pPr>
      <w:bookmarkStart w:id="313" w:name="_Toc53657005"/>
      <w:proofErr w:type="spellStart"/>
      <w:r w:rsidRPr="00450A67">
        <w:t>AIMinMax</w:t>
      </w:r>
      <w:bookmarkEnd w:id="313"/>
      <w:proofErr w:type="spellEnd"/>
    </w:p>
    <w:p w14:paraId="65378992"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14" w:name="_Ref53477785"/>
      <w:bookmarkStart w:id="315" w:name="_Toc53657006"/>
      <w:r w:rsidRPr="003466AD">
        <w:rPr>
          <w:rFonts w:ascii="Menlo" w:hAnsi="Menlo" w:cs="Menlo"/>
          <w:color w:val="00000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com.dca.checkers.ai;</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com.dca.checkers.model.GameState</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com.dca.checkers.model.Move</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com.dca.checkers.model.Player</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java.util.List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AIRandomPlayer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AI player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updates</w:t>
      </w:r>
      <w:proofErr w:type="spellEnd"/>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based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alpha</w:t>
      </w:r>
      <w:proofErr w:type="spellEnd"/>
      <w:r w:rsidRPr="003466AD">
        <w:rPr>
          <w:rFonts w:ascii="Menlo" w:hAnsi="Menlo" w:cs="Menlo"/>
          <w:i/>
          <w:iCs/>
          <w:color w:val="808080"/>
          <w:sz w:val="18"/>
          <w:szCs w:val="18"/>
        </w:rPr>
        <w:t xml:space="preserve"> beta </w:t>
      </w:r>
      <w:proofErr w:type="spellStart"/>
      <w:r w:rsidRPr="003466AD">
        <w:rPr>
          <w:rFonts w:ascii="Menlo" w:hAnsi="Menlo" w:cs="Menlo"/>
          <w:i/>
          <w:iCs/>
          <w:color w:val="808080"/>
          <w:sz w:val="18"/>
          <w:szCs w:val="18"/>
        </w:rPr>
        <w:t>algorithm</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AIMinMax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implements</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Player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Depth of the </w:t>
      </w:r>
      <w:proofErr w:type="spellStart"/>
      <w:r w:rsidRPr="003466AD">
        <w:rPr>
          <w:rFonts w:ascii="Menlo" w:hAnsi="Menlo" w:cs="Menlo"/>
          <w:i/>
          <w:iCs/>
          <w:color w:val="808080"/>
          <w:sz w:val="18"/>
          <w:szCs w:val="18"/>
        </w:rPr>
        <w:t>tree</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build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i/>
          <w:iCs/>
          <w:color w:val="660E7A"/>
          <w:sz w:val="18"/>
          <w:szCs w:val="18"/>
        </w:rPr>
        <w:t>depth</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7</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Depth of the </w:t>
      </w:r>
      <w:proofErr w:type="spellStart"/>
      <w:r w:rsidRPr="003466AD">
        <w:rPr>
          <w:rFonts w:ascii="Menlo" w:hAnsi="Menlo" w:cs="Menlo"/>
          <w:i/>
          <w:iCs/>
          <w:color w:val="808080"/>
          <w:sz w:val="18"/>
          <w:szCs w:val="18"/>
        </w:rPr>
        <w:t>tree</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build</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isBlack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performed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moveDone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isHuman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updateGame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moveDone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Nothing</w:t>
      </w:r>
      <w:proofErr w:type="spellEnd"/>
      <w:r w:rsidRPr="003466AD">
        <w:rPr>
          <w:rFonts w:ascii="Menlo" w:hAnsi="Menlo" w:cs="Menlo"/>
          <w:i/>
          <w:iCs/>
          <w:color w:val="808080"/>
          <w:sz w:val="18"/>
          <w:szCs w:val="18"/>
        </w:rPr>
        <w:t xml:space="preserve"> to do</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null</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gameState.isGameOver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moveDone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isBlack</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gameState.isP1Turn();</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//Select best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MinMaxResult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bestResult</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minMax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gameState.copy</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xml:space="preserve">, </w:t>
      </w:r>
      <w:proofErr w:type="spellStart"/>
      <w:r w:rsidRPr="003466AD">
        <w:rPr>
          <w:rFonts w:ascii="Menlo" w:hAnsi="Menlo" w:cs="Menlo"/>
          <w:b/>
          <w:bCs/>
          <w:i/>
          <w:iCs/>
          <w:color w:val="660E7A"/>
          <w:sz w:val="18"/>
          <w:szCs w:val="18"/>
        </w:rPr>
        <w:t>depth</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Apply</w:t>
      </w:r>
      <w:proofErr w:type="spellEnd"/>
      <w:r w:rsidRPr="003466AD">
        <w:rPr>
          <w:rFonts w:ascii="Menlo" w:hAnsi="Menlo" w:cs="Menlo"/>
          <w:i/>
          <w:iCs/>
          <w:color w:val="808080"/>
          <w:sz w:val="18"/>
          <w:szCs w:val="18"/>
        </w:rPr>
        <w:t xml:space="preserve"> best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gameState.move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bestResult.</w:t>
      </w:r>
      <w:r w:rsidRPr="003466AD">
        <w:rPr>
          <w:rFonts w:ascii="Menlo" w:hAnsi="Menlo" w:cs="Menlo"/>
          <w:b/>
          <w:bCs/>
          <w:color w:val="660E7A"/>
          <w:sz w:val="18"/>
          <w:szCs w:val="18"/>
        </w:rPr>
        <w:t>move</w:t>
      </w:r>
      <w:r w:rsidRPr="003466AD">
        <w:rPr>
          <w:rFonts w:ascii="Menlo" w:hAnsi="Menlo" w:cs="Menlo"/>
          <w:color w:val="000000"/>
          <w:sz w:val="18"/>
          <w:szCs w:val="18"/>
        </w:rPr>
        <w:t>.getStartIndex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bestResult.</w:t>
      </w:r>
      <w:r w:rsidRPr="003466AD">
        <w:rPr>
          <w:rFonts w:ascii="Menlo" w:hAnsi="Menlo" w:cs="Menlo"/>
          <w:b/>
          <w:bCs/>
          <w:color w:val="660E7A"/>
          <w:sz w:val="18"/>
          <w:szCs w:val="18"/>
        </w:rPr>
        <w:t>move</w:t>
      </w:r>
      <w:r w:rsidRPr="003466AD">
        <w:rPr>
          <w:rFonts w:ascii="Menlo" w:hAnsi="Menlo" w:cs="Menlo"/>
          <w:color w:val="000000"/>
          <w:sz w:val="18"/>
          <w:szCs w:val="18"/>
        </w:rPr>
        <w:t>.getEndIndex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moveDone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hasSkipped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hasMoved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moveDone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MinMaxResult</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move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proofErr w:type="spellStart"/>
      <w:r w:rsidRPr="003466AD">
        <w:rPr>
          <w:rFonts w:ascii="Menlo" w:hAnsi="Menlo" w:cs="Menlo"/>
          <w:b/>
          <w:bCs/>
          <w:color w:val="660E7A"/>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MinMaxResult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m, </w:t>
      </w:r>
      <w:r w:rsidRPr="003466AD">
        <w:rPr>
          <w:rFonts w:ascii="Menlo" w:hAnsi="Menlo" w:cs="Menlo"/>
          <w:b/>
          <w:bCs/>
          <w:color w:val="000080"/>
          <w:sz w:val="18"/>
          <w:szCs w:val="18"/>
        </w:rPr>
        <w:t xml:space="preserve">double </w:t>
      </w:r>
      <w:r w:rsidRPr="003466AD">
        <w:rPr>
          <w:rFonts w:ascii="Menlo" w:hAnsi="Menlo" w:cs="Menlo"/>
          <w:color w:val="000000"/>
          <w:sz w:val="18"/>
          <w:szCs w:val="18"/>
        </w:rPr>
        <w:t>v)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move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m;</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value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v;</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Execute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min-max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algorithm</w:t>
      </w:r>
      <w:proofErr w:type="spellEnd"/>
      <w:r w:rsidRPr="003466AD">
        <w:rPr>
          <w:rFonts w:ascii="Menlo" w:hAnsi="Menlo" w:cs="Menlo"/>
          <w:i/>
          <w:iCs/>
          <w:color w:val="808080"/>
          <w:sz w:val="18"/>
          <w:szCs w:val="18"/>
        </w:rPr>
        <w:t xml:space="preserve"> in </w:t>
      </w:r>
      <w:proofErr w:type="spellStart"/>
      <w:r w:rsidRPr="003466AD">
        <w:rPr>
          <w:rFonts w:ascii="Menlo" w:hAnsi="Menlo" w:cs="Menlo"/>
          <w:i/>
          <w:iCs/>
          <w:color w:val="808080"/>
          <w:sz w:val="18"/>
          <w:szCs w:val="18"/>
        </w:rPr>
        <w:t>order</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find</w:t>
      </w:r>
      <w:proofErr w:type="spellEnd"/>
      <w:r w:rsidRPr="003466AD">
        <w:rPr>
          <w:rFonts w:ascii="Menlo" w:hAnsi="Menlo" w:cs="Menlo"/>
          <w:i/>
          <w:iCs/>
          <w:color w:val="808080"/>
          <w:sz w:val="18"/>
          <w:szCs w:val="18"/>
        </w:rPr>
        <w:t xml:space="preserve"> the best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g </w:t>
      </w:r>
      <w:r w:rsidRPr="003466AD">
        <w:rPr>
          <w:rFonts w:ascii="Menlo" w:hAnsi="Menlo" w:cs="Menlo"/>
          <w:i/>
          <w:iCs/>
          <w:color w:val="808080"/>
          <w:sz w:val="18"/>
          <w:szCs w:val="18"/>
        </w:rPr>
        <w:t xml:space="preserve">the game state to </w:t>
      </w:r>
      <w:proofErr w:type="spellStart"/>
      <w:r w:rsidRPr="003466AD">
        <w:rPr>
          <w:rFonts w:ascii="Menlo" w:hAnsi="Menlo" w:cs="Menlo"/>
          <w:i/>
          <w:iCs/>
          <w:color w:val="808080"/>
          <w:sz w:val="18"/>
          <w:szCs w:val="18"/>
        </w:rPr>
        <w:t>evaluate</w:t>
      </w:r>
      <w:proofErr w:type="spellEnd"/>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depth</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maximum </w:t>
      </w:r>
      <w:proofErr w:type="spellStart"/>
      <w:r w:rsidRPr="003466AD">
        <w:rPr>
          <w:rFonts w:ascii="Menlo" w:hAnsi="Menlo" w:cs="Menlo"/>
          <w:i/>
          <w:iCs/>
          <w:color w:val="808080"/>
          <w:sz w:val="18"/>
          <w:szCs w:val="18"/>
        </w:rPr>
        <w:t>recursion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depth</w:t>
      </w:r>
      <w:proofErr w:type="spellEnd"/>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isMaxPlayer</w:t>
      </w:r>
      <w:proofErr w:type="spellEnd"/>
      <w:r w:rsidRPr="003466AD">
        <w:rPr>
          <w:rFonts w:ascii="Menlo" w:hAnsi="Menlo" w:cs="Menlo"/>
          <w:b/>
          <w:bCs/>
          <w:i/>
          <w:iCs/>
          <w:color w:val="3D3D3D"/>
          <w:sz w:val="18"/>
          <w:szCs w:val="18"/>
        </w:rPr>
        <w:t xml:space="preserv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max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min</w:t>
      </w:r>
      <w:proofErr w:type="spellEnd"/>
      <w:r w:rsidRPr="003466AD">
        <w:rPr>
          <w:rFonts w:ascii="Menlo" w:hAnsi="Menlo" w:cs="Menlo"/>
          <w:i/>
          <w:iCs/>
          <w:color w:val="808080"/>
          <w:sz w:val="18"/>
          <w:szCs w:val="18"/>
        </w:rPr>
        <w:t xml:space="preserve"> (false)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result</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min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max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algorithm</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MinMaxResult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minMax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g,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m,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depth</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isMaxPlayer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depth</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g.isGameOver</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new </w:t>
      </w:r>
      <w:proofErr w:type="spellStart"/>
      <w:r w:rsidRPr="003466AD">
        <w:rPr>
          <w:rFonts w:ascii="Menlo" w:hAnsi="Menlo" w:cs="Menlo"/>
          <w:color w:val="000000"/>
          <w:sz w:val="18"/>
          <w:szCs w:val="18"/>
        </w:rPr>
        <w:t>MinMaxResult</w:t>
      </w:r>
      <w:proofErr w:type="spellEnd"/>
      <w:r w:rsidRPr="003466AD">
        <w:rPr>
          <w:rFonts w:ascii="Menlo" w:hAnsi="Menlo" w:cs="Menlo"/>
          <w:color w:val="000000"/>
          <w:sz w:val="18"/>
          <w:szCs w:val="18"/>
        </w:rPr>
        <w:t xml:space="preserve">(m, </w:t>
      </w:r>
      <w:proofErr w:type="spellStart"/>
      <w:r w:rsidRPr="003466AD">
        <w:rPr>
          <w:rFonts w:ascii="Menlo" w:hAnsi="Menlo" w:cs="Menlo"/>
          <w:color w:val="000000"/>
          <w:sz w:val="18"/>
          <w:szCs w:val="18"/>
        </w:rPr>
        <w:t>g.value</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isBlack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proofErr w:type="spellStart"/>
      <w:r w:rsidRPr="003466AD">
        <w:rPr>
          <w:rFonts w:ascii="Menlo" w:hAnsi="Menlo" w:cs="Menlo"/>
          <w:color w:val="000000"/>
          <w:sz w:val="18"/>
          <w:szCs w:val="18"/>
        </w:rPr>
        <w:t>maxVal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proofErr w:type="spellStart"/>
      <w:r w:rsidRPr="003466AD">
        <w:rPr>
          <w:rFonts w:ascii="Menlo" w:hAnsi="Menlo" w:cs="Menlo"/>
          <w:color w:val="000000"/>
          <w:sz w:val="18"/>
          <w:szCs w:val="18"/>
        </w:rPr>
        <w:t>minVal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bestMove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proofErr w:type="spellStart"/>
      <w:r w:rsidRPr="003466AD">
        <w:rPr>
          <w:rFonts w:ascii="Menlo" w:hAnsi="Menlo" w:cs="Menlo"/>
          <w:color w:val="000000"/>
          <w:sz w:val="18"/>
          <w:szCs w:val="18"/>
        </w:rPr>
        <w:t>bestValue</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isMaxPlayer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maxVal</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Integer.</w:t>
      </w:r>
      <w:r w:rsidRPr="003466AD">
        <w:rPr>
          <w:rFonts w:ascii="Menlo" w:hAnsi="Menlo" w:cs="Menlo"/>
          <w:b/>
          <w:bCs/>
          <w:i/>
          <w:iCs/>
          <w:color w:val="660E7A"/>
          <w:sz w:val="18"/>
          <w:szCs w:val="18"/>
        </w:rPr>
        <w:t>MIN_VALUE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g.getAllMoves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Evaluate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games state </w:t>
      </w:r>
      <w:proofErr w:type="spellStart"/>
      <w:r w:rsidRPr="003466AD">
        <w:rPr>
          <w:rFonts w:ascii="Menlo" w:hAnsi="Menlo" w:cs="Menlo"/>
          <w:i/>
          <w:iCs/>
          <w:color w:val="808080"/>
          <w:sz w:val="18"/>
          <w:szCs w:val="18"/>
        </w:rPr>
        <w:t>reachable</w:t>
      </w:r>
      <w:proofErr w:type="spellEnd"/>
      <w:r w:rsidRPr="003466AD">
        <w:rPr>
          <w:rFonts w:ascii="Menlo" w:hAnsi="Menlo" w:cs="Menlo"/>
          <w:i/>
          <w:iCs/>
          <w:color w:val="808080"/>
          <w:sz w:val="18"/>
          <w:szCs w:val="18"/>
        </w:rPr>
        <w:t xml:space="preserve"> with </w:t>
      </w:r>
      <w:proofErr w:type="spellStart"/>
      <w:r w:rsidRPr="003466AD">
        <w:rPr>
          <w:rFonts w:ascii="Menlo" w:hAnsi="Menlo" w:cs="Menlo"/>
          <w:i/>
          <w:iCs/>
          <w:color w:val="808080"/>
          <w:sz w:val="18"/>
          <w:szCs w:val="18"/>
        </w:rPr>
        <w:t>each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possibleMove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childState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g.copy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childState.move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possibleMove.getStartIndex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possibleMove.getEndIndex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MinMaxResult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resChild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minMax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childState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possibleMove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depth</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1</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resChild.</w:t>
      </w:r>
      <w:r w:rsidRPr="003466AD">
        <w:rPr>
          <w:rFonts w:ascii="Menlo" w:hAnsi="Menlo" w:cs="Menlo"/>
          <w:b/>
          <w:bCs/>
          <w:color w:val="660E7A"/>
          <w:sz w:val="18"/>
          <w:szCs w:val="18"/>
        </w:rPr>
        <w:t>value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maxVal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maxVal</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resChild.</w:t>
      </w:r>
      <w:r w:rsidRPr="003466AD">
        <w:rPr>
          <w:rFonts w:ascii="Menlo" w:hAnsi="Menlo" w:cs="Menlo"/>
          <w:b/>
          <w:bCs/>
          <w:color w:val="660E7A"/>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bestMove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possibleMove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bestValue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resChild.</w:t>
      </w:r>
      <w:r w:rsidRPr="003466AD">
        <w:rPr>
          <w:rFonts w:ascii="Menlo" w:hAnsi="Menlo" w:cs="Menlo"/>
          <w:b/>
          <w:bCs/>
          <w:color w:val="660E7A"/>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new </w:t>
      </w:r>
      <w:proofErr w:type="spellStart"/>
      <w:r w:rsidRPr="003466AD">
        <w:rPr>
          <w:rFonts w:ascii="Menlo" w:hAnsi="Menlo" w:cs="Menlo"/>
          <w:color w:val="000000"/>
          <w:sz w:val="18"/>
          <w:szCs w:val="18"/>
        </w:rPr>
        <w:t>MinMaxResult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bestMove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bestValue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Min</w:t>
      </w:r>
      <w:proofErr w:type="spellEnd"/>
      <w:r w:rsidRPr="003466AD">
        <w:rPr>
          <w:rFonts w:ascii="Menlo" w:hAnsi="Menlo" w:cs="Menlo"/>
          <w:i/>
          <w:iCs/>
          <w:color w:val="808080"/>
          <w:sz w:val="18"/>
          <w:szCs w:val="18"/>
        </w:rPr>
        <w:t xml:space="preserve"> player</w:t>
      </w:r>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minVal</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Integer.</w:t>
      </w:r>
      <w:r w:rsidRPr="003466AD">
        <w:rPr>
          <w:rFonts w:ascii="Menlo" w:hAnsi="Menlo" w:cs="Menlo"/>
          <w:b/>
          <w:bCs/>
          <w:i/>
          <w:iCs/>
          <w:color w:val="660E7A"/>
          <w:sz w:val="18"/>
          <w:szCs w:val="18"/>
        </w:rPr>
        <w:t>MAX_VALUE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g.getAllMoves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Evaluate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games state </w:t>
      </w:r>
      <w:proofErr w:type="spellStart"/>
      <w:r w:rsidRPr="003466AD">
        <w:rPr>
          <w:rFonts w:ascii="Menlo" w:hAnsi="Menlo" w:cs="Menlo"/>
          <w:i/>
          <w:iCs/>
          <w:color w:val="808080"/>
          <w:sz w:val="18"/>
          <w:szCs w:val="18"/>
        </w:rPr>
        <w:t>reachable</w:t>
      </w:r>
      <w:proofErr w:type="spellEnd"/>
      <w:r w:rsidRPr="003466AD">
        <w:rPr>
          <w:rFonts w:ascii="Menlo" w:hAnsi="Menlo" w:cs="Menlo"/>
          <w:i/>
          <w:iCs/>
          <w:color w:val="808080"/>
          <w:sz w:val="18"/>
          <w:szCs w:val="18"/>
        </w:rPr>
        <w:t xml:space="preserve"> with </w:t>
      </w:r>
      <w:proofErr w:type="spellStart"/>
      <w:r w:rsidRPr="003466AD">
        <w:rPr>
          <w:rFonts w:ascii="Menlo" w:hAnsi="Menlo" w:cs="Menlo"/>
          <w:i/>
          <w:iCs/>
          <w:color w:val="808080"/>
          <w:sz w:val="18"/>
          <w:szCs w:val="18"/>
        </w:rPr>
        <w:t>each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possibleMove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childState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g.copy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childState.move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possibleMove.getStartIndex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possibleMove.getEndIndex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MinMaxResult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resChild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minMax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childState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possibleMove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depth</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resChild.</w:t>
      </w:r>
      <w:r w:rsidRPr="003466AD">
        <w:rPr>
          <w:rFonts w:ascii="Menlo" w:hAnsi="Menlo" w:cs="Menlo"/>
          <w:b/>
          <w:bCs/>
          <w:color w:val="660E7A"/>
          <w:sz w:val="18"/>
          <w:szCs w:val="18"/>
        </w:rPr>
        <w:t>value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&lt; </w:t>
      </w:r>
      <w:proofErr w:type="spellStart"/>
      <w:r w:rsidRPr="003466AD">
        <w:rPr>
          <w:rFonts w:ascii="Menlo" w:hAnsi="Menlo" w:cs="Menlo"/>
          <w:color w:val="000000"/>
          <w:sz w:val="18"/>
          <w:szCs w:val="18"/>
        </w:rPr>
        <w:t>minVal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minVal</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resChild.</w:t>
      </w:r>
      <w:r w:rsidRPr="003466AD">
        <w:rPr>
          <w:rFonts w:ascii="Menlo" w:hAnsi="Menlo" w:cs="Menlo"/>
          <w:b/>
          <w:bCs/>
          <w:color w:val="660E7A"/>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bestMove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possibleMove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bestValue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resChild.</w:t>
      </w:r>
      <w:r w:rsidRPr="003466AD">
        <w:rPr>
          <w:rFonts w:ascii="Menlo" w:hAnsi="Menlo" w:cs="Menlo"/>
          <w:b/>
          <w:bCs/>
          <w:color w:val="660E7A"/>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new </w:t>
      </w:r>
      <w:proofErr w:type="spellStart"/>
      <w:r w:rsidRPr="003466AD">
        <w:rPr>
          <w:rFonts w:ascii="Menlo" w:hAnsi="Menlo" w:cs="Menlo"/>
          <w:color w:val="000000"/>
          <w:sz w:val="18"/>
          <w:szCs w:val="18"/>
        </w:rPr>
        <w:t>MinMaxResult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bestMove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bestValue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toString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getClass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getSimpleName</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isHuman</w:t>
      </w:r>
      <w:proofErr w:type="spellEnd"/>
      <w:r w:rsidRPr="003466AD">
        <w:rPr>
          <w:rFonts w:ascii="Menlo" w:hAnsi="Menlo" w:cs="Menlo"/>
          <w:b/>
          <w:bCs/>
          <w:color w:val="00800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isHuman</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446D55CD" w14:textId="3607C0E1" w:rsidR="00C31355" w:rsidRDefault="00C31355" w:rsidP="00C31355">
      <w:pPr>
        <w:pStyle w:val="Titolo2"/>
      </w:pPr>
      <w:proofErr w:type="spellStart"/>
      <w:r>
        <w:lastRenderedPageBreak/>
        <w:t>AIRandomPlayer</w:t>
      </w:r>
      <w:bookmarkEnd w:id="315"/>
      <w:proofErr w:type="spellEnd"/>
    </w:p>
    <w:p w14:paraId="751CEF69"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Menlo" w:hAnsi="Menlo" w:cs="Menlo"/>
          <w:color w:val="000000"/>
          <w:sz w:val="18"/>
          <w:szCs w:val="18"/>
        </w:rPr>
      </w:pPr>
      <w:bookmarkStart w:id="316" w:name="_Toc53657007"/>
      <w:r w:rsidRPr="003466AD">
        <w:rPr>
          <w:rFonts w:ascii="Menlo" w:hAnsi="Menlo" w:cs="Menlo"/>
          <w:color w:val="000000"/>
          <w:sz w:val="18"/>
          <w:szCs w:val="18"/>
        </w:rPr>
        <w:br/>
      </w:r>
      <w:r w:rsidRPr="003466AD">
        <w:rPr>
          <w:rFonts w:ascii="Menlo" w:hAnsi="Menlo" w:cs="Menlo"/>
          <w:b/>
          <w:bCs/>
          <w:color w:val="000080"/>
          <w:sz w:val="18"/>
          <w:szCs w:val="18"/>
        </w:rPr>
        <w:t xml:space="preserve">package </w:t>
      </w:r>
      <w:r w:rsidRPr="003466AD">
        <w:rPr>
          <w:rFonts w:ascii="Menlo" w:hAnsi="Menlo" w:cs="Menlo"/>
          <w:color w:val="000000"/>
          <w:sz w:val="18"/>
          <w:szCs w:val="18"/>
        </w:rPr>
        <w:t>com.dca.checkers.ai;</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com.dca.checkers.model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java.util.List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AIRandomPlayer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AI player </w:t>
      </w:r>
      <w:proofErr w:type="spellStart"/>
      <w:r w:rsidRPr="003466AD">
        <w:rPr>
          <w:rFonts w:ascii="Menlo" w:hAnsi="Menlo" w:cs="Menlo"/>
          <w:i/>
          <w:iCs/>
          <w:color w:val="808080"/>
          <w:sz w:val="18"/>
          <w:szCs w:val="18"/>
        </w:rPr>
        <w:t>who</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plays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randomly</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AIRandomPlayer</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implements</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Player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performed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moveDone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isHuman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updateGame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moveDone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Nothing</w:t>
      </w:r>
      <w:proofErr w:type="spellEnd"/>
      <w:r w:rsidRPr="003466AD">
        <w:rPr>
          <w:rFonts w:ascii="Menlo" w:hAnsi="Menlo" w:cs="Menlo"/>
          <w:i/>
          <w:iCs/>
          <w:color w:val="808080"/>
          <w:sz w:val="18"/>
          <w:szCs w:val="18"/>
        </w:rPr>
        <w:t xml:space="preserve"> to do</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null</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gameState.isGameOver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moveDone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copy = </w:t>
      </w:r>
      <w:proofErr w:type="spellStart"/>
      <w:r w:rsidRPr="003466AD">
        <w:rPr>
          <w:rFonts w:ascii="Menlo" w:hAnsi="Menlo" w:cs="Menlo"/>
          <w:color w:val="000000"/>
          <w:sz w:val="18"/>
          <w:szCs w:val="18"/>
        </w:rPr>
        <w:t>gameState.copy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copy.getAllMoves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Choose</w:t>
      </w:r>
      <w:proofErr w:type="spellEnd"/>
      <w:r w:rsidRPr="003466AD">
        <w:rPr>
          <w:rFonts w:ascii="Menlo" w:hAnsi="Menlo" w:cs="Menlo"/>
          <w:i/>
          <w:iCs/>
          <w:color w:val="808080"/>
          <w:sz w:val="18"/>
          <w:szCs w:val="18"/>
        </w:rPr>
        <w:t xml:space="preserve"> a random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moveId</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int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Math.</w:t>
      </w:r>
      <w:r w:rsidRPr="003466AD">
        <w:rPr>
          <w:rFonts w:ascii="Menlo" w:hAnsi="Menlo" w:cs="Menlo"/>
          <w:i/>
          <w:iCs/>
          <w:color w:val="000000"/>
          <w:sz w:val="18"/>
          <w:szCs w:val="18"/>
        </w:rPr>
        <w:t>random</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moves.size</w:t>
      </w:r>
      <w:proofErr w:type="spellEnd"/>
      <w:r w:rsidRPr="003466AD">
        <w:rPr>
          <w:rFonts w:ascii="Menlo" w:hAnsi="Menlo" w:cs="Menlo"/>
          <w:color w:val="000000"/>
          <w:sz w:val="18"/>
          <w:szCs w:val="18"/>
        </w:rPr>
        <w:t>()-</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selectedMove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moves.get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moveId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gameState.move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selectedMove.getStart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selectedMove.getEnd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moveDone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hasSkipped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hasMoved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moveDone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toString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getClass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getSimpleName</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isHuman</w:t>
      </w:r>
      <w:proofErr w:type="spellEnd"/>
      <w:r w:rsidRPr="003466AD">
        <w:rPr>
          <w:rFonts w:ascii="Menlo" w:hAnsi="Menlo" w:cs="Menlo"/>
          <w:b/>
          <w:bCs/>
          <w:color w:val="00800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isHuman</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r w:rsidRPr="003466AD">
        <w:rPr>
          <w:rFonts w:ascii="Menlo" w:hAnsi="Menlo" w:cs="Menlo"/>
          <w:color w:val="000000"/>
          <w:sz w:val="18"/>
          <w:szCs w:val="18"/>
        </w:rPr>
        <w:br/>
      </w:r>
    </w:p>
    <w:p w14:paraId="44216810" w14:textId="60CE46D0" w:rsidR="00C31355" w:rsidRDefault="00C31355" w:rsidP="00C31355">
      <w:pPr>
        <w:pStyle w:val="Titolo2"/>
      </w:pPr>
      <w:r>
        <w:t>Board</w:t>
      </w:r>
      <w:bookmarkEnd w:id="316"/>
    </w:p>
    <w:p w14:paraId="030864E1"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17" w:name="_Toc53657008"/>
      <w:r w:rsidRPr="003466AD">
        <w:rPr>
          <w:rFonts w:ascii="Menlo" w:hAnsi="Menlo" w:cs="Menlo"/>
          <w:color w:val="000000"/>
          <w:sz w:val="18"/>
          <w:szCs w:val="18"/>
        </w:rPr>
        <w:br/>
      </w:r>
      <w:r w:rsidRPr="003466AD">
        <w:rPr>
          <w:rFonts w:ascii="Menlo" w:hAnsi="Menlo" w:cs="Menlo"/>
          <w:b/>
          <w:bCs/>
          <w:color w:val="000080"/>
          <w:sz w:val="18"/>
          <w:szCs w:val="18"/>
        </w:rPr>
        <w:t xml:space="preserve">package </w:t>
      </w:r>
      <w:proofErr w:type="spellStart"/>
      <w:proofErr w:type="gramStart"/>
      <w:r w:rsidRPr="003466AD">
        <w:rPr>
          <w:rFonts w:ascii="Menlo" w:hAnsi="Menlo" w:cs="Menlo"/>
          <w:color w:val="000000"/>
          <w:sz w:val="18"/>
          <w:szCs w:val="18"/>
        </w:rPr>
        <w:t>com.dca.checkers</w:t>
      </w:r>
      <w:proofErr w:type="gramEnd"/>
      <w:r w:rsidRPr="003466AD">
        <w:rPr>
          <w:rFonts w:ascii="Menlo" w:hAnsi="Menlo" w:cs="Menlo"/>
          <w:color w:val="000000"/>
          <w:sz w:val="18"/>
          <w:szCs w:val="18"/>
        </w:rPr>
        <w:t>.model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java.awt.Point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java.util.ArrayList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java.util.List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 xml:space="preserve">Board}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game state for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A standard</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8 x 8 (64)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alternating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are</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allowed</w:t>
      </w:r>
      <w:proofErr w:type="spellEnd"/>
      <w:r w:rsidRPr="003466AD">
        <w:rPr>
          <w:rFonts w:ascii="Menlo" w:hAnsi="Menlo" w:cs="Menlo"/>
          <w:i/>
          <w:iCs/>
          <w:color w:val="808080"/>
          <w:sz w:val="18"/>
          <w:szCs w:val="18"/>
        </w:rPr>
        <w:t xml:space="preserve"> on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and can </w:t>
      </w:r>
      <w:proofErr w:type="spellStart"/>
      <w:r w:rsidRPr="003466AD">
        <w:rPr>
          <w:rFonts w:ascii="Menlo" w:hAnsi="Menlo" w:cs="Menlo"/>
          <w:i/>
          <w:iCs/>
          <w:color w:val="808080"/>
          <w:sz w:val="18"/>
          <w:szCs w:val="18"/>
        </w:rPr>
        <w:t>therefore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diagonally</w:t>
      </w:r>
      <w:proofErr w:type="spellEnd"/>
      <w:r w:rsidRPr="003466AD">
        <w:rPr>
          <w:rFonts w:ascii="Menlo" w:hAnsi="Menlo" w:cs="Menlo"/>
          <w:i/>
          <w:iCs/>
          <w:color w:val="808080"/>
          <w:sz w:val="18"/>
          <w:szCs w:val="18"/>
        </w:rPr>
        <w:t>. The</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optimized</w:t>
      </w:r>
      <w:proofErr w:type="spellEnd"/>
      <w:r w:rsidRPr="003466AD">
        <w:rPr>
          <w:rFonts w:ascii="Menlo" w:hAnsi="Menlo" w:cs="Menlo"/>
          <w:i/>
          <w:iCs/>
          <w:color w:val="808080"/>
          <w:sz w:val="18"/>
          <w:szCs w:val="18"/>
        </w:rPr>
        <w:t xml:space="preserve"> to use </w:t>
      </w:r>
      <w:proofErr w:type="spellStart"/>
      <w:r w:rsidRPr="003466AD">
        <w:rPr>
          <w:rFonts w:ascii="Menlo" w:hAnsi="Menlo" w:cs="Menlo"/>
          <w:i/>
          <w:iCs/>
          <w:color w:val="808080"/>
          <w:sz w:val="18"/>
          <w:szCs w:val="18"/>
        </w:rPr>
        <w:t>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little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memory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space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uses</w:t>
      </w:r>
      <w:proofErr w:type="spellEnd"/>
      <w:r w:rsidRPr="003466AD">
        <w:rPr>
          <w:rFonts w:ascii="Menlo" w:hAnsi="Menlo" w:cs="Menlo"/>
          <w:i/>
          <w:iCs/>
          <w:color w:val="808080"/>
          <w:sz w:val="18"/>
          <w:szCs w:val="18"/>
        </w:rPr>
        <w:br/>
        <w:t xml:space="preserve"> * 3 </w:t>
      </w:r>
      <w:proofErr w:type="spellStart"/>
      <w:r w:rsidRPr="003466AD">
        <w:rPr>
          <w:rFonts w:ascii="Menlo" w:hAnsi="Menlo" w:cs="Menlo"/>
          <w:i/>
          <w:iCs/>
          <w:color w:val="808080"/>
          <w:sz w:val="18"/>
          <w:szCs w:val="18"/>
        </w:rPr>
        <w:t>integers</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represent</w:t>
      </w:r>
      <w:proofErr w:type="spellEnd"/>
      <w:r w:rsidRPr="003466AD">
        <w:rPr>
          <w:rFonts w:ascii="Menlo" w:hAnsi="Menlo" w:cs="Menlo"/>
          <w:i/>
          <w:iCs/>
          <w:color w:val="808080"/>
          <w:sz w:val="18"/>
          <w:szCs w:val="18"/>
        </w:rPr>
        <w:t xml:space="preserve"> the state of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(3 bits for </w:t>
      </w:r>
      <w:proofErr w:type="spellStart"/>
      <w:r w:rsidRPr="003466AD">
        <w:rPr>
          <w:rFonts w:ascii="Menlo" w:hAnsi="Menlo" w:cs="Menlo"/>
          <w:i/>
          <w:iCs/>
          <w:color w:val="808080"/>
          <w:sz w:val="18"/>
          <w:szCs w:val="18"/>
        </w:rPr>
        <w:t>each</w:t>
      </w:r>
      <w:proofErr w:type="spellEnd"/>
      <w:r w:rsidRPr="003466AD">
        <w:rPr>
          <w:rFonts w:ascii="Menlo" w:hAnsi="Menlo" w:cs="Menlo"/>
          <w:i/>
          <w:iCs/>
          <w:color w:val="808080"/>
          <w:sz w:val="18"/>
          <w:szCs w:val="18"/>
        </w:rPr>
        <w:t xml:space="preserve"> of the 32</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makes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fast and </w:t>
      </w:r>
      <w:proofErr w:type="spellStart"/>
      <w:r w:rsidRPr="003466AD">
        <w:rPr>
          <w:rFonts w:ascii="Menlo" w:hAnsi="Menlo" w:cs="Menlo"/>
          <w:i/>
          <w:iCs/>
          <w:color w:val="808080"/>
          <w:sz w:val="18"/>
          <w:szCs w:val="18"/>
        </w:rPr>
        <w:t>efficient</w:t>
      </w:r>
      <w:proofErr w:type="spellEnd"/>
      <w:r w:rsidRPr="003466AD">
        <w:rPr>
          <w:rFonts w:ascii="Menlo" w:hAnsi="Menlo" w:cs="Menlo"/>
          <w:i/>
          <w:iCs/>
          <w:color w:val="808080"/>
          <w:sz w:val="18"/>
          <w:szCs w:val="18"/>
        </w:rPr>
        <w:t xml:space="preserve"> to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 xml:space="preserve">#copy()}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state.</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uses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integers</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represent</w:t>
      </w:r>
      <w:proofErr w:type="spellEnd"/>
      <w:r w:rsidRPr="003466AD">
        <w:rPr>
          <w:rFonts w:ascii="Menlo" w:hAnsi="Menlo" w:cs="Menlo"/>
          <w:i/>
          <w:iCs/>
          <w:color w:val="808080"/>
          <w:sz w:val="18"/>
          <w:szCs w:val="18"/>
        </w:rPr>
        <w:t xml:space="preserve"> the state of </w:t>
      </w:r>
      <w:proofErr w:type="spellStart"/>
      <w:r w:rsidRPr="003466AD">
        <w:rPr>
          <w:rFonts w:ascii="Menlo" w:hAnsi="Menlo" w:cs="Menlo"/>
          <w:i/>
          <w:iCs/>
          <w:color w:val="808080"/>
          <w:sz w:val="18"/>
          <w:szCs w:val="18"/>
        </w:rPr>
        <w:t>each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and</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specifically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uses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these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constants</w:t>
      </w:r>
      <w:proofErr w:type="spellEnd"/>
      <w:r w:rsidRPr="003466AD">
        <w:rPr>
          <w:rFonts w:ascii="Menlo" w:hAnsi="Menlo" w:cs="Menlo"/>
          <w:i/>
          <w:iCs/>
          <w:color w:val="808080"/>
          <w:sz w:val="18"/>
          <w:szCs w:val="18"/>
        </w:rPr>
        <w:t xml:space="preserve"> for </w:t>
      </w:r>
      <w:proofErr w:type="spellStart"/>
      <w:r w:rsidRPr="003466AD">
        <w:rPr>
          <w:rFonts w:ascii="Menlo" w:hAnsi="Menlo" w:cs="Menlo"/>
          <w:i/>
          <w:iCs/>
          <w:color w:val="808080"/>
          <w:sz w:val="18"/>
          <w:szCs w:val="18"/>
        </w:rPr>
        <w:t>IDs</w:t>
      </w:r>
      <w:proofErr w:type="spellEnd"/>
      <w:r w:rsidRPr="003466AD">
        <w:rPr>
          <w:rFonts w:ascii="Menlo" w:hAnsi="Menlo" w:cs="Menlo"/>
          <w:i/>
          <w:iCs/>
          <w:color w:val="808080"/>
          <w:sz w:val="18"/>
          <w:szCs w:val="18"/>
        </w:rPr>
        <w:t>: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#EMPTY},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#BLACK_CHECKER},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#WHITE_CHECKER},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#BLACK_KING},</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#WHITE_KING}.</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states</w:t>
      </w:r>
      <w:proofErr w:type="spellEnd"/>
      <w:r w:rsidRPr="003466AD">
        <w:rPr>
          <w:rFonts w:ascii="Menlo" w:hAnsi="Menlo" w:cs="Menlo"/>
          <w:i/>
          <w:iCs/>
          <w:color w:val="808080"/>
          <w:sz w:val="18"/>
          <w:szCs w:val="18"/>
        </w:rPr>
        <w:t xml:space="preserve"> can be </w:t>
      </w:r>
      <w:proofErr w:type="spellStart"/>
      <w:r w:rsidRPr="003466AD">
        <w:rPr>
          <w:rFonts w:ascii="Menlo" w:hAnsi="Menlo" w:cs="Menlo"/>
          <w:i/>
          <w:iCs/>
          <w:color w:val="808080"/>
          <w:sz w:val="18"/>
          <w:szCs w:val="18"/>
        </w:rPr>
        <w:t>retrieved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through</w:t>
      </w:r>
      <w:proofErr w:type="spellEnd"/>
      <w:r w:rsidRPr="003466AD">
        <w:rPr>
          <w:rFonts w:ascii="Menlo" w:hAnsi="Menlo" w:cs="Menlo"/>
          <w:i/>
          <w:iCs/>
          <w:color w:val="808080"/>
          <w:sz w:val="18"/>
          <w:szCs w:val="18"/>
        </w:rPr>
        <w:t xml:space="preserve">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#get(int)} and</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 xml:space="preserve">#get(int,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states</w:t>
      </w:r>
      <w:proofErr w:type="spellEnd"/>
      <w:r w:rsidRPr="003466AD">
        <w:rPr>
          <w:rFonts w:ascii="Menlo" w:hAnsi="Menlo" w:cs="Menlo"/>
          <w:i/>
          <w:iCs/>
          <w:color w:val="808080"/>
          <w:sz w:val="18"/>
          <w:szCs w:val="18"/>
        </w:rPr>
        <w:t xml:space="preserve"> can be set </w:t>
      </w:r>
      <w:proofErr w:type="spellStart"/>
      <w:r w:rsidRPr="003466AD">
        <w:rPr>
          <w:rFonts w:ascii="Menlo" w:hAnsi="Menlo" w:cs="Menlo"/>
          <w:i/>
          <w:iCs/>
          <w:color w:val="808080"/>
          <w:sz w:val="18"/>
          <w:szCs w:val="18"/>
        </w:rPr>
        <w:t>through</w:t>
      </w:r>
      <w:proofErr w:type="spellEnd"/>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w:t>
      </w:r>
      <w:proofErr w:type="gramStart"/>
      <w:r w:rsidRPr="003466AD">
        <w:rPr>
          <w:rFonts w:ascii="Menlo" w:hAnsi="Menlo" w:cs="Menlo"/>
          <w:i/>
          <w:iCs/>
          <w:color w:val="808080"/>
          <w:sz w:val="18"/>
          <w:szCs w:val="18"/>
        </w:rPr>
        <w:t>set(</w:t>
      </w:r>
      <w:proofErr w:type="gramEnd"/>
      <w:r w:rsidRPr="003466AD">
        <w:rPr>
          <w:rFonts w:ascii="Menlo" w:hAnsi="Menlo" w:cs="Menlo"/>
          <w:i/>
          <w:iCs/>
          <w:color w:val="808080"/>
          <w:sz w:val="18"/>
          <w:szCs w:val="18"/>
        </w:rPr>
        <w:t xml:space="preserve">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and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 xml:space="preserve">#set(int,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entire</w:t>
      </w:r>
      <w:proofErr w:type="spellEnd"/>
      <w:r w:rsidRPr="003466AD">
        <w:rPr>
          <w:rFonts w:ascii="Menlo" w:hAnsi="Menlo" w:cs="Menlo"/>
          <w:i/>
          <w:iCs/>
          <w:color w:val="808080"/>
          <w:sz w:val="18"/>
          <w:szCs w:val="18"/>
        </w:rPr>
        <w:t xml:space="preserve"> game can</w:t>
      </w:r>
      <w:r w:rsidRPr="003466AD">
        <w:rPr>
          <w:rFonts w:ascii="Menlo" w:hAnsi="Menlo" w:cs="Menlo"/>
          <w:i/>
          <w:iCs/>
          <w:color w:val="808080"/>
          <w:sz w:val="18"/>
          <w:szCs w:val="18"/>
        </w:rPr>
        <w:br/>
        <w:t xml:space="preserve"> * be reset with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w:t>
      </w:r>
      <w:proofErr w:type="gramStart"/>
      <w:r w:rsidRPr="003466AD">
        <w:rPr>
          <w:rFonts w:ascii="Menlo" w:hAnsi="Menlo" w:cs="Menlo"/>
          <w:i/>
          <w:iCs/>
          <w:color w:val="808080"/>
          <w:sz w:val="18"/>
          <w:szCs w:val="18"/>
        </w:rPr>
        <w:t>reset(</w:t>
      </w:r>
      <w:proofErr w:type="gram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Board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Number</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rows</w:t>
      </w:r>
      <w:proofErr w:type="spellEnd"/>
      <w:r w:rsidRPr="003466AD">
        <w:rPr>
          <w:rFonts w:ascii="Menlo" w:hAnsi="Menlo" w:cs="Menlo"/>
          <w:i/>
          <w:iCs/>
          <w:color w:val="808080"/>
          <w:sz w:val="18"/>
          <w:szCs w:val="18"/>
        </w:rP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nRows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Number</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columns</w:t>
      </w:r>
      <w:proofErr w:type="spellEnd"/>
      <w:r w:rsidRPr="003466AD">
        <w:rPr>
          <w:rFonts w:ascii="Menlo" w:hAnsi="Menlo" w:cs="Menlo"/>
          <w:i/>
          <w:iCs/>
          <w:color w:val="808080"/>
          <w:sz w:val="18"/>
          <w:szCs w:val="18"/>
        </w:rP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nCols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An ID </w:t>
      </w:r>
      <w:proofErr w:type="spellStart"/>
      <w:r w:rsidRPr="003466AD">
        <w:rPr>
          <w:rFonts w:ascii="Menlo" w:hAnsi="Menlo" w:cs="Menlo"/>
          <w:i/>
          <w:iCs/>
          <w:color w:val="808080"/>
          <w:sz w:val="18"/>
          <w:szCs w:val="18"/>
        </w:rPr>
        <w:t>indicating</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INVALID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ID of an </w:t>
      </w:r>
      <w:proofErr w:type="spellStart"/>
      <w:r w:rsidRPr="003466AD">
        <w:rPr>
          <w:rFonts w:ascii="Menlo" w:hAnsi="Menlo" w:cs="Menlo"/>
          <w:i/>
          <w:iCs/>
          <w:color w:val="808080"/>
          <w:sz w:val="18"/>
          <w:szCs w:val="18"/>
        </w:rPr>
        <w:t>empty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EMPTY </w:t>
      </w:r>
      <w:r w:rsidRPr="003466AD">
        <w:rPr>
          <w:rFonts w:ascii="Menlo" w:hAnsi="Menlo" w:cs="Menlo"/>
          <w:color w:val="000000"/>
          <w:sz w:val="18"/>
          <w:szCs w:val="18"/>
        </w:rPr>
        <w:t xml:space="preserve">= </w:t>
      </w:r>
      <w:r w:rsidRPr="003466AD">
        <w:rPr>
          <w:rFonts w:ascii="Menlo" w:hAnsi="Menlo" w:cs="Menlo"/>
          <w:color w:val="0000FF"/>
          <w:sz w:val="18"/>
          <w:szCs w:val="18"/>
        </w:rPr>
        <w:t>0b000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ID of a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in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BLACK_CHECKER </w:t>
      </w:r>
      <w:r w:rsidRPr="003466AD">
        <w:rPr>
          <w:rFonts w:ascii="Menlo" w:hAnsi="Menlo" w:cs="Menlo"/>
          <w:color w:val="000000"/>
          <w:sz w:val="18"/>
          <w:szCs w:val="18"/>
        </w:rPr>
        <w:t xml:space="preserve">= </w:t>
      </w:r>
      <w:r w:rsidRPr="003466AD">
        <w:rPr>
          <w:rFonts w:ascii="Menlo" w:hAnsi="Menlo" w:cs="Menlo"/>
          <w:color w:val="0000FF"/>
          <w:sz w:val="18"/>
          <w:szCs w:val="18"/>
        </w:rPr>
        <w:t>0b110</w:t>
      </w:r>
      <w:r w:rsidRPr="003466AD">
        <w:rPr>
          <w:rFonts w:ascii="Menlo" w:hAnsi="Menlo" w:cs="Menlo"/>
          <w:color w:val="000000"/>
          <w:sz w:val="18"/>
          <w:szCs w:val="18"/>
        </w:rPr>
        <w:t xml:space="preserve">; </w:t>
      </w:r>
      <w:r w:rsidRPr="003466AD">
        <w:rPr>
          <w:rFonts w:ascii="Menlo" w:hAnsi="Menlo" w:cs="Menlo"/>
          <w:i/>
          <w:iCs/>
          <w:color w:val="808080"/>
          <w:sz w:val="18"/>
          <w:szCs w:val="18"/>
        </w:rPr>
        <w:t>//4 * 1 + 2 * 1 + 1 * 0;</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The ID of a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in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WHITE_CHECKER </w:t>
      </w:r>
      <w:r w:rsidRPr="003466AD">
        <w:rPr>
          <w:rFonts w:ascii="Menlo" w:hAnsi="Menlo" w:cs="Menlo"/>
          <w:color w:val="000000"/>
          <w:sz w:val="18"/>
          <w:szCs w:val="18"/>
        </w:rPr>
        <w:t xml:space="preserve">= </w:t>
      </w:r>
      <w:r w:rsidRPr="003466AD">
        <w:rPr>
          <w:rFonts w:ascii="Menlo" w:hAnsi="Menlo" w:cs="Menlo"/>
          <w:color w:val="0000FF"/>
          <w:sz w:val="18"/>
          <w:szCs w:val="18"/>
        </w:rPr>
        <w:t>0b100</w:t>
      </w:r>
      <w:r w:rsidRPr="003466AD">
        <w:rPr>
          <w:rFonts w:ascii="Menlo" w:hAnsi="Menlo" w:cs="Menlo"/>
          <w:color w:val="000000"/>
          <w:sz w:val="18"/>
          <w:szCs w:val="18"/>
        </w:rPr>
        <w:t xml:space="preserve">; </w:t>
      </w:r>
      <w:r w:rsidRPr="003466AD">
        <w:rPr>
          <w:rFonts w:ascii="Menlo" w:hAnsi="Menlo" w:cs="Menlo"/>
          <w:i/>
          <w:iCs/>
          <w:color w:val="808080"/>
          <w:sz w:val="18"/>
          <w:szCs w:val="18"/>
        </w:rPr>
        <w:t>//4 * 1 + 2 * 0 + 1 * 0;</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The ID of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also</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king</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BLACK_KING </w:t>
      </w:r>
      <w:r w:rsidRPr="003466AD">
        <w:rPr>
          <w:rFonts w:ascii="Menlo" w:hAnsi="Menlo" w:cs="Menlo"/>
          <w:color w:val="000000"/>
          <w:sz w:val="18"/>
          <w:szCs w:val="18"/>
        </w:rPr>
        <w:t xml:space="preserve">= </w:t>
      </w:r>
      <w:r w:rsidRPr="003466AD">
        <w:rPr>
          <w:rFonts w:ascii="Menlo" w:hAnsi="Menlo" w:cs="Menlo"/>
          <w:color w:val="0000FF"/>
          <w:sz w:val="18"/>
          <w:szCs w:val="18"/>
        </w:rPr>
        <w:t>0b111</w:t>
      </w:r>
      <w:r w:rsidRPr="003466AD">
        <w:rPr>
          <w:rFonts w:ascii="Menlo" w:hAnsi="Menlo" w:cs="Menlo"/>
          <w:color w:val="000000"/>
          <w:sz w:val="18"/>
          <w:szCs w:val="18"/>
        </w:rPr>
        <w:t xml:space="preserve">; </w:t>
      </w:r>
      <w:r w:rsidRPr="003466AD">
        <w:rPr>
          <w:rFonts w:ascii="Menlo" w:hAnsi="Menlo" w:cs="Menlo"/>
          <w:i/>
          <w:iCs/>
          <w:color w:val="808080"/>
          <w:sz w:val="18"/>
          <w:szCs w:val="18"/>
        </w:rPr>
        <w:t>//4 * 1 + 2 * 1 + 1 * 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The ID of a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also</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king</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WHITE_KING </w:t>
      </w:r>
      <w:r w:rsidRPr="003466AD">
        <w:rPr>
          <w:rFonts w:ascii="Menlo" w:hAnsi="Menlo" w:cs="Menlo"/>
          <w:color w:val="000000"/>
          <w:sz w:val="18"/>
          <w:szCs w:val="18"/>
        </w:rPr>
        <w:t xml:space="preserve">= </w:t>
      </w:r>
      <w:r w:rsidRPr="003466AD">
        <w:rPr>
          <w:rFonts w:ascii="Menlo" w:hAnsi="Menlo" w:cs="Menlo"/>
          <w:color w:val="0000FF"/>
          <w:sz w:val="18"/>
          <w:szCs w:val="18"/>
        </w:rPr>
        <w:t>0b101</w:t>
      </w:r>
      <w:r w:rsidRPr="003466AD">
        <w:rPr>
          <w:rFonts w:ascii="Menlo" w:hAnsi="Menlo" w:cs="Menlo"/>
          <w:color w:val="000000"/>
          <w:sz w:val="18"/>
          <w:szCs w:val="18"/>
        </w:rPr>
        <w:t xml:space="preserve">; </w:t>
      </w:r>
      <w:r w:rsidRPr="003466AD">
        <w:rPr>
          <w:rFonts w:ascii="Menlo" w:hAnsi="Menlo" w:cs="Menlo"/>
          <w:i/>
          <w:iCs/>
          <w:color w:val="808080"/>
          <w:sz w:val="18"/>
          <w:szCs w:val="18"/>
        </w:rPr>
        <w:t>//4 * 1 + 2 * 0 + 1 * 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state of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three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integers</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proofErr w:type="gramStart"/>
      <w:r w:rsidRPr="003466AD">
        <w:rPr>
          <w:rFonts w:ascii="Menlo" w:hAnsi="Menlo" w:cs="Menlo"/>
          <w:b/>
          <w:bCs/>
          <w:color w:val="000080"/>
          <w:sz w:val="18"/>
          <w:szCs w:val="18"/>
        </w:rPr>
        <w:t>int</w:t>
      </w:r>
      <w:proofErr w:type="spellEnd"/>
      <w:r w:rsidRPr="003466AD">
        <w:rPr>
          <w:rFonts w:ascii="Menlo" w:hAnsi="Menlo" w:cs="Menlo"/>
          <w:color w:val="000000"/>
          <w:sz w:val="18"/>
          <w:szCs w:val="18"/>
        </w:rPr>
        <w:t>[</w:t>
      </w:r>
      <w:proofErr w:type="gramEnd"/>
      <w:r w:rsidRPr="003466AD">
        <w:rPr>
          <w:rFonts w:ascii="Menlo" w:hAnsi="Menlo" w:cs="Menlo"/>
          <w:color w:val="000000"/>
          <w:sz w:val="18"/>
          <w:szCs w:val="18"/>
        </w:rPr>
        <w:t xml:space="preserve">] </w:t>
      </w:r>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Constructs</w:t>
      </w:r>
      <w:proofErr w:type="spellEnd"/>
      <w:r w:rsidRPr="003466AD">
        <w:rPr>
          <w:rFonts w:ascii="Menlo" w:hAnsi="Menlo" w:cs="Menlo"/>
          <w:i/>
          <w:iCs/>
          <w:color w:val="808080"/>
          <w:sz w:val="18"/>
          <w:szCs w:val="18"/>
        </w:rPr>
        <w:t xml:space="preserve"> a new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game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pre-filled</w:t>
      </w:r>
      <w:proofErr w:type="spellEnd"/>
      <w:r w:rsidRPr="003466AD">
        <w:rPr>
          <w:rFonts w:ascii="Menlo" w:hAnsi="Menlo" w:cs="Menlo"/>
          <w:i/>
          <w:iCs/>
          <w:color w:val="808080"/>
          <w:sz w:val="18"/>
          <w:szCs w:val="18"/>
        </w:rPr>
        <w:t xml:space="preserve"> with a new game 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Board() {</w:t>
      </w:r>
      <w:r w:rsidRPr="003466AD">
        <w:rPr>
          <w:rFonts w:ascii="Menlo" w:hAnsi="Menlo" w:cs="Menlo"/>
          <w:color w:val="000000"/>
          <w:sz w:val="18"/>
          <w:szCs w:val="18"/>
        </w:rPr>
        <w:br/>
        <w:t xml:space="preserve">      reset();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Creates</w:t>
      </w:r>
      <w:proofErr w:type="spellEnd"/>
      <w:r w:rsidRPr="003466AD">
        <w:rPr>
          <w:rFonts w:ascii="Menlo" w:hAnsi="Menlo" w:cs="Menlo"/>
          <w:i/>
          <w:iCs/>
          <w:color w:val="808080"/>
          <w:sz w:val="18"/>
          <w:szCs w:val="18"/>
        </w:rPr>
        <w:t xml:space="preserve"> an </w:t>
      </w:r>
      <w:proofErr w:type="spellStart"/>
      <w:r w:rsidRPr="003466AD">
        <w:rPr>
          <w:rFonts w:ascii="Menlo" w:hAnsi="Menlo" w:cs="Menlo"/>
          <w:i/>
          <w:iCs/>
          <w:color w:val="808080"/>
          <w:sz w:val="18"/>
          <w:szCs w:val="18"/>
        </w:rPr>
        <w:t>exact</w:t>
      </w:r>
      <w:proofErr w:type="spellEnd"/>
      <w:r w:rsidRPr="003466AD">
        <w:rPr>
          <w:rFonts w:ascii="Menlo" w:hAnsi="Menlo" w:cs="Menlo"/>
          <w:i/>
          <w:iCs/>
          <w:color w:val="808080"/>
          <w:sz w:val="18"/>
          <w:szCs w:val="18"/>
        </w:rPr>
        <w:t xml:space="preserve"> copy of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changes</w:t>
      </w:r>
      <w:proofErr w:type="spellEnd"/>
      <w:r w:rsidRPr="003466AD">
        <w:rPr>
          <w:rFonts w:ascii="Menlo" w:hAnsi="Menlo" w:cs="Menlo"/>
          <w:i/>
          <w:iCs/>
          <w:color w:val="808080"/>
          <w:sz w:val="18"/>
          <w:szCs w:val="18"/>
        </w:rPr>
        <w:t xml:space="preserve"> made to the copy </w:t>
      </w:r>
      <w:proofErr w:type="spellStart"/>
      <w:r w:rsidRPr="003466AD">
        <w:rPr>
          <w:rFonts w:ascii="Menlo" w:hAnsi="Menlo" w:cs="Menlo"/>
          <w:i/>
          <w:iCs/>
          <w:color w:val="808080"/>
          <w:sz w:val="18"/>
          <w:szCs w:val="18"/>
        </w:rPr>
        <w:t>will</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affect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object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a copy of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Board copy() {</w:t>
      </w:r>
      <w:r w:rsidRPr="003466AD">
        <w:rPr>
          <w:rFonts w:ascii="Menlo" w:hAnsi="Menlo" w:cs="Menlo"/>
          <w:color w:val="000000"/>
          <w:sz w:val="18"/>
          <w:szCs w:val="18"/>
        </w:rPr>
        <w:br/>
        <w:t xml:space="preserve">      Board copy = </w:t>
      </w:r>
      <w:r w:rsidRPr="003466AD">
        <w:rPr>
          <w:rFonts w:ascii="Menlo" w:hAnsi="Menlo" w:cs="Menlo"/>
          <w:b/>
          <w:bCs/>
          <w:color w:val="000080"/>
          <w:sz w:val="18"/>
          <w:szCs w:val="18"/>
        </w:rPr>
        <w:t xml:space="preserve">new </w:t>
      </w:r>
      <w:r w:rsidRPr="003466AD">
        <w:rPr>
          <w:rFonts w:ascii="Menlo" w:hAnsi="Menlo" w:cs="Menlo"/>
          <w:color w:val="000000"/>
          <w:sz w:val="18"/>
          <w:szCs w:val="18"/>
        </w:rPr>
        <w:t>Board();</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copy.</w:t>
      </w:r>
      <w:r w:rsidRPr="003466AD">
        <w:rPr>
          <w:rFonts w:ascii="Menlo" w:hAnsi="Menlo" w:cs="Menlo"/>
          <w:b/>
          <w:bCs/>
          <w:color w:val="660E7A"/>
          <w:sz w:val="18"/>
          <w:szCs w:val="18"/>
        </w:rPr>
        <w:t>state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state</w:t>
      </w:r>
      <w:r w:rsidRPr="003466AD">
        <w:rPr>
          <w:rFonts w:ascii="Menlo" w:hAnsi="Menlo" w:cs="Menlo"/>
          <w:color w:val="000000"/>
          <w:sz w:val="18"/>
          <w:szCs w:val="18"/>
        </w:rPr>
        <w:t>.clone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copy;</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Resets</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to the </w:t>
      </w:r>
      <w:proofErr w:type="spellStart"/>
      <w:r w:rsidRPr="003466AD">
        <w:rPr>
          <w:rFonts w:ascii="Menlo" w:hAnsi="Menlo" w:cs="Menlo"/>
          <w:i/>
          <w:iCs/>
          <w:color w:val="808080"/>
          <w:sz w:val="18"/>
          <w:szCs w:val="18"/>
        </w:rPr>
        <w:t>original</w:t>
      </w:r>
      <w:proofErr w:type="spellEnd"/>
      <w:r w:rsidRPr="003466AD">
        <w:rPr>
          <w:rFonts w:ascii="Menlo" w:hAnsi="Menlo" w:cs="Menlo"/>
          <w:i/>
          <w:iCs/>
          <w:color w:val="808080"/>
          <w:sz w:val="18"/>
          <w:szCs w:val="18"/>
        </w:rPr>
        <w:t xml:space="preserve"> game state with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on top and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on the bottom. </w:t>
      </w:r>
      <w:proofErr w:type="spellStart"/>
      <w:r w:rsidRPr="003466AD">
        <w:rPr>
          <w:rFonts w:ascii="Menlo" w:hAnsi="Menlo" w:cs="Menlo"/>
          <w:i/>
          <w:iCs/>
          <w:color w:val="808080"/>
          <w:sz w:val="18"/>
          <w:szCs w:val="18"/>
        </w:rPr>
        <w:t>There</w:t>
      </w:r>
      <w:proofErr w:type="spellEnd"/>
      <w:r w:rsidRPr="003466AD">
        <w:rPr>
          <w:rFonts w:ascii="Menlo" w:hAnsi="Menlo" w:cs="Menlo"/>
          <w:i/>
          <w:iCs/>
          <w:color w:val="808080"/>
          <w:sz w:val="18"/>
          <w:szCs w:val="18"/>
        </w:rPr>
        <w:t xml:space="preserve"> are </w:t>
      </w:r>
      <w:proofErr w:type="spellStart"/>
      <w:r w:rsidRPr="003466AD">
        <w:rPr>
          <w:rFonts w:ascii="Menlo" w:hAnsi="Menlo" w:cs="Menlo"/>
          <w:i/>
          <w:iCs/>
          <w:color w:val="808080"/>
          <w:sz w:val="18"/>
          <w:szCs w:val="18"/>
        </w:rPr>
        <w:t>both</w:t>
      </w:r>
      <w:proofErr w:type="spellEnd"/>
      <w:r w:rsidRPr="003466AD">
        <w:rPr>
          <w:rFonts w:ascii="Menlo" w:hAnsi="Menlo" w:cs="Menlo"/>
          <w:i/>
          <w:iCs/>
          <w:color w:val="808080"/>
          <w:sz w:val="18"/>
          <w:szCs w:val="18"/>
        </w:rPr>
        <w:t xml:space="preserve"> 12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and 12</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reset()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Reset the state</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state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b/>
          <w:bCs/>
          <w:color w:val="000080"/>
          <w:sz w:val="18"/>
          <w:szCs w:val="18"/>
        </w:rPr>
        <w:t>int</w:t>
      </w:r>
      <w:proofErr w:type="spellEnd"/>
      <w:r w:rsidRPr="003466AD">
        <w:rPr>
          <w:rFonts w:ascii="Menlo" w:hAnsi="Menlo" w:cs="Menlo"/>
          <w:color w:val="000000"/>
          <w:sz w:val="18"/>
          <w:szCs w:val="18"/>
        </w:rPr>
        <w:t>[</w:t>
      </w:r>
      <w:r w:rsidRPr="003466AD">
        <w:rPr>
          <w:rFonts w:ascii="Menlo" w:hAnsi="Menlo" w:cs="Menlo"/>
          <w:color w:val="0000FF"/>
          <w:sz w:val="18"/>
          <w:szCs w:val="18"/>
        </w:rPr>
        <w:t>3</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r w:rsidRPr="003466AD">
        <w:rPr>
          <w:rFonts w:ascii="Menlo" w:hAnsi="Menlo" w:cs="Menlo"/>
          <w:color w:val="0000FF"/>
          <w:sz w:val="18"/>
          <w:szCs w:val="18"/>
        </w:rPr>
        <w:t>12</w:t>
      </w:r>
      <w:r w:rsidRPr="003466AD">
        <w:rPr>
          <w:rFonts w:ascii="Menlo" w:hAnsi="Menlo" w:cs="Menlo"/>
          <w:color w:val="000000"/>
          <w:sz w:val="18"/>
          <w:szCs w:val="18"/>
        </w:rPr>
        <w:t>; i ++) {</w:t>
      </w:r>
      <w:r w:rsidRPr="003466AD">
        <w:rPr>
          <w:rFonts w:ascii="Menlo" w:hAnsi="Menlo" w:cs="Menlo"/>
          <w:color w:val="000000"/>
          <w:sz w:val="18"/>
          <w:szCs w:val="18"/>
        </w:rPr>
        <w:br/>
        <w:t xml:space="preserve">         set(i, </w:t>
      </w:r>
      <w:r w:rsidRPr="003466AD">
        <w:rPr>
          <w:rFonts w:ascii="Menlo" w:hAnsi="Menlo" w:cs="Menlo"/>
          <w:b/>
          <w:bCs/>
          <w:i/>
          <w:iCs/>
          <w:color w:val="660E7A"/>
          <w:sz w:val="18"/>
          <w:szCs w:val="18"/>
        </w:rPr>
        <w:t>BLACK_CHECKER</w:t>
      </w:r>
      <w:r w:rsidRPr="003466AD">
        <w:rPr>
          <w:rFonts w:ascii="Menlo" w:hAnsi="Menlo" w:cs="Menlo"/>
          <w:color w:val="000000"/>
          <w:sz w:val="18"/>
          <w:szCs w:val="18"/>
        </w:rPr>
        <w:t>);</w:t>
      </w:r>
      <w:r w:rsidRPr="003466AD">
        <w:rPr>
          <w:rFonts w:ascii="Menlo" w:hAnsi="Menlo" w:cs="Menlo"/>
          <w:color w:val="000000"/>
          <w:sz w:val="18"/>
          <w:szCs w:val="18"/>
        </w:rPr>
        <w:br/>
        <w:t xml:space="preserve">         set(</w:t>
      </w:r>
      <w:r w:rsidRPr="003466AD">
        <w:rPr>
          <w:rFonts w:ascii="Menlo" w:hAnsi="Menlo" w:cs="Menlo"/>
          <w:color w:val="0000FF"/>
          <w:sz w:val="18"/>
          <w:szCs w:val="18"/>
        </w:rPr>
        <w:t xml:space="preserve">31 </w:t>
      </w:r>
      <w:r w:rsidRPr="003466AD">
        <w:rPr>
          <w:rFonts w:ascii="Menlo" w:hAnsi="Menlo" w:cs="Menlo"/>
          <w:color w:val="000000"/>
          <w:sz w:val="18"/>
          <w:szCs w:val="18"/>
        </w:rPr>
        <w:t xml:space="preserve">- i, </w:t>
      </w:r>
      <w:r w:rsidRPr="003466AD">
        <w:rPr>
          <w:rFonts w:ascii="Menlo" w:hAnsi="Menlo" w:cs="Menlo"/>
          <w:b/>
          <w:bCs/>
          <w:i/>
          <w:iCs/>
          <w:color w:val="660E7A"/>
          <w:sz w:val="18"/>
          <w:szCs w:val="18"/>
        </w:rPr>
        <w:t>WHITE_CHECKER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Searches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through</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finds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match the</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ID.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id   </w:t>
      </w:r>
      <w:r w:rsidRPr="003466AD">
        <w:rPr>
          <w:rFonts w:ascii="Menlo" w:hAnsi="Menlo" w:cs="Menlo"/>
          <w:i/>
          <w:iCs/>
          <w:color w:val="808080"/>
          <w:sz w:val="18"/>
          <w:szCs w:val="18"/>
        </w:rPr>
        <w:t xml:space="preserve">the ID to </w:t>
      </w:r>
      <w:proofErr w:type="spellStart"/>
      <w:r w:rsidRPr="003466AD">
        <w:rPr>
          <w:rFonts w:ascii="Menlo" w:hAnsi="Menlo" w:cs="Menlo"/>
          <w:i/>
          <w:iCs/>
          <w:color w:val="808080"/>
          <w:sz w:val="18"/>
          <w:szCs w:val="18"/>
        </w:rPr>
        <w:t>search</w:t>
      </w:r>
      <w:proofErr w:type="spellEnd"/>
      <w:r w:rsidRPr="003466AD">
        <w:rPr>
          <w:rFonts w:ascii="Menlo" w:hAnsi="Menlo" w:cs="Menlo"/>
          <w:i/>
          <w:iCs/>
          <w:color w:val="808080"/>
          <w:sz w:val="18"/>
          <w:szCs w:val="18"/>
        </w:rPr>
        <w:t xml:space="preserve"> for.</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a list of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with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ID.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none</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exist</w:t>
      </w:r>
      <w:proofErr w:type="spellEnd"/>
      <w:r w:rsidRPr="003466AD">
        <w:rPr>
          <w:rFonts w:ascii="Menlo" w:hAnsi="Menlo" w:cs="Menlo"/>
          <w:i/>
          <w:iCs/>
          <w:color w:val="808080"/>
          <w:sz w:val="18"/>
          <w:szCs w:val="18"/>
        </w:rPr>
        <w:t xml:space="preserve">, an </w:t>
      </w:r>
      <w:proofErr w:type="spellStart"/>
      <w:r w:rsidRPr="003466AD">
        <w:rPr>
          <w:rFonts w:ascii="Menlo" w:hAnsi="Menlo" w:cs="Menlo"/>
          <w:i/>
          <w:iCs/>
          <w:color w:val="808080"/>
          <w:sz w:val="18"/>
          <w:szCs w:val="18"/>
        </w:rPr>
        <w:t>empty</w:t>
      </w:r>
      <w:proofErr w:type="spellEnd"/>
      <w:r w:rsidRPr="003466AD">
        <w:rPr>
          <w:rFonts w:ascii="Menlo" w:hAnsi="Menlo" w:cs="Menlo"/>
          <w:i/>
          <w:iCs/>
          <w:color w:val="808080"/>
          <w:sz w:val="18"/>
          <w:szCs w:val="18"/>
        </w:rPr>
        <w:t xml:space="preserve"> list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returned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id)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Find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with </w:t>
      </w:r>
      <w:proofErr w:type="spellStart"/>
      <w:r w:rsidRPr="003466AD">
        <w:rPr>
          <w:rFonts w:ascii="Menlo" w:hAnsi="Menlo" w:cs="Menlo"/>
          <w:i/>
          <w:iCs/>
          <w:color w:val="808080"/>
          <w:sz w:val="18"/>
          <w:szCs w:val="18"/>
        </w:rPr>
        <w:t>matching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IDs</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points</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ArrayList</w:t>
      </w:r>
      <w:proofErr w:type="spellEnd"/>
      <w:r w:rsidRPr="003466AD">
        <w:rPr>
          <w:rFonts w:ascii="Menlo" w:hAnsi="Menlo" w:cs="Menlo"/>
          <w:color w:val="000000"/>
          <w:sz w:val="18"/>
          <w:szCs w:val="18"/>
        </w:rPr>
        <w:t>&lt;&gt;();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r w:rsidRPr="003466AD">
        <w:rPr>
          <w:rFonts w:ascii="Menlo" w:hAnsi="Menlo" w:cs="Menlo"/>
          <w:color w:val="0000FF"/>
          <w:sz w:val="18"/>
          <w:szCs w:val="18"/>
        </w:rPr>
        <w:t>32</w:t>
      </w:r>
      <w:r w:rsidRPr="003466AD">
        <w:rPr>
          <w:rFonts w:ascii="Menlo" w:hAnsi="Menlo" w:cs="Menlo"/>
          <w:color w:val="000000"/>
          <w:sz w:val="18"/>
          <w:szCs w:val="18"/>
        </w:rPr>
        <w:t>; i ++)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(i) == id)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points.add</w:t>
      </w:r>
      <w:proofErr w:type="spellEnd"/>
      <w:r w:rsidRPr="003466AD">
        <w:rPr>
          <w:rFonts w:ascii="Menlo" w:hAnsi="Menlo" w:cs="Menlo"/>
          <w:color w:val="000000"/>
          <w:sz w:val="18"/>
          <w:szCs w:val="18"/>
        </w:rPr>
        <w:t>(</w:t>
      </w:r>
      <w:proofErr w:type="spellStart"/>
      <w:r w:rsidRPr="003466AD">
        <w:rPr>
          <w:rFonts w:ascii="Menlo" w:hAnsi="Menlo" w:cs="Menlo"/>
          <w:i/>
          <w:iCs/>
          <w:color w:val="000000"/>
          <w:sz w:val="18"/>
          <w:szCs w:val="18"/>
        </w:rPr>
        <w:t>toPoint</w:t>
      </w:r>
      <w:proofErr w:type="spellEnd"/>
      <w:r w:rsidRPr="003466AD">
        <w:rPr>
          <w:rFonts w:ascii="Menlo" w:hAnsi="Menlo" w:cs="Menlo"/>
          <w:color w:val="000000"/>
          <w:sz w:val="18"/>
          <w:szCs w:val="18"/>
        </w:rPr>
        <w:t>(i));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points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Sets the ID of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location.</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location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nothing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updated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ID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less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than</w:t>
      </w:r>
      <w:proofErr w:type="spellEnd"/>
      <w:r w:rsidRPr="003466AD">
        <w:rPr>
          <w:rFonts w:ascii="Menlo" w:hAnsi="Menlo" w:cs="Menlo"/>
          <w:i/>
          <w:iCs/>
          <w:color w:val="808080"/>
          <w:sz w:val="18"/>
          <w:szCs w:val="18"/>
        </w:rPr>
        <w:t xml:space="preserve"> 0,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location </w:t>
      </w:r>
      <w:proofErr w:type="spellStart"/>
      <w:r w:rsidRPr="003466AD">
        <w:rPr>
          <w:rFonts w:ascii="Menlo" w:hAnsi="Menlo" w:cs="Menlo"/>
          <w:i/>
          <w:iCs/>
          <w:color w:val="808080"/>
          <w:sz w:val="18"/>
          <w:szCs w:val="18"/>
        </w:rPr>
        <w:t>will</w:t>
      </w:r>
      <w:proofErr w:type="spellEnd"/>
      <w:r w:rsidRPr="003466AD">
        <w:rPr>
          <w:rFonts w:ascii="Menlo" w:hAnsi="Menlo" w:cs="Menlo"/>
          <w:i/>
          <w:iCs/>
          <w:color w:val="808080"/>
          <w:sz w:val="18"/>
          <w:szCs w:val="18"/>
        </w:rPr>
        <w:t xml:space="preserve"> be set to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#EMPTY}.</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       </w:t>
      </w:r>
      <w:r w:rsidRPr="003466AD">
        <w:rPr>
          <w:rFonts w:ascii="Menlo" w:hAnsi="Menlo" w:cs="Menlo"/>
          <w:i/>
          <w:iCs/>
          <w:color w:val="808080"/>
          <w:sz w:val="18"/>
          <w:szCs w:val="18"/>
        </w:rPr>
        <w:t xml:space="preserve">the x-coordinate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       </w:t>
      </w:r>
      <w:r w:rsidRPr="003466AD">
        <w:rPr>
          <w:rFonts w:ascii="Menlo" w:hAnsi="Menlo" w:cs="Menlo"/>
          <w:i/>
          <w:iCs/>
          <w:color w:val="808080"/>
          <w:sz w:val="18"/>
          <w:szCs w:val="18"/>
        </w:rPr>
        <w:t xml:space="preserve">the y-coordinate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id   </w:t>
      </w:r>
      <w:r w:rsidRPr="003466AD">
        <w:rPr>
          <w:rFonts w:ascii="Menlo" w:hAnsi="Menlo" w:cs="Menlo"/>
          <w:i/>
          <w:iCs/>
          <w:color w:val="808080"/>
          <w:sz w:val="18"/>
          <w:szCs w:val="18"/>
        </w:rPr>
        <w:t xml:space="preserve">the new ID to set the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to.</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#set(int,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set(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y,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id) {</w:t>
      </w:r>
      <w:r w:rsidRPr="003466AD">
        <w:rPr>
          <w:rFonts w:ascii="Menlo" w:hAnsi="Menlo" w:cs="Menlo"/>
          <w:color w:val="000000"/>
          <w:sz w:val="18"/>
          <w:szCs w:val="18"/>
        </w:rPr>
        <w:br/>
        <w:t xml:space="preserve">      set(</w:t>
      </w:r>
      <w:proofErr w:type="spellStart"/>
      <w:r w:rsidRPr="003466AD">
        <w:rPr>
          <w:rFonts w:ascii="Menlo" w:hAnsi="Menlo" w:cs="Menlo"/>
          <w:i/>
          <w:iCs/>
          <w:color w:val="000000"/>
          <w:sz w:val="18"/>
          <w:szCs w:val="18"/>
        </w:rPr>
        <w:t>toIndex</w:t>
      </w:r>
      <w:proofErr w:type="spellEnd"/>
      <w:r w:rsidRPr="003466AD">
        <w:rPr>
          <w:rFonts w:ascii="Menlo" w:hAnsi="Menlo" w:cs="Menlo"/>
          <w:color w:val="000000"/>
          <w:sz w:val="18"/>
          <w:szCs w:val="18"/>
        </w:rPr>
        <w:t>(x, y), id);</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Sets the ID of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location.</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location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nothing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updated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ID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less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than</w:t>
      </w:r>
      <w:proofErr w:type="spellEnd"/>
      <w:r w:rsidRPr="003466AD">
        <w:rPr>
          <w:rFonts w:ascii="Menlo" w:hAnsi="Menlo" w:cs="Menlo"/>
          <w:i/>
          <w:iCs/>
          <w:color w:val="808080"/>
          <w:sz w:val="18"/>
          <w:szCs w:val="18"/>
        </w:rPr>
        <w:t xml:space="preserve"> 0,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location </w:t>
      </w:r>
      <w:proofErr w:type="spellStart"/>
      <w:r w:rsidRPr="003466AD">
        <w:rPr>
          <w:rFonts w:ascii="Menlo" w:hAnsi="Menlo" w:cs="Menlo"/>
          <w:i/>
          <w:iCs/>
          <w:color w:val="808080"/>
          <w:sz w:val="18"/>
          <w:szCs w:val="18"/>
        </w:rPr>
        <w:t>will</w:t>
      </w:r>
      <w:proofErr w:type="spellEnd"/>
      <w:r w:rsidRPr="003466AD">
        <w:rPr>
          <w:rFonts w:ascii="Menlo" w:hAnsi="Menlo" w:cs="Menlo"/>
          <w:i/>
          <w:iCs/>
          <w:color w:val="808080"/>
          <w:sz w:val="18"/>
          <w:szCs w:val="18"/>
        </w:rPr>
        <w:t xml:space="preserve"> be set to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#EMPTY}.</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id   </w:t>
      </w:r>
      <w:r w:rsidRPr="003466AD">
        <w:rPr>
          <w:rFonts w:ascii="Menlo" w:hAnsi="Menlo" w:cs="Menlo"/>
          <w:i/>
          <w:iCs/>
          <w:color w:val="808080"/>
          <w:sz w:val="18"/>
          <w:szCs w:val="18"/>
        </w:rPr>
        <w:t xml:space="preserve">the new ID to set the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to.</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#set(int,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set(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id)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Out of </w:t>
      </w:r>
      <w:proofErr w:type="spellStart"/>
      <w:r w:rsidRPr="003466AD">
        <w:rPr>
          <w:rFonts w:ascii="Menlo" w:hAnsi="Menlo" w:cs="Menlo"/>
          <w:i/>
          <w:iCs/>
          <w:color w:val="808080"/>
          <w:sz w:val="18"/>
          <w:szCs w:val="18"/>
        </w:rPr>
        <w:t>range</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i/>
          <w:iCs/>
          <w:color w:val="000000"/>
          <w:sz w:val="18"/>
          <w:szCs w:val="18"/>
        </w:rPr>
        <w:t>isValidIndex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Invalid</w:t>
      </w:r>
      <w:proofErr w:type="spellEnd"/>
      <w:r w:rsidRPr="003466AD">
        <w:rPr>
          <w:rFonts w:ascii="Menlo" w:hAnsi="Menlo" w:cs="Menlo"/>
          <w:i/>
          <w:iCs/>
          <w:color w:val="808080"/>
          <w:sz w:val="18"/>
          <w:szCs w:val="18"/>
        </w:rPr>
        <w:t xml:space="preserve"> ID, so just set to EMPTY</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&lt;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id = </w:t>
      </w:r>
      <w:r w:rsidRPr="003466AD">
        <w:rPr>
          <w:rFonts w:ascii="Menlo" w:hAnsi="Menlo" w:cs="Menlo"/>
          <w:b/>
          <w:bCs/>
          <w:i/>
          <w:iCs/>
          <w:color w:val="660E7A"/>
          <w:sz w:val="18"/>
          <w:szCs w:val="18"/>
        </w:rPr>
        <w:t>EMPTY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 the state bits</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proofErr w:type="spellStart"/>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b/>
          <w:bCs/>
          <w:color w:val="660E7A"/>
          <w:sz w:val="18"/>
          <w:szCs w:val="18"/>
        </w:rPr>
        <w:t>length</w:t>
      </w:r>
      <w:proofErr w:type="spellEnd"/>
      <w:r w:rsidRPr="003466AD">
        <w:rPr>
          <w:rFonts w:ascii="Menlo" w:hAnsi="Menlo" w:cs="Menlo"/>
          <w:color w:val="000000"/>
          <w:sz w:val="18"/>
          <w:szCs w:val="18"/>
        </w:rPr>
        <w:t>; i ++)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set = ((</w:t>
      </w:r>
      <w:r w:rsidRPr="003466AD">
        <w:rPr>
          <w:rFonts w:ascii="Menlo" w:hAnsi="Menlo" w:cs="Menlo"/>
          <w:color w:val="0000FF"/>
          <w:sz w:val="18"/>
          <w:szCs w:val="18"/>
        </w:rPr>
        <w:t xml:space="preserve">1 </w:t>
      </w:r>
      <w:r w:rsidRPr="003466AD">
        <w:rPr>
          <w:rFonts w:ascii="Menlo" w:hAnsi="Menlo" w:cs="Menlo"/>
          <w:color w:val="000000"/>
          <w:sz w:val="18"/>
          <w:szCs w:val="18"/>
        </w:rPr>
        <w:t>&lt;&lt; (</w:t>
      </w:r>
      <w:proofErr w:type="spellStart"/>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b/>
          <w:bCs/>
          <w:color w:val="660E7A"/>
          <w:sz w:val="18"/>
          <w:szCs w:val="18"/>
        </w:rPr>
        <w:t>length</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i - </w:t>
      </w:r>
      <w:r w:rsidRPr="003466AD">
        <w:rPr>
          <w:rFonts w:ascii="Menlo" w:hAnsi="Menlo" w:cs="Menlo"/>
          <w:color w:val="0000FF"/>
          <w:sz w:val="18"/>
          <w:szCs w:val="18"/>
        </w:rPr>
        <w:t>1</w:t>
      </w:r>
      <w:r w:rsidRPr="003466AD">
        <w:rPr>
          <w:rFonts w:ascii="Menlo" w:hAnsi="Menlo" w:cs="Menlo"/>
          <w:color w:val="000000"/>
          <w:sz w:val="18"/>
          <w:szCs w:val="18"/>
        </w:rPr>
        <w:t xml:space="preserve">)) &amp; id)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state</w:t>
      </w:r>
      <w:proofErr w:type="spellEnd"/>
      <w:r w:rsidRPr="003466AD">
        <w:rPr>
          <w:rFonts w:ascii="Menlo" w:hAnsi="Menlo" w:cs="Menlo"/>
          <w:color w:val="000000"/>
          <w:sz w:val="18"/>
          <w:szCs w:val="18"/>
        </w:rPr>
        <w:t xml:space="preserve">[i] = </w:t>
      </w:r>
      <w:proofErr w:type="spellStart"/>
      <w:r w:rsidRPr="003466AD">
        <w:rPr>
          <w:rFonts w:ascii="Menlo" w:hAnsi="Menlo" w:cs="Menlo"/>
          <w:i/>
          <w:iCs/>
          <w:color w:val="000000"/>
          <w:sz w:val="18"/>
          <w:szCs w:val="18"/>
        </w:rPr>
        <w:t>setBit</w:t>
      </w:r>
      <w:proofErr w:type="spellEnd"/>
      <w:r w:rsidRPr="003466AD">
        <w:rPr>
          <w:rFonts w:ascii="Menlo" w:hAnsi="Menlo" w:cs="Menlo"/>
          <w:color w:val="000000"/>
          <w:sz w:val="18"/>
          <w:szCs w:val="18"/>
        </w:rPr>
        <w:t>(</w:t>
      </w:r>
      <w:r w:rsidRPr="003466AD">
        <w:rPr>
          <w:rFonts w:ascii="Menlo" w:hAnsi="Menlo" w:cs="Menlo"/>
          <w:b/>
          <w:bCs/>
          <w:color w:val="660E7A"/>
          <w:sz w:val="18"/>
          <w:szCs w:val="18"/>
        </w:rPr>
        <w:t>state</w:t>
      </w:r>
      <w:r w:rsidRPr="003466AD">
        <w:rPr>
          <w:rFonts w:ascii="Menlo" w:hAnsi="Menlo" w:cs="Menlo"/>
          <w:color w:val="000000"/>
          <w:sz w:val="18"/>
          <w:szCs w:val="18"/>
        </w:rPr>
        <w:t xml:space="preserve">[i],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set);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the ID </w:t>
      </w:r>
      <w:proofErr w:type="spellStart"/>
      <w:r w:rsidRPr="003466AD">
        <w:rPr>
          <w:rFonts w:ascii="Menlo" w:hAnsi="Menlo" w:cs="Menlo"/>
          <w:i/>
          <w:iCs/>
          <w:color w:val="808080"/>
          <w:sz w:val="18"/>
          <w:szCs w:val="18"/>
        </w:rPr>
        <w:t>corresponding</w:t>
      </w:r>
      <w:proofErr w:type="spellEnd"/>
      <w:r w:rsidRPr="003466AD">
        <w:rPr>
          <w:rFonts w:ascii="Menlo" w:hAnsi="Menlo" w:cs="Menlo"/>
          <w:i/>
          <w:iCs/>
          <w:color w:val="808080"/>
          <w:sz w:val="18"/>
          <w:szCs w:val="18"/>
        </w:rPr>
        <w:t xml:space="preserve"> to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    </w:t>
      </w:r>
      <w:r w:rsidRPr="003466AD">
        <w:rPr>
          <w:rFonts w:ascii="Menlo" w:hAnsi="Menlo" w:cs="Menlo"/>
          <w:i/>
          <w:iCs/>
          <w:color w:val="808080"/>
          <w:sz w:val="18"/>
          <w:szCs w:val="18"/>
        </w:rPr>
        <w:t xml:space="preserve">the x-coordinate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    </w:t>
      </w:r>
      <w:r w:rsidRPr="003466AD">
        <w:rPr>
          <w:rFonts w:ascii="Menlo" w:hAnsi="Menlo" w:cs="Menlo"/>
          <w:i/>
          <w:iCs/>
          <w:color w:val="808080"/>
          <w:sz w:val="18"/>
          <w:szCs w:val="18"/>
        </w:rPr>
        <w:t xml:space="preserve">the y-coordinate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ID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location or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 xml:space="preserve">#INVALID}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w:t>
      </w:r>
      <w:r w:rsidRPr="003466AD">
        <w:rPr>
          <w:rFonts w:ascii="Menlo" w:hAnsi="Menlo" w:cs="Menlo"/>
          <w:i/>
          <w:iCs/>
          <w:color w:val="808080"/>
          <w:sz w:val="18"/>
          <w:szCs w:val="18"/>
        </w:rPr>
        <w:br/>
        <w:t xml:space="preserve">    * location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or the location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#set(int,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#set(int,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y)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i/>
          <w:iCs/>
          <w:color w:val="000000"/>
          <w:sz w:val="18"/>
          <w:szCs w:val="18"/>
        </w:rPr>
        <w:t>toIndex</w:t>
      </w:r>
      <w:proofErr w:type="spellEnd"/>
      <w:r w:rsidRPr="003466AD">
        <w:rPr>
          <w:rFonts w:ascii="Menlo" w:hAnsi="Menlo" w:cs="Menlo"/>
          <w:color w:val="000000"/>
          <w:sz w:val="18"/>
          <w:szCs w:val="18"/>
        </w:rPr>
        <w:t>(x, y));</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the ID </w:t>
      </w:r>
      <w:proofErr w:type="spellStart"/>
      <w:r w:rsidRPr="003466AD">
        <w:rPr>
          <w:rFonts w:ascii="Menlo" w:hAnsi="Menlo" w:cs="Menlo"/>
          <w:i/>
          <w:iCs/>
          <w:color w:val="808080"/>
          <w:sz w:val="18"/>
          <w:szCs w:val="18"/>
        </w:rPr>
        <w:t>corresponding</w:t>
      </w:r>
      <w:proofErr w:type="spellEnd"/>
      <w:r w:rsidRPr="003466AD">
        <w:rPr>
          <w:rFonts w:ascii="Menlo" w:hAnsi="Menlo" w:cs="Menlo"/>
          <w:i/>
          <w:iCs/>
          <w:color w:val="808080"/>
          <w:sz w:val="18"/>
          <w:szCs w:val="18"/>
        </w:rPr>
        <w:t xml:space="preserve"> to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ID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location or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 xml:space="preserve">#INVALID}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w:t>
      </w:r>
      <w:r w:rsidRPr="003466AD">
        <w:rPr>
          <w:rFonts w:ascii="Menlo" w:hAnsi="Menlo" w:cs="Menlo"/>
          <w:i/>
          <w:iCs/>
          <w:color w:val="808080"/>
          <w:sz w:val="18"/>
          <w:szCs w:val="18"/>
        </w:rPr>
        <w:br/>
        <w:t xml:space="preserve">    * location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#get(int,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#set(int,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#set(int,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i/>
          <w:iCs/>
          <w:color w:val="000000"/>
          <w:sz w:val="18"/>
          <w:szCs w:val="18"/>
        </w:rPr>
        <w:t>isValidIndex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INVALID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i/>
          <w:iCs/>
          <w:color w:val="000000"/>
          <w:sz w:val="18"/>
          <w:szCs w:val="18"/>
        </w:rPr>
        <w:t>getBit</w:t>
      </w:r>
      <w:proofErr w:type="spellEnd"/>
      <w:r w:rsidRPr="003466AD">
        <w:rPr>
          <w:rFonts w:ascii="Menlo" w:hAnsi="Menlo" w:cs="Menlo"/>
          <w:color w:val="000000"/>
          <w:sz w:val="18"/>
          <w:szCs w:val="18"/>
        </w:rPr>
        <w:t>(</w:t>
      </w:r>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color w:val="0000FF"/>
          <w:sz w:val="18"/>
          <w:szCs w:val="18"/>
        </w:rPr>
        <w:t>0</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 xml:space="preserve">4 </w:t>
      </w:r>
      <w:r w:rsidRPr="003466AD">
        <w:rPr>
          <w:rFonts w:ascii="Menlo" w:hAnsi="Menlo" w:cs="Menlo"/>
          <w:color w:val="000000"/>
          <w:sz w:val="18"/>
          <w:szCs w:val="18"/>
        </w:rPr>
        <w:t xml:space="preserve">+ </w:t>
      </w:r>
      <w:proofErr w:type="spellStart"/>
      <w:r w:rsidRPr="003466AD">
        <w:rPr>
          <w:rFonts w:ascii="Menlo" w:hAnsi="Menlo" w:cs="Menlo"/>
          <w:i/>
          <w:iCs/>
          <w:color w:val="000000"/>
          <w:sz w:val="18"/>
          <w:szCs w:val="18"/>
        </w:rPr>
        <w:t>getBit</w:t>
      </w:r>
      <w:proofErr w:type="spellEnd"/>
      <w:r w:rsidRPr="003466AD">
        <w:rPr>
          <w:rFonts w:ascii="Menlo" w:hAnsi="Menlo" w:cs="Menlo"/>
          <w:color w:val="000000"/>
          <w:sz w:val="18"/>
          <w:szCs w:val="18"/>
        </w:rPr>
        <w:t>(</w:t>
      </w:r>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FF"/>
          <w:sz w:val="18"/>
          <w:szCs w:val="18"/>
        </w:rPr>
        <w:br/>
        <w:t xml:space="preserve">            </w:t>
      </w:r>
      <w:r w:rsidRPr="003466AD">
        <w:rPr>
          <w:rFonts w:ascii="Menlo" w:hAnsi="Menlo" w:cs="Menlo"/>
          <w:color w:val="000000"/>
          <w:sz w:val="18"/>
          <w:szCs w:val="18"/>
        </w:rPr>
        <w:t xml:space="preserve">+ </w:t>
      </w:r>
      <w:proofErr w:type="spellStart"/>
      <w:r w:rsidRPr="003466AD">
        <w:rPr>
          <w:rFonts w:ascii="Menlo" w:hAnsi="Menlo" w:cs="Menlo"/>
          <w:i/>
          <w:iCs/>
          <w:color w:val="000000"/>
          <w:sz w:val="18"/>
          <w:szCs w:val="18"/>
        </w:rPr>
        <w:t>getBit</w:t>
      </w:r>
      <w:proofErr w:type="spellEnd"/>
      <w:r w:rsidRPr="003466AD">
        <w:rPr>
          <w:rFonts w:ascii="Menlo" w:hAnsi="Menlo" w:cs="Menlo"/>
          <w:color w:val="000000"/>
          <w:sz w:val="18"/>
          <w:szCs w:val="18"/>
        </w:rPr>
        <w:t>(</w:t>
      </w:r>
      <w:r w:rsidRPr="003466AD">
        <w:rPr>
          <w:rFonts w:ascii="Menlo" w:hAnsi="Menlo" w:cs="Menlo"/>
          <w:b/>
          <w:bCs/>
          <w:color w:val="660E7A"/>
          <w:sz w:val="18"/>
          <w:szCs w:val="18"/>
        </w:rPr>
        <w:t>state</w:t>
      </w:r>
      <w:r w:rsidRPr="003466AD">
        <w:rPr>
          <w:rFonts w:ascii="Menlo" w:hAnsi="Menlo" w:cs="Menlo"/>
          <w:color w:val="000000"/>
          <w:sz w:val="18"/>
          <w:szCs w:val="18"/>
        </w:rPr>
        <w:t>[</w:t>
      </w:r>
      <w:r w:rsidRPr="003466AD">
        <w:rPr>
          <w:rFonts w:ascii="Menlo" w:hAnsi="Menlo" w:cs="Menlo"/>
          <w:color w:val="0000FF"/>
          <w:sz w:val="18"/>
          <w:szCs w:val="18"/>
        </w:rPr>
        <w:t>2</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Converts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(0 to 31 inclusive) to an (x, y)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such</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0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(1, 0),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1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(3, 0), ...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31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(7, 7).</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convert</w:t>
      </w:r>
      <w:proofErr w:type="spellEnd"/>
      <w:r w:rsidRPr="003466AD">
        <w:rPr>
          <w:rFonts w:ascii="Menlo" w:hAnsi="Menlo" w:cs="Menlo"/>
          <w:i/>
          <w:iCs/>
          <w:color w:val="808080"/>
          <w:sz w:val="18"/>
          <w:szCs w:val="18"/>
        </w:rPr>
        <w:t xml:space="preserve"> to a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(x, y)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corresponding</w:t>
      </w:r>
      <w:proofErr w:type="spellEnd"/>
      <w:r w:rsidRPr="003466AD">
        <w:rPr>
          <w:rFonts w:ascii="Menlo" w:hAnsi="Menlo" w:cs="Menlo"/>
          <w:i/>
          <w:iCs/>
          <w:color w:val="808080"/>
          <w:sz w:val="18"/>
          <w:szCs w:val="18"/>
        </w:rPr>
        <w:t xml:space="preserve"> to the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or the</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(-1, -1)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0 - 31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#toIndex(int,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#toIndex(Point)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toPoint</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y =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4</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 = </w:t>
      </w:r>
      <w:r w:rsidRPr="003466AD">
        <w:rPr>
          <w:rFonts w:ascii="Menlo" w:hAnsi="Menlo" w:cs="Menlo"/>
          <w:color w:val="0000FF"/>
          <w:sz w:val="18"/>
          <w:szCs w:val="18"/>
        </w:rPr>
        <w:t xml:space="preserve">2 </w:t>
      </w:r>
      <w:r w:rsidRPr="003466AD">
        <w:rPr>
          <w:rFonts w:ascii="Menlo" w:hAnsi="Menlo" w:cs="Menlo"/>
          <w:color w:val="000000"/>
          <w:sz w:val="18"/>
          <w:szCs w:val="18"/>
        </w:rPr>
        <w:t>*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4</w:t>
      </w:r>
      <w:r w:rsidRPr="003466AD">
        <w:rPr>
          <w:rFonts w:ascii="Menlo" w:hAnsi="Menlo" w:cs="Menlo"/>
          <w:color w:val="000000"/>
          <w:sz w:val="18"/>
          <w:szCs w:val="18"/>
        </w:rPr>
        <w:t xml:space="preserve">) + (y + </w:t>
      </w:r>
      <w:r w:rsidRPr="003466AD">
        <w:rPr>
          <w:rFonts w:ascii="Menlo" w:hAnsi="Menlo" w:cs="Menlo"/>
          <w:color w:val="0000FF"/>
          <w:sz w:val="18"/>
          <w:szCs w:val="18"/>
        </w:rPr>
        <w:t>1</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i/>
          <w:iCs/>
          <w:color w:val="000000"/>
          <w:sz w:val="18"/>
          <w:szCs w:val="18"/>
        </w:rPr>
        <w:t>isValidIndex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Point(-</w:t>
      </w:r>
      <w:r w:rsidRPr="003466AD">
        <w:rPr>
          <w:rFonts w:ascii="Menlo" w:hAnsi="Menlo" w:cs="Menlo"/>
          <w:color w:val="0000FF"/>
          <w:sz w:val="18"/>
          <w:szCs w:val="18"/>
        </w:rPr>
        <w:t>1</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r w:rsidRPr="003466AD">
        <w:rPr>
          <w:rFonts w:ascii="Menlo" w:hAnsi="Menlo" w:cs="Menlo"/>
          <w:color w:val="000000"/>
          <w:sz w:val="18"/>
          <w:szCs w:val="18"/>
        </w:rPr>
        <w:t>Point(x, y);</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Converts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to an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such</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(1, 0)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0, (3, 0)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1, ... (7, 7)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31.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    </w:t>
      </w:r>
      <w:r w:rsidRPr="003466AD">
        <w:rPr>
          <w:rFonts w:ascii="Menlo" w:hAnsi="Menlo" w:cs="Menlo"/>
          <w:i/>
          <w:iCs/>
          <w:color w:val="808080"/>
          <w:sz w:val="18"/>
          <w:szCs w:val="18"/>
        </w:rPr>
        <w:t xml:space="preserve">the x-coordinate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    </w:t>
      </w:r>
      <w:r w:rsidRPr="003466AD">
        <w:rPr>
          <w:rFonts w:ascii="Menlo" w:hAnsi="Menlo" w:cs="Menlo"/>
          <w:i/>
          <w:iCs/>
          <w:color w:val="808080"/>
          <w:sz w:val="18"/>
          <w:szCs w:val="18"/>
        </w:rPr>
        <w:t xml:space="preserve">the y-coordinate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(from 0 to 7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or -1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#toIndex(Point)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#toPoint(int)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toIndex</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y)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Invalid</w:t>
      </w:r>
      <w:proofErr w:type="spellEnd"/>
      <w:r w:rsidRPr="003466AD">
        <w:rPr>
          <w:rFonts w:ascii="Menlo" w:hAnsi="Menlo" w:cs="Menlo"/>
          <w:i/>
          <w:iCs/>
          <w:color w:val="808080"/>
          <w:sz w:val="18"/>
          <w:szCs w:val="18"/>
        </w:rPr>
        <w:t xml:space="preserve"> (x, y) (i.e.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in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i/>
          <w:iCs/>
          <w:color w:val="000000"/>
          <w:sz w:val="18"/>
          <w:szCs w:val="18"/>
        </w:rPr>
        <w:t>isValidPoint</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Point(x, y)))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y * </w:t>
      </w:r>
      <w:r w:rsidRPr="003466AD">
        <w:rPr>
          <w:rFonts w:ascii="Menlo" w:hAnsi="Menlo" w:cs="Menlo"/>
          <w:color w:val="0000FF"/>
          <w:sz w:val="18"/>
          <w:szCs w:val="18"/>
        </w:rPr>
        <w:t xml:space="preserve">4 </w:t>
      </w:r>
      <w:r w:rsidRPr="003466AD">
        <w:rPr>
          <w:rFonts w:ascii="Menlo" w:hAnsi="Menlo" w:cs="Menlo"/>
          <w:color w:val="000000"/>
          <w:sz w:val="18"/>
          <w:szCs w:val="18"/>
        </w:rPr>
        <w:t xml:space="preserve">+ x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Converts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to an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such</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(1, 0)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0, (3, 0)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1, ... (7, 7)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31.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convert</w:t>
      </w:r>
      <w:proofErr w:type="spellEnd"/>
      <w:r w:rsidRPr="003466AD">
        <w:rPr>
          <w:rFonts w:ascii="Menlo" w:hAnsi="Menlo" w:cs="Menlo"/>
          <w:i/>
          <w:iCs/>
          <w:color w:val="808080"/>
          <w:sz w:val="18"/>
          <w:szCs w:val="18"/>
        </w:rPr>
        <w:t xml:space="preserve"> to an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or -1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#toIndex(int,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#toPoint(int)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toIndex</w:t>
      </w:r>
      <w:proofErr w:type="spellEnd"/>
      <w:r w:rsidRPr="003466AD">
        <w:rPr>
          <w:rFonts w:ascii="Menlo" w:hAnsi="Menlo" w:cs="Menlo"/>
          <w:color w:val="000000"/>
          <w:sz w:val="18"/>
          <w:szCs w:val="18"/>
        </w:rPr>
        <w:t>(Point p)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(p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w:t>
      </w:r>
      <w:r w:rsidRPr="003466AD">
        <w:rPr>
          <w:rFonts w:ascii="Menlo" w:hAnsi="Menlo" w:cs="Menlo"/>
          <w:color w:val="0000FF"/>
          <w:sz w:val="18"/>
          <w:szCs w:val="18"/>
        </w:rPr>
        <w:t xml:space="preserve">1 </w:t>
      </w:r>
      <w:r w:rsidRPr="003466AD">
        <w:rPr>
          <w:rFonts w:ascii="Menlo" w:hAnsi="Menlo" w:cs="Menlo"/>
          <w:color w:val="000000"/>
          <w:sz w:val="18"/>
          <w:szCs w:val="18"/>
        </w:rPr>
        <w:t xml:space="preserve">: </w:t>
      </w:r>
      <w:proofErr w:type="spellStart"/>
      <w:r w:rsidRPr="003466AD">
        <w:rPr>
          <w:rFonts w:ascii="Menlo" w:hAnsi="Menlo" w:cs="Menlo"/>
          <w:i/>
          <w:iCs/>
          <w:color w:val="000000"/>
          <w:sz w:val="18"/>
          <w:szCs w:val="18"/>
        </w:rPr>
        <w:t>toIndex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p.</w:t>
      </w:r>
      <w:r w:rsidRPr="003466AD">
        <w:rPr>
          <w:rFonts w:ascii="Menlo" w:hAnsi="Menlo" w:cs="Menlo"/>
          <w:b/>
          <w:bCs/>
          <w:color w:val="660E7A"/>
          <w:sz w:val="18"/>
          <w:szCs w:val="18"/>
        </w:rPr>
        <w:t>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p.</w:t>
      </w:r>
      <w:r w:rsidRPr="003466AD">
        <w:rPr>
          <w:rFonts w:ascii="Menlo" w:hAnsi="Menlo" w:cs="Menlo"/>
          <w:b/>
          <w:bCs/>
          <w:color w:val="660E7A"/>
          <w:sz w:val="18"/>
          <w:szCs w:val="18"/>
        </w:rPr>
        <w:t>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Sets or </w:t>
      </w:r>
      <w:proofErr w:type="spellStart"/>
      <w:r w:rsidRPr="003466AD">
        <w:rPr>
          <w:rFonts w:ascii="Menlo" w:hAnsi="Menlo" w:cs="Menlo"/>
          <w:i/>
          <w:iCs/>
          <w:color w:val="808080"/>
          <w:sz w:val="18"/>
          <w:szCs w:val="18"/>
        </w:rPr>
        <w:t>clears</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bit in the target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returns</w:t>
      </w:r>
      <w:proofErr w:type="spellEnd"/>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updated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target   </w:t>
      </w:r>
      <w:r w:rsidRPr="003466AD">
        <w:rPr>
          <w:rFonts w:ascii="Menlo" w:hAnsi="Menlo" w:cs="Menlo"/>
          <w:i/>
          <w:iCs/>
          <w:color w:val="808080"/>
          <w:sz w:val="18"/>
          <w:szCs w:val="18"/>
        </w:rPr>
        <w:t xml:space="preserve">the target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to update.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bit     </w:t>
      </w:r>
      <w:r w:rsidRPr="003466AD">
        <w:rPr>
          <w:rFonts w:ascii="Menlo" w:hAnsi="Menlo" w:cs="Menlo"/>
          <w:i/>
          <w:iCs/>
          <w:color w:val="808080"/>
          <w:sz w:val="18"/>
          <w:szCs w:val="18"/>
        </w:rPr>
        <w:t>the bit to update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set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to set  the bit, false to </w:t>
      </w:r>
      <w:proofErr w:type="spellStart"/>
      <w:r w:rsidRPr="003466AD">
        <w:rPr>
          <w:rFonts w:ascii="Menlo" w:hAnsi="Menlo" w:cs="Menlo"/>
          <w:i/>
          <w:iCs/>
          <w:color w:val="808080"/>
          <w:sz w:val="18"/>
          <w:szCs w:val="18"/>
        </w:rPr>
        <w:t>clear</w:t>
      </w:r>
      <w:proofErr w:type="spellEnd"/>
      <w:r w:rsidRPr="003466AD">
        <w:rPr>
          <w:rFonts w:ascii="Menlo" w:hAnsi="Menlo" w:cs="Menlo"/>
          <w:i/>
          <w:iCs/>
          <w:color w:val="808080"/>
          <w:sz w:val="18"/>
          <w:szCs w:val="18"/>
        </w:rPr>
        <w:t xml:space="preserve"> the bit.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updated</w:t>
      </w:r>
      <w:proofErr w:type="spellEnd"/>
      <w:r w:rsidRPr="003466AD">
        <w:rPr>
          <w:rFonts w:ascii="Menlo" w:hAnsi="Menlo" w:cs="Menlo"/>
          <w:i/>
          <w:iCs/>
          <w:color w:val="808080"/>
          <w:sz w:val="18"/>
          <w:szCs w:val="18"/>
        </w:rPr>
        <w:t xml:space="preserve"> target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with the bit set or </w:t>
      </w:r>
      <w:proofErr w:type="spellStart"/>
      <w:r w:rsidRPr="003466AD">
        <w:rPr>
          <w:rFonts w:ascii="Menlo" w:hAnsi="Menlo" w:cs="Menlo"/>
          <w:i/>
          <w:iCs/>
          <w:color w:val="808080"/>
          <w:sz w:val="18"/>
          <w:szCs w:val="18"/>
        </w:rPr>
        <w:t>cleared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#getBit(int,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setBit</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target,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bit,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set)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Nothing</w:t>
      </w:r>
      <w:proofErr w:type="spellEnd"/>
      <w:r w:rsidRPr="003466AD">
        <w:rPr>
          <w:rFonts w:ascii="Menlo" w:hAnsi="Menlo" w:cs="Menlo"/>
          <w:i/>
          <w:iCs/>
          <w:color w:val="808080"/>
          <w:sz w:val="18"/>
          <w:szCs w:val="18"/>
        </w:rPr>
        <w:t xml:space="preserve"> to do</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(bit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bit &gt; </w:t>
      </w:r>
      <w:r w:rsidRPr="003466AD">
        <w:rPr>
          <w:rFonts w:ascii="Menlo" w:hAnsi="Menlo" w:cs="Menlo"/>
          <w:color w:val="0000FF"/>
          <w:sz w:val="18"/>
          <w:szCs w:val="18"/>
        </w:rPr>
        <w:t>31</w:t>
      </w:r>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target;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 the bit</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(set) {</w:t>
      </w:r>
      <w:r w:rsidRPr="003466AD">
        <w:rPr>
          <w:rFonts w:ascii="Menlo" w:hAnsi="Menlo" w:cs="Menlo"/>
          <w:color w:val="000000"/>
          <w:sz w:val="18"/>
          <w:szCs w:val="18"/>
        </w:rPr>
        <w:br/>
        <w:t xml:space="preserve">         target |= (</w:t>
      </w:r>
      <w:r w:rsidRPr="003466AD">
        <w:rPr>
          <w:rFonts w:ascii="Menlo" w:hAnsi="Menlo" w:cs="Menlo"/>
          <w:color w:val="0000FF"/>
          <w:sz w:val="18"/>
          <w:szCs w:val="18"/>
        </w:rPr>
        <w:t xml:space="preserve">1 </w:t>
      </w:r>
      <w:r w:rsidRPr="003466AD">
        <w:rPr>
          <w:rFonts w:ascii="Menlo" w:hAnsi="Menlo" w:cs="Menlo"/>
          <w:color w:val="000000"/>
          <w:sz w:val="18"/>
          <w:szCs w:val="18"/>
        </w:rPr>
        <w:t>&lt;&lt; bit);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Clear the bit</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color w:val="000000"/>
          <w:sz w:val="18"/>
          <w:szCs w:val="18"/>
        </w:rPr>
        <w:br/>
        <w:t xml:space="preserve">         target &amp;= (~(</w:t>
      </w:r>
      <w:r w:rsidRPr="003466AD">
        <w:rPr>
          <w:rFonts w:ascii="Menlo" w:hAnsi="Menlo" w:cs="Menlo"/>
          <w:color w:val="0000FF"/>
          <w:sz w:val="18"/>
          <w:szCs w:val="18"/>
        </w:rPr>
        <w:t xml:space="preserve">1 </w:t>
      </w:r>
      <w:r w:rsidRPr="003466AD">
        <w:rPr>
          <w:rFonts w:ascii="Menlo" w:hAnsi="Menlo" w:cs="Menlo"/>
          <w:color w:val="000000"/>
          <w:sz w:val="18"/>
          <w:szCs w:val="18"/>
        </w:rPr>
        <w:t>&lt;&lt; bit));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target;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the state of a bit and </w:t>
      </w:r>
      <w:proofErr w:type="spellStart"/>
      <w:r w:rsidRPr="003466AD">
        <w:rPr>
          <w:rFonts w:ascii="Menlo" w:hAnsi="Menlo" w:cs="Menlo"/>
          <w:i/>
          <w:iCs/>
          <w:color w:val="808080"/>
          <w:sz w:val="18"/>
          <w:szCs w:val="18"/>
        </w:rPr>
        <w:t>determines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set (1) or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(0).</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target   </w:t>
      </w:r>
      <w:r w:rsidRPr="003466AD">
        <w:rPr>
          <w:rFonts w:ascii="Menlo" w:hAnsi="Menlo" w:cs="Menlo"/>
          <w:i/>
          <w:iCs/>
          <w:color w:val="808080"/>
          <w:sz w:val="18"/>
          <w:szCs w:val="18"/>
        </w:rPr>
        <w:t xml:space="preserve">the target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bit from.</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bit     </w:t>
      </w:r>
      <w:r w:rsidRPr="003466AD">
        <w:rPr>
          <w:rFonts w:ascii="Menlo" w:hAnsi="Menlo" w:cs="Menlo"/>
          <w:i/>
          <w:iCs/>
          <w:color w:val="808080"/>
          <w:sz w:val="18"/>
          <w:szCs w:val="18"/>
        </w:rPr>
        <w:t xml:space="preserve">the bit to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1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bit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set, 0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#setBit(int,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boolean</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getBit</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target,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bit)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Out of </w:t>
      </w:r>
      <w:proofErr w:type="spellStart"/>
      <w:r w:rsidRPr="003466AD">
        <w:rPr>
          <w:rFonts w:ascii="Menlo" w:hAnsi="Menlo" w:cs="Menlo"/>
          <w:i/>
          <w:iCs/>
          <w:color w:val="808080"/>
          <w:sz w:val="18"/>
          <w:szCs w:val="18"/>
        </w:rPr>
        <w:t>range</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(bit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bit &gt; </w:t>
      </w:r>
      <w:r w:rsidRPr="003466AD">
        <w:rPr>
          <w:rFonts w:ascii="Menlo" w:hAnsi="Menlo" w:cs="Menlo"/>
          <w:color w:val="0000FF"/>
          <w:sz w:val="18"/>
          <w:szCs w:val="18"/>
        </w:rPr>
        <w:t>31</w:t>
      </w:r>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(target &amp; (</w:t>
      </w:r>
      <w:r w:rsidRPr="003466AD">
        <w:rPr>
          <w:rFonts w:ascii="Menlo" w:hAnsi="Menlo" w:cs="Menlo"/>
          <w:color w:val="0000FF"/>
          <w:sz w:val="18"/>
          <w:szCs w:val="18"/>
        </w:rPr>
        <w:t xml:space="preserve">1 </w:t>
      </w:r>
      <w:r w:rsidRPr="003466AD">
        <w:rPr>
          <w:rFonts w:ascii="Menlo" w:hAnsi="Menlo" w:cs="Menlo"/>
          <w:color w:val="000000"/>
          <w:sz w:val="18"/>
          <w:szCs w:val="18"/>
        </w:rPr>
        <w:t xml:space="preserve">&lt;&lt; bit)) != </w:t>
      </w:r>
      <w:r w:rsidRPr="003466AD">
        <w:rPr>
          <w:rFonts w:ascii="Menlo" w:hAnsi="Menlo" w:cs="Menlo"/>
          <w:color w:val="0000FF"/>
          <w:sz w:val="18"/>
          <w:szCs w:val="18"/>
        </w:rPr>
        <w:t>0</w:t>
      </w:r>
      <w:r w:rsidRPr="003466AD">
        <w:rPr>
          <w:rFonts w:ascii="Menlo" w:hAnsi="Menlo" w:cs="Menlo"/>
          <w:color w:val="000000"/>
          <w:sz w:val="18"/>
          <w:szCs w:val="18"/>
        </w:rPr>
        <w:t xml:space="preserve">? </w:t>
      </w:r>
      <w:r w:rsidRPr="003466AD">
        <w:rPr>
          <w:rFonts w:ascii="Menlo" w:hAnsi="Menlo" w:cs="Menlo"/>
          <w:color w:val="0000FF"/>
          <w:sz w:val="18"/>
          <w:szCs w:val="18"/>
        </w:rPr>
        <w:t xml:space="preserve">1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the middle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two</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p1   </w:t>
      </w:r>
      <w:r w:rsidRPr="003466AD">
        <w:rPr>
          <w:rFonts w:ascii="Menlo" w:hAnsi="Menlo" w:cs="Menlo"/>
          <w:i/>
          <w:iCs/>
          <w:color w:val="808080"/>
          <w:sz w:val="18"/>
          <w:szCs w:val="18"/>
        </w:rPr>
        <w:t xml:space="preserve">the first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of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p2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second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of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middle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two</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or (-1, -1)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br/>
        <w:t xml:space="preserve">    * are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are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distance</w:t>
      </w:r>
      <w:proofErr w:type="spellEnd"/>
      <w:r w:rsidRPr="003466AD">
        <w:rPr>
          <w:rFonts w:ascii="Menlo" w:hAnsi="Menlo" w:cs="Menlo"/>
          <w:i/>
          <w:iCs/>
          <w:color w:val="808080"/>
          <w:sz w:val="18"/>
          <w:szCs w:val="18"/>
        </w:rPr>
        <w:t xml:space="preserve"> 2 from </w:t>
      </w:r>
      <w:proofErr w:type="spellStart"/>
      <w:r w:rsidRPr="003466AD">
        <w:rPr>
          <w:rFonts w:ascii="Menlo" w:hAnsi="Menlo" w:cs="Menlo"/>
          <w:i/>
          <w:iCs/>
          <w:color w:val="808080"/>
          <w:sz w:val="18"/>
          <w:szCs w:val="18"/>
        </w:rPr>
        <w:t>each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t>
      </w:r>
      <w:proofErr w:type="spellEnd"/>
      <w:r w:rsidRPr="003466AD">
        <w:rPr>
          <w:rFonts w:ascii="Menlo" w:hAnsi="Menlo" w:cs="Menlo"/>
          <w:i/>
          <w:iCs/>
          <w:color w:val="808080"/>
          <w:sz w:val="18"/>
          <w:szCs w:val="18"/>
        </w:rPr>
        <w:t xml:space="preserve"> in x and y,</w:t>
      </w:r>
      <w:r w:rsidRPr="003466AD">
        <w:rPr>
          <w:rFonts w:ascii="Menlo" w:hAnsi="Menlo" w:cs="Menlo"/>
          <w:i/>
          <w:iCs/>
          <w:color w:val="808080"/>
          <w:sz w:val="18"/>
          <w:szCs w:val="18"/>
        </w:rPr>
        <w:br/>
        <w:t xml:space="preserve">    * or are on a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#middle(int,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#middle(int,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Point middle(Point p1, Point p2)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initialized</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(p1 == </w:t>
      </w:r>
      <w:proofErr w:type="spellStart"/>
      <w:r w:rsidRPr="003466AD">
        <w:rPr>
          <w:rFonts w:ascii="Menlo" w:hAnsi="Menlo" w:cs="Menlo"/>
          <w:b/>
          <w:bCs/>
          <w:color w:val="000080"/>
          <w:sz w:val="18"/>
          <w:szCs w:val="18"/>
        </w:rPr>
        <w:t>null</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 p2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new </w:t>
      </w:r>
      <w:r w:rsidRPr="003466AD">
        <w:rPr>
          <w:rFonts w:ascii="Menlo" w:hAnsi="Menlo" w:cs="Menlo"/>
          <w:color w:val="000000"/>
          <w:sz w:val="18"/>
          <w:szCs w:val="18"/>
        </w:rPr>
        <w:t>Point(-</w:t>
      </w:r>
      <w:r w:rsidRPr="003466AD">
        <w:rPr>
          <w:rFonts w:ascii="Menlo" w:hAnsi="Menlo" w:cs="Menlo"/>
          <w:color w:val="0000FF"/>
          <w:sz w:val="18"/>
          <w:szCs w:val="18"/>
        </w:rPr>
        <w:t>1</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i/>
          <w:iCs/>
          <w:color w:val="000000"/>
          <w:sz w:val="18"/>
          <w:szCs w:val="18"/>
        </w:rPr>
        <w:t>middle</w:t>
      </w:r>
      <w:r w:rsidRPr="003466AD">
        <w:rPr>
          <w:rFonts w:ascii="Menlo" w:hAnsi="Menlo" w:cs="Menlo"/>
          <w:color w:val="000000"/>
          <w:sz w:val="18"/>
          <w:szCs w:val="18"/>
        </w:rPr>
        <w:t>(p1.</w:t>
      </w:r>
      <w:r w:rsidRPr="003466AD">
        <w:rPr>
          <w:rFonts w:ascii="Menlo" w:hAnsi="Menlo" w:cs="Menlo"/>
          <w:b/>
          <w:bCs/>
          <w:color w:val="660E7A"/>
          <w:sz w:val="18"/>
          <w:szCs w:val="18"/>
        </w:rPr>
        <w:t>x</w:t>
      </w:r>
      <w:r w:rsidRPr="003466AD">
        <w:rPr>
          <w:rFonts w:ascii="Menlo" w:hAnsi="Menlo" w:cs="Menlo"/>
          <w:color w:val="000000"/>
          <w:sz w:val="18"/>
          <w:szCs w:val="18"/>
        </w:rPr>
        <w:t>, p1.</w:t>
      </w:r>
      <w:r w:rsidRPr="003466AD">
        <w:rPr>
          <w:rFonts w:ascii="Menlo" w:hAnsi="Menlo" w:cs="Menlo"/>
          <w:b/>
          <w:bCs/>
          <w:color w:val="660E7A"/>
          <w:sz w:val="18"/>
          <w:szCs w:val="18"/>
        </w:rPr>
        <w:t>y</w:t>
      </w:r>
      <w:r w:rsidRPr="003466AD">
        <w:rPr>
          <w:rFonts w:ascii="Menlo" w:hAnsi="Menlo" w:cs="Menlo"/>
          <w:color w:val="000000"/>
          <w:sz w:val="18"/>
          <w:szCs w:val="18"/>
        </w:rPr>
        <w:t>, p2.</w:t>
      </w:r>
      <w:r w:rsidRPr="003466AD">
        <w:rPr>
          <w:rFonts w:ascii="Menlo" w:hAnsi="Menlo" w:cs="Menlo"/>
          <w:b/>
          <w:bCs/>
          <w:color w:val="660E7A"/>
          <w:sz w:val="18"/>
          <w:szCs w:val="18"/>
        </w:rPr>
        <w:t>x</w:t>
      </w:r>
      <w:r w:rsidRPr="003466AD">
        <w:rPr>
          <w:rFonts w:ascii="Menlo" w:hAnsi="Menlo" w:cs="Menlo"/>
          <w:color w:val="000000"/>
          <w:sz w:val="18"/>
          <w:szCs w:val="18"/>
        </w:rPr>
        <w:t>, p2.</w:t>
      </w:r>
      <w:r w:rsidRPr="003466AD">
        <w:rPr>
          <w:rFonts w:ascii="Menlo" w:hAnsi="Menlo" w:cs="Menlo"/>
          <w:b/>
          <w:bCs/>
          <w:color w:val="660E7A"/>
          <w:sz w:val="18"/>
          <w:szCs w:val="18"/>
        </w:rPr>
        <w:t>y</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the middle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two</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index1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first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index2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second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(from 0 to 31 inclusive).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middle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two</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or (-1, -1)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br/>
        <w:t xml:space="preserve">    * are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are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distance</w:t>
      </w:r>
      <w:proofErr w:type="spellEnd"/>
      <w:r w:rsidRPr="003466AD">
        <w:rPr>
          <w:rFonts w:ascii="Menlo" w:hAnsi="Menlo" w:cs="Menlo"/>
          <w:i/>
          <w:iCs/>
          <w:color w:val="808080"/>
          <w:sz w:val="18"/>
          <w:szCs w:val="18"/>
        </w:rPr>
        <w:t xml:space="preserve"> 2 from </w:t>
      </w:r>
      <w:proofErr w:type="spellStart"/>
      <w:r w:rsidRPr="003466AD">
        <w:rPr>
          <w:rFonts w:ascii="Menlo" w:hAnsi="Menlo" w:cs="Menlo"/>
          <w:i/>
          <w:iCs/>
          <w:color w:val="808080"/>
          <w:sz w:val="18"/>
          <w:szCs w:val="18"/>
        </w:rPr>
        <w:t>each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t>
      </w:r>
      <w:proofErr w:type="spellEnd"/>
      <w:r w:rsidRPr="003466AD">
        <w:rPr>
          <w:rFonts w:ascii="Menlo" w:hAnsi="Menlo" w:cs="Menlo"/>
          <w:i/>
          <w:iCs/>
          <w:color w:val="808080"/>
          <w:sz w:val="18"/>
          <w:szCs w:val="18"/>
        </w:rPr>
        <w:t xml:space="preserve"> in x and y,</w:t>
      </w:r>
      <w:r w:rsidRPr="003466AD">
        <w:rPr>
          <w:rFonts w:ascii="Menlo" w:hAnsi="Menlo" w:cs="Menlo"/>
          <w:i/>
          <w:iCs/>
          <w:color w:val="808080"/>
          <w:sz w:val="18"/>
          <w:szCs w:val="18"/>
        </w:rPr>
        <w:br/>
        <w:t xml:space="preserve">    * or are on a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#middle(Point, Point)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#middle(int,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Point middle(</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index1,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index2)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i/>
          <w:iCs/>
          <w:color w:val="000000"/>
          <w:sz w:val="18"/>
          <w:szCs w:val="18"/>
        </w:rPr>
        <w:t>middle</w:t>
      </w:r>
      <w:r w:rsidRPr="003466AD">
        <w:rPr>
          <w:rFonts w:ascii="Menlo" w:hAnsi="Menlo" w:cs="Menlo"/>
          <w:color w:val="000000"/>
          <w:sz w:val="18"/>
          <w:szCs w:val="18"/>
        </w:rPr>
        <w:t>(</w:t>
      </w:r>
      <w:proofErr w:type="spellStart"/>
      <w:r w:rsidRPr="003466AD">
        <w:rPr>
          <w:rFonts w:ascii="Menlo" w:hAnsi="Menlo" w:cs="Menlo"/>
          <w:i/>
          <w:iCs/>
          <w:color w:val="000000"/>
          <w:sz w:val="18"/>
          <w:szCs w:val="18"/>
        </w:rPr>
        <w:t>toPoint</w:t>
      </w:r>
      <w:proofErr w:type="spellEnd"/>
      <w:r w:rsidRPr="003466AD">
        <w:rPr>
          <w:rFonts w:ascii="Menlo" w:hAnsi="Menlo" w:cs="Menlo"/>
          <w:color w:val="000000"/>
          <w:sz w:val="18"/>
          <w:szCs w:val="18"/>
        </w:rPr>
        <w:t xml:space="preserve">(index1), </w:t>
      </w:r>
      <w:proofErr w:type="spellStart"/>
      <w:r w:rsidRPr="003466AD">
        <w:rPr>
          <w:rFonts w:ascii="Menlo" w:hAnsi="Menlo" w:cs="Menlo"/>
          <w:i/>
          <w:iCs/>
          <w:color w:val="000000"/>
          <w:sz w:val="18"/>
          <w:szCs w:val="18"/>
        </w:rPr>
        <w:t>toPoint</w:t>
      </w:r>
      <w:proofErr w:type="spellEnd"/>
      <w:r w:rsidRPr="003466AD">
        <w:rPr>
          <w:rFonts w:ascii="Menlo" w:hAnsi="Menlo" w:cs="Menlo"/>
          <w:color w:val="000000"/>
          <w:sz w:val="18"/>
          <w:szCs w:val="18"/>
        </w:rPr>
        <w:t>(index2));</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the middle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two</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x1   </w:t>
      </w:r>
      <w:r w:rsidRPr="003466AD">
        <w:rPr>
          <w:rFonts w:ascii="Menlo" w:hAnsi="Menlo" w:cs="Menlo"/>
          <w:i/>
          <w:iCs/>
          <w:color w:val="808080"/>
          <w:sz w:val="18"/>
          <w:szCs w:val="18"/>
        </w:rPr>
        <w:t xml:space="preserve">the x-coordinate of the first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y1   </w:t>
      </w:r>
      <w:r w:rsidRPr="003466AD">
        <w:rPr>
          <w:rFonts w:ascii="Menlo" w:hAnsi="Menlo" w:cs="Menlo"/>
          <w:i/>
          <w:iCs/>
          <w:color w:val="808080"/>
          <w:sz w:val="18"/>
          <w:szCs w:val="18"/>
        </w:rPr>
        <w:t xml:space="preserve">the y-coordinate of the first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x2   </w:t>
      </w:r>
      <w:r w:rsidRPr="003466AD">
        <w:rPr>
          <w:rFonts w:ascii="Menlo" w:hAnsi="Menlo" w:cs="Menlo"/>
          <w:i/>
          <w:iCs/>
          <w:color w:val="808080"/>
          <w:sz w:val="18"/>
          <w:szCs w:val="18"/>
        </w:rPr>
        <w:t xml:space="preserve">the x-coordinate of the </w:t>
      </w:r>
      <w:proofErr w:type="spellStart"/>
      <w:r w:rsidRPr="003466AD">
        <w:rPr>
          <w:rFonts w:ascii="Menlo" w:hAnsi="Menlo" w:cs="Menlo"/>
          <w:i/>
          <w:iCs/>
          <w:color w:val="808080"/>
          <w:sz w:val="18"/>
          <w:szCs w:val="18"/>
        </w:rPr>
        <w:t>second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y2   </w:t>
      </w:r>
      <w:r w:rsidRPr="003466AD">
        <w:rPr>
          <w:rFonts w:ascii="Menlo" w:hAnsi="Menlo" w:cs="Menlo"/>
          <w:i/>
          <w:iCs/>
          <w:color w:val="808080"/>
          <w:sz w:val="18"/>
          <w:szCs w:val="18"/>
        </w:rPr>
        <w:t xml:space="preserve">the y-coordinate of the </w:t>
      </w:r>
      <w:proofErr w:type="spellStart"/>
      <w:r w:rsidRPr="003466AD">
        <w:rPr>
          <w:rFonts w:ascii="Menlo" w:hAnsi="Menlo" w:cs="Menlo"/>
          <w:i/>
          <w:iCs/>
          <w:color w:val="808080"/>
          <w:sz w:val="18"/>
          <w:szCs w:val="18"/>
        </w:rPr>
        <w:t>second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middle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two</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or (-1, -1)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br/>
        <w:t xml:space="preserve">    * are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are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distance</w:t>
      </w:r>
      <w:proofErr w:type="spellEnd"/>
      <w:r w:rsidRPr="003466AD">
        <w:rPr>
          <w:rFonts w:ascii="Menlo" w:hAnsi="Menlo" w:cs="Menlo"/>
          <w:i/>
          <w:iCs/>
          <w:color w:val="808080"/>
          <w:sz w:val="18"/>
          <w:szCs w:val="18"/>
        </w:rPr>
        <w:t xml:space="preserve"> 2 from </w:t>
      </w:r>
      <w:proofErr w:type="spellStart"/>
      <w:r w:rsidRPr="003466AD">
        <w:rPr>
          <w:rFonts w:ascii="Menlo" w:hAnsi="Menlo" w:cs="Menlo"/>
          <w:i/>
          <w:iCs/>
          <w:color w:val="808080"/>
          <w:sz w:val="18"/>
          <w:szCs w:val="18"/>
        </w:rPr>
        <w:t>each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t>
      </w:r>
      <w:proofErr w:type="spellEnd"/>
      <w:r w:rsidRPr="003466AD">
        <w:rPr>
          <w:rFonts w:ascii="Menlo" w:hAnsi="Menlo" w:cs="Menlo"/>
          <w:i/>
          <w:iCs/>
          <w:color w:val="808080"/>
          <w:sz w:val="18"/>
          <w:szCs w:val="18"/>
        </w:rPr>
        <w:t xml:space="preserve"> in x and y,</w:t>
      </w:r>
      <w:r w:rsidRPr="003466AD">
        <w:rPr>
          <w:rFonts w:ascii="Menlo" w:hAnsi="Menlo" w:cs="Menlo"/>
          <w:i/>
          <w:iCs/>
          <w:color w:val="808080"/>
          <w:sz w:val="18"/>
          <w:szCs w:val="18"/>
        </w:rPr>
        <w:br/>
        <w:t xml:space="preserve">    * or are on a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#middle(int,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#middle(Point, 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Point middle(</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x1,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y1,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x2,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y2)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coordinates</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dx = x2 - x1, </w:t>
      </w:r>
      <w:proofErr w:type="spellStart"/>
      <w:r w:rsidRPr="003466AD">
        <w:rPr>
          <w:rFonts w:ascii="Menlo" w:hAnsi="Menlo" w:cs="Menlo"/>
          <w:color w:val="000000"/>
          <w:sz w:val="18"/>
          <w:szCs w:val="18"/>
        </w:rPr>
        <w:t>dy</w:t>
      </w:r>
      <w:proofErr w:type="spellEnd"/>
      <w:r w:rsidRPr="003466AD">
        <w:rPr>
          <w:rFonts w:ascii="Menlo" w:hAnsi="Menlo" w:cs="Menlo"/>
          <w:color w:val="000000"/>
          <w:sz w:val="18"/>
          <w:szCs w:val="18"/>
        </w:rPr>
        <w:t xml:space="preserve"> = y2 - y1;</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(x1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y1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x2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y2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in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x1 &gt; </w:t>
      </w:r>
      <w:r w:rsidRPr="003466AD">
        <w:rPr>
          <w:rFonts w:ascii="Menlo" w:hAnsi="Menlo" w:cs="Menlo"/>
          <w:color w:val="0000FF"/>
          <w:sz w:val="18"/>
          <w:szCs w:val="18"/>
        </w:rPr>
        <w:t xml:space="preserve">7 </w:t>
      </w:r>
      <w:r w:rsidRPr="003466AD">
        <w:rPr>
          <w:rFonts w:ascii="Menlo" w:hAnsi="Menlo" w:cs="Menlo"/>
          <w:color w:val="000000"/>
          <w:sz w:val="18"/>
          <w:szCs w:val="18"/>
        </w:rPr>
        <w:t xml:space="preserve">|| y1 &gt; </w:t>
      </w:r>
      <w:r w:rsidRPr="003466AD">
        <w:rPr>
          <w:rFonts w:ascii="Menlo" w:hAnsi="Menlo" w:cs="Menlo"/>
          <w:color w:val="0000FF"/>
          <w:sz w:val="18"/>
          <w:szCs w:val="18"/>
        </w:rPr>
        <w:t xml:space="preserve">7 </w:t>
      </w:r>
      <w:r w:rsidRPr="003466AD">
        <w:rPr>
          <w:rFonts w:ascii="Menlo" w:hAnsi="Menlo" w:cs="Menlo"/>
          <w:color w:val="000000"/>
          <w:sz w:val="18"/>
          <w:szCs w:val="18"/>
        </w:rPr>
        <w:t xml:space="preserve">|| x2 &gt; </w:t>
      </w:r>
      <w:r w:rsidRPr="003466AD">
        <w:rPr>
          <w:rFonts w:ascii="Menlo" w:hAnsi="Menlo" w:cs="Menlo"/>
          <w:color w:val="0000FF"/>
          <w:sz w:val="18"/>
          <w:szCs w:val="18"/>
        </w:rPr>
        <w:t xml:space="preserve">7 </w:t>
      </w:r>
      <w:r w:rsidRPr="003466AD">
        <w:rPr>
          <w:rFonts w:ascii="Menlo" w:hAnsi="Menlo" w:cs="Menlo"/>
          <w:color w:val="000000"/>
          <w:sz w:val="18"/>
          <w:szCs w:val="18"/>
        </w:rPr>
        <w:t xml:space="preserve">|| y2 &gt; </w:t>
      </w:r>
      <w:r w:rsidRPr="003466AD">
        <w:rPr>
          <w:rFonts w:ascii="Menlo" w:hAnsi="Menlo" w:cs="Menlo"/>
          <w:color w:val="0000FF"/>
          <w:sz w:val="18"/>
          <w:szCs w:val="18"/>
        </w:rPr>
        <w:t>7</w:t>
      </w:r>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new </w:t>
      </w:r>
      <w:r w:rsidRPr="003466AD">
        <w:rPr>
          <w:rFonts w:ascii="Menlo" w:hAnsi="Menlo" w:cs="Menlo"/>
          <w:color w:val="000000"/>
          <w:sz w:val="18"/>
          <w:szCs w:val="18"/>
        </w:rPr>
        <w:t>Point(-</w:t>
      </w:r>
      <w:r w:rsidRPr="003466AD">
        <w:rPr>
          <w:rFonts w:ascii="Menlo" w:hAnsi="Menlo" w:cs="Menlo"/>
          <w:color w:val="0000FF"/>
          <w:sz w:val="18"/>
          <w:szCs w:val="18"/>
        </w:rPr>
        <w:t>1</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(x1 %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y1 %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x2 %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y2 % </w:t>
      </w:r>
      <w:r w:rsidRPr="003466AD">
        <w:rPr>
          <w:rFonts w:ascii="Menlo" w:hAnsi="Menlo" w:cs="Menlo"/>
          <w:color w:val="0000FF"/>
          <w:sz w:val="18"/>
          <w:szCs w:val="18"/>
        </w:rPr>
        <w:t>2</w:t>
      </w:r>
      <w:r w:rsidRPr="003466AD">
        <w:rPr>
          <w:rFonts w:ascii="Menlo" w:hAnsi="Menlo" w:cs="Menlo"/>
          <w:color w:val="000000"/>
          <w:sz w:val="18"/>
          <w:szCs w:val="18"/>
        </w:rPr>
        <w:t xml:space="preserve">) {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new </w:t>
      </w:r>
      <w:r w:rsidRPr="003466AD">
        <w:rPr>
          <w:rFonts w:ascii="Menlo" w:hAnsi="Menlo" w:cs="Menlo"/>
          <w:color w:val="000000"/>
          <w:sz w:val="18"/>
          <w:szCs w:val="18"/>
        </w:rPr>
        <w:t>Point(-</w:t>
      </w:r>
      <w:r w:rsidRPr="003466AD">
        <w:rPr>
          <w:rFonts w:ascii="Menlo" w:hAnsi="Menlo" w:cs="Menlo"/>
          <w:color w:val="0000FF"/>
          <w:sz w:val="18"/>
          <w:szCs w:val="18"/>
        </w:rPr>
        <w:t>1</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Math.</w:t>
      </w:r>
      <w:r w:rsidRPr="003466AD">
        <w:rPr>
          <w:rFonts w:ascii="Menlo" w:hAnsi="Menlo" w:cs="Menlo"/>
          <w:i/>
          <w:iCs/>
          <w:color w:val="000000"/>
          <w:sz w:val="18"/>
          <w:szCs w:val="18"/>
        </w:rPr>
        <w:t>abs</w:t>
      </w:r>
      <w:proofErr w:type="spellEnd"/>
      <w:r w:rsidRPr="003466AD">
        <w:rPr>
          <w:rFonts w:ascii="Menlo" w:hAnsi="Menlo" w:cs="Menlo"/>
          <w:color w:val="000000"/>
          <w:sz w:val="18"/>
          <w:szCs w:val="18"/>
        </w:rPr>
        <w:t xml:space="preserve">(dx) != </w:t>
      </w:r>
      <w:proofErr w:type="spellStart"/>
      <w:r w:rsidRPr="003466AD">
        <w:rPr>
          <w:rFonts w:ascii="Menlo" w:hAnsi="Menlo" w:cs="Menlo"/>
          <w:color w:val="000000"/>
          <w:sz w:val="18"/>
          <w:szCs w:val="18"/>
        </w:rPr>
        <w:t>Math.</w:t>
      </w:r>
      <w:r w:rsidRPr="003466AD">
        <w:rPr>
          <w:rFonts w:ascii="Menlo" w:hAnsi="Menlo" w:cs="Menlo"/>
          <w:i/>
          <w:iCs/>
          <w:color w:val="000000"/>
          <w:sz w:val="18"/>
          <w:szCs w:val="18"/>
        </w:rPr>
        <w:t>abs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dy</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Math.</w:t>
      </w:r>
      <w:r w:rsidRPr="003466AD">
        <w:rPr>
          <w:rFonts w:ascii="Menlo" w:hAnsi="Menlo" w:cs="Menlo"/>
          <w:i/>
          <w:iCs/>
          <w:color w:val="000000"/>
          <w:sz w:val="18"/>
          <w:szCs w:val="18"/>
        </w:rPr>
        <w:t>abs</w:t>
      </w:r>
      <w:proofErr w:type="spellEnd"/>
      <w:r w:rsidRPr="003466AD">
        <w:rPr>
          <w:rFonts w:ascii="Menlo" w:hAnsi="Menlo" w:cs="Menlo"/>
          <w:color w:val="000000"/>
          <w:sz w:val="18"/>
          <w:szCs w:val="18"/>
        </w:rPr>
        <w:t xml:space="preserve">(dx) != </w:t>
      </w:r>
      <w:r w:rsidRPr="003466AD">
        <w:rPr>
          <w:rFonts w:ascii="Menlo" w:hAnsi="Menlo" w:cs="Menlo"/>
          <w:color w:val="0000FF"/>
          <w:sz w:val="18"/>
          <w:szCs w:val="18"/>
        </w:rPr>
        <w:t>2</w:t>
      </w:r>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new </w:t>
      </w:r>
      <w:r w:rsidRPr="003466AD">
        <w:rPr>
          <w:rFonts w:ascii="Menlo" w:hAnsi="Menlo" w:cs="Menlo"/>
          <w:color w:val="000000"/>
          <w:sz w:val="18"/>
          <w:szCs w:val="18"/>
        </w:rPr>
        <w:t>Point(-</w:t>
      </w:r>
      <w:r w:rsidRPr="003466AD">
        <w:rPr>
          <w:rFonts w:ascii="Menlo" w:hAnsi="Menlo" w:cs="Menlo"/>
          <w:color w:val="0000FF"/>
          <w:sz w:val="18"/>
          <w:szCs w:val="18"/>
        </w:rPr>
        <w:t>1</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new </w:t>
      </w:r>
      <w:r w:rsidRPr="003466AD">
        <w:rPr>
          <w:rFonts w:ascii="Menlo" w:hAnsi="Menlo" w:cs="Menlo"/>
          <w:color w:val="000000"/>
          <w:sz w:val="18"/>
          <w:szCs w:val="18"/>
        </w:rPr>
        <w:t xml:space="preserve">Point(x1 + dx / </w:t>
      </w:r>
      <w:r w:rsidRPr="003466AD">
        <w:rPr>
          <w:rFonts w:ascii="Menlo" w:hAnsi="Menlo" w:cs="Menlo"/>
          <w:color w:val="0000FF"/>
          <w:sz w:val="18"/>
          <w:szCs w:val="18"/>
        </w:rPr>
        <w:t>2</w:t>
      </w:r>
      <w:r w:rsidRPr="003466AD">
        <w:rPr>
          <w:rFonts w:ascii="Menlo" w:hAnsi="Menlo" w:cs="Menlo"/>
          <w:color w:val="000000"/>
          <w:sz w:val="18"/>
          <w:szCs w:val="18"/>
        </w:rPr>
        <w:t xml:space="preserve">, y1 + </w:t>
      </w:r>
      <w:proofErr w:type="spellStart"/>
      <w:r w:rsidRPr="003466AD">
        <w:rPr>
          <w:rFonts w:ascii="Menlo" w:hAnsi="Menlo" w:cs="Menlo"/>
          <w:color w:val="000000"/>
          <w:sz w:val="18"/>
          <w:szCs w:val="18"/>
        </w:rPr>
        <w:t>dy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corresponds</w:t>
      </w:r>
      <w:proofErr w:type="spellEnd"/>
      <w:r w:rsidRPr="003466AD">
        <w:rPr>
          <w:rFonts w:ascii="Menlo" w:hAnsi="Menlo" w:cs="Menlo"/>
          <w:i/>
          <w:iCs/>
          <w:color w:val="808080"/>
          <w:sz w:val="18"/>
          <w:szCs w:val="18"/>
        </w:rPr>
        <w:t xml:space="preserve"> to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testIndex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0 and 31 inclusive.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isValidIndex</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testIndex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testIndex</w:t>
      </w:r>
      <w:proofErr w:type="spellEnd"/>
      <w:r w:rsidRPr="003466AD">
        <w:rPr>
          <w:rFonts w:ascii="Menlo" w:hAnsi="Menlo" w:cs="Menlo"/>
          <w:color w:val="000000"/>
          <w:sz w:val="18"/>
          <w:szCs w:val="18"/>
        </w:rPr>
        <w:t xml:space="preserve"> &gt;=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&amp;&amp; </w:t>
      </w:r>
      <w:proofErr w:type="spellStart"/>
      <w:r w:rsidRPr="003466AD">
        <w:rPr>
          <w:rFonts w:ascii="Menlo" w:hAnsi="Menlo" w:cs="Menlo"/>
          <w:color w:val="000000"/>
          <w:sz w:val="18"/>
          <w:szCs w:val="18"/>
        </w:rPr>
        <w:t>testIndex</w:t>
      </w:r>
      <w:proofErr w:type="spellEnd"/>
      <w:r w:rsidRPr="003466AD">
        <w:rPr>
          <w:rFonts w:ascii="Menlo" w:hAnsi="Menlo" w:cs="Menlo"/>
          <w:color w:val="000000"/>
          <w:sz w:val="18"/>
          <w:szCs w:val="18"/>
        </w:rPr>
        <w:t xml:space="preserve"> &lt; </w:t>
      </w:r>
      <w:r w:rsidRPr="003466AD">
        <w:rPr>
          <w:rFonts w:ascii="Menlo" w:hAnsi="Menlo" w:cs="Menlo"/>
          <w:color w:val="0000FF"/>
          <w:sz w:val="18"/>
          <w:szCs w:val="18"/>
        </w:rPr>
        <w:t>32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corresponds</w:t>
      </w:r>
      <w:proofErr w:type="spellEnd"/>
      <w:r w:rsidRPr="003466AD">
        <w:rPr>
          <w:rFonts w:ascii="Menlo" w:hAnsi="Menlo" w:cs="Menlo"/>
          <w:i/>
          <w:iCs/>
          <w:color w:val="808080"/>
          <w:sz w:val="18"/>
          <w:szCs w:val="18"/>
        </w:rPr>
        <w:t xml:space="preserve"> to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testPoint</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specifically</w:t>
      </w:r>
      <w:proofErr w:type="spellEnd"/>
      <w:r w:rsidRPr="003466AD">
        <w:rPr>
          <w:rFonts w:ascii="Menlo" w:hAnsi="Menlo" w:cs="Menlo"/>
          <w:i/>
          <w:iCs/>
          <w:color w:val="808080"/>
          <w:sz w:val="18"/>
          <w:szCs w:val="18"/>
        </w:rPr>
        <w:t xml:space="preserve"> on</w:t>
      </w:r>
      <w:r w:rsidRPr="003466AD">
        <w:rPr>
          <w:rFonts w:ascii="Menlo" w:hAnsi="Menlo" w:cs="Menlo"/>
          <w:i/>
          <w:iCs/>
          <w:color w:val="808080"/>
          <w:sz w:val="18"/>
          <w:szCs w:val="18"/>
        </w:rPr>
        <w:br/>
        <w:t xml:space="preserve">    *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isValidPoint</w:t>
      </w:r>
      <w:proofErr w:type="spellEnd"/>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testPoint</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testPoint</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 = </w:t>
      </w:r>
      <w:proofErr w:type="spellStart"/>
      <w:r w:rsidRPr="003466AD">
        <w:rPr>
          <w:rFonts w:ascii="Menlo" w:hAnsi="Menlo" w:cs="Menlo"/>
          <w:color w:val="000000"/>
          <w:sz w:val="18"/>
          <w:szCs w:val="18"/>
        </w:rPr>
        <w:t>testPoint.</w:t>
      </w:r>
      <w:r w:rsidRPr="003466AD">
        <w:rPr>
          <w:rFonts w:ascii="Menlo" w:hAnsi="Menlo" w:cs="Menlo"/>
          <w:b/>
          <w:bCs/>
          <w:color w:val="660E7A"/>
          <w:sz w:val="18"/>
          <w:szCs w:val="18"/>
        </w:rPr>
        <w:t>x</w:t>
      </w:r>
      <w:proofErr w:type="spellEnd"/>
      <w:r w:rsidRPr="003466AD">
        <w:rPr>
          <w:rFonts w:ascii="Menlo" w:hAnsi="Menlo" w:cs="Menlo"/>
          <w:color w:val="000000"/>
          <w:sz w:val="18"/>
          <w:szCs w:val="18"/>
        </w:rPr>
        <w:t xml:space="preserve">, y = </w:t>
      </w:r>
      <w:proofErr w:type="spellStart"/>
      <w:r w:rsidRPr="003466AD">
        <w:rPr>
          <w:rFonts w:ascii="Menlo" w:hAnsi="Menlo" w:cs="Menlo"/>
          <w:color w:val="000000"/>
          <w:sz w:val="18"/>
          <w:szCs w:val="18"/>
        </w:rPr>
        <w:t>testPoint.</w:t>
      </w:r>
      <w:r w:rsidRPr="003466AD">
        <w:rPr>
          <w:rFonts w:ascii="Menlo" w:hAnsi="Menlo" w:cs="Menlo"/>
          <w:b/>
          <w:bCs/>
          <w:color w:val="660E7A"/>
          <w:sz w:val="18"/>
          <w:szCs w:val="18"/>
        </w:rPr>
        <w:t>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x &gt; </w:t>
      </w:r>
      <w:r w:rsidRPr="003466AD">
        <w:rPr>
          <w:rFonts w:ascii="Menlo" w:hAnsi="Menlo" w:cs="Menlo"/>
          <w:color w:val="0000FF"/>
          <w:sz w:val="18"/>
          <w:szCs w:val="18"/>
        </w:rPr>
        <w:t xml:space="preserve">7 </w:t>
      </w:r>
      <w:r w:rsidRPr="003466AD">
        <w:rPr>
          <w:rFonts w:ascii="Menlo" w:hAnsi="Menlo" w:cs="Menlo"/>
          <w:color w:val="000000"/>
          <w:sz w:val="18"/>
          <w:szCs w:val="18"/>
        </w:rPr>
        <w:t xml:space="preserve">|| y &lt;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y &gt; </w:t>
      </w:r>
      <w:r w:rsidRPr="003466AD">
        <w:rPr>
          <w:rFonts w:ascii="Menlo" w:hAnsi="Menlo" w:cs="Menlo"/>
          <w:color w:val="0000FF"/>
          <w:sz w:val="18"/>
          <w:szCs w:val="18"/>
        </w:rPr>
        <w:t>7</w:t>
      </w:r>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on a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y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Validates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ID </w:t>
      </w:r>
      <w:proofErr w:type="spellStart"/>
      <w:r w:rsidRPr="003466AD">
        <w:rPr>
          <w:rFonts w:ascii="Menlo" w:hAnsi="Menlo" w:cs="Menlo"/>
          <w:i/>
          <w:iCs/>
          <w:color w:val="808080"/>
          <w:sz w:val="18"/>
          <w:szCs w:val="18"/>
        </w:rPr>
        <w:t>related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values</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end, and middle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isP1Turn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indicating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player 1's turn.</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startIndex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endIndex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end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IDs</w:t>
      </w:r>
      <w:proofErr w:type="spellEnd"/>
      <w:r w:rsidRPr="003466AD">
        <w:rPr>
          <w:rFonts w:ascii="Menlo" w:hAnsi="Menlo" w:cs="Menlo"/>
          <w:i/>
          <w:iCs/>
          <w:color w:val="808080"/>
          <w:sz w:val="18"/>
          <w:szCs w:val="18"/>
        </w:rPr>
        <w:t xml:space="preserve"> are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validateIDs</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isP1Turn,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end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clear</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EMPTY</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proper</w:t>
      </w:r>
      <w:proofErr w:type="spellEnd"/>
      <w:r w:rsidRPr="003466AD">
        <w:rPr>
          <w:rFonts w:ascii="Menlo" w:hAnsi="Menlo" w:cs="Menlo"/>
          <w:i/>
          <w:iCs/>
          <w:color w:val="808080"/>
          <w:sz w:val="18"/>
          <w:szCs w:val="18"/>
        </w:rPr>
        <w:t xml:space="preserve"> ID</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((isP1Turn &amp;&amp;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&amp;&amp;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 xml:space="preserve">) || (!isP1Turn &amp;&amp;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&amp;&amp;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the middle</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Point middle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middle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(middle));</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INVALID</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((isP1Turn ||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 xml:space="preserve">) &amp;&amp; (!isP1Turn ||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Passed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tests</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diagonal</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magnitude</w:t>
      </w:r>
      <w:proofErr w:type="spellEnd"/>
      <w:r w:rsidRPr="003466AD">
        <w:rPr>
          <w:rFonts w:ascii="Menlo" w:hAnsi="Menlo" w:cs="Menlo"/>
          <w:i/>
          <w:iCs/>
          <w:color w:val="808080"/>
          <w:sz w:val="18"/>
          <w:szCs w:val="18"/>
        </w:rPr>
        <w:t xml:space="preserve"> 1 or 2 in the </w:t>
      </w:r>
      <w:proofErr w:type="spellStart"/>
      <w:r w:rsidRPr="003466AD">
        <w:rPr>
          <w:rFonts w:ascii="Menlo" w:hAnsi="Menlo" w:cs="Menlo"/>
          <w:i/>
          <w:iCs/>
          <w:color w:val="808080"/>
          <w:sz w:val="18"/>
          <w:szCs w:val="18"/>
        </w:rPr>
        <w:t>correct</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direction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magnitude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2 (i.e.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br/>
        <w:t xml:space="preserve">    * no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 xml:space="preserve"> are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 xml:space="preserve"> by </w:t>
      </w:r>
      <w:proofErr w:type="spellStart"/>
      <w:r w:rsidRPr="003466AD">
        <w:rPr>
          <w:rFonts w:ascii="Menlo" w:hAnsi="Menlo" w:cs="Menlo"/>
          <w:i/>
          <w:iCs/>
          <w:color w:val="808080"/>
          <w:sz w:val="18"/>
          <w:szCs w:val="18"/>
        </w:rPr>
        <w:t>other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same</w:t>
      </w:r>
      <w:proofErr w:type="spellEnd"/>
      <w:r w:rsidRPr="003466AD">
        <w:rPr>
          <w:rFonts w:ascii="Menlo" w:hAnsi="Menlo" w:cs="Menlo"/>
          <w:i/>
          <w:iCs/>
          <w:color w:val="808080"/>
          <w:sz w:val="18"/>
          <w:szCs w:val="18"/>
        </w:rPr>
        <w:t xml:space="preserve"> player.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isP1Turn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indicating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player 1's turn.</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startIndex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endIndex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end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distance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validateDistance</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isP1Turn,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was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diagonal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Point start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toPoint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Point end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toPoint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dx = </w:t>
      </w:r>
      <w:proofErr w:type="spellStart"/>
      <w:r w:rsidRPr="003466AD">
        <w:rPr>
          <w:rFonts w:ascii="Menlo" w:hAnsi="Menlo" w:cs="Menlo"/>
          <w:color w:val="000000"/>
          <w:sz w:val="18"/>
          <w:szCs w:val="18"/>
        </w:rPr>
        <w:t>end.</w:t>
      </w:r>
      <w:r w:rsidRPr="003466AD">
        <w:rPr>
          <w:rFonts w:ascii="Menlo" w:hAnsi="Menlo" w:cs="Menlo"/>
          <w:b/>
          <w:bCs/>
          <w:color w:val="660E7A"/>
          <w:sz w:val="18"/>
          <w:szCs w:val="18"/>
        </w:rPr>
        <w:t>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start.</w:t>
      </w:r>
      <w:r w:rsidRPr="003466AD">
        <w:rPr>
          <w:rFonts w:ascii="Menlo" w:hAnsi="Menlo" w:cs="Menlo"/>
          <w:b/>
          <w:bCs/>
          <w:color w:val="660E7A"/>
          <w:sz w:val="18"/>
          <w:szCs w:val="18"/>
        </w:rPr>
        <w:t>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dy</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end.</w:t>
      </w:r>
      <w:r w:rsidRPr="003466AD">
        <w:rPr>
          <w:rFonts w:ascii="Menlo" w:hAnsi="Menlo" w:cs="Menlo"/>
          <w:b/>
          <w:bCs/>
          <w:color w:val="660E7A"/>
          <w:sz w:val="18"/>
          <w:szCs w:val="18"/>
        </w:rPr>
        <w:t>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start.</w:t>
      </w:r>
      <w:r w:rsidRPr="003466AD">
        <w:rPr>
          <w:rFonts w:ascii="Menlo" w:hAnsi="Menlo" w:cs="Menlo"/>
          <w:b/>
          <w:bCs/>
          <w:color w:val="660E7A"/>
          <w:sz w:val="18"/>
          <w:szCs w:val="18"/>
        </w:rPr>
        <w:t>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Math.</w:t>
      </w:r>
      <w:r w:rsidRPr="003466AD">
        <w:rPr>
          <w:rFonts w:ascii="Menlo" w:hAnsi="Menlo" w:cs="Menlo"/>
          <w:i/>
          <w:iCs/>
          <w:color w:val="000000"/>
          <w:sz w:val="18"/>
          <w:szCs w:val="18"/>
        </w:rPr>
        <w:t>abs</w:t>
      </w:r>
      <w:proofErr w:type="spellEnd"/>
      <w:r w:rsidRPr="003466AD">
        <w:rPr>
          <w:rFonts w:ascii="Menlo" w:hAnsi="Menlo" w:cs="Menlo"/>
          <w:color w:val="000000"/>
          <w:sz w:val="18"/>
          <w:szCs w:val="18"/>
        </w:rPr>
        <w:t xml:space="preserve">(dx) != </w:t>
      </w:r>
      <w:proofErr w:type="spellStart"/>
      <w:r w:rsidRPr="003466AD">
        <w:rPr>
          <w:rFonts w:ascii="Menlo" w:hAnsi="Menlo" w:cs="Menlo"/>
          <w:color w:val="000000"/>
          <w:sz w:val="18"/>
          <w:szCs w:val="18"/>
        </w:rPr>
        <w:t>Math.</w:t>
      </w:r>
      <w:r w:rsidRPr="003466AD">
        <w:rPr>
          <w:rFonts w:ascii="Menlo" w:hAnsi="Menlo" w:cs="Menlo"/>
          <w:i/>
          <w:iCs/>
          <w:color w:val="000000"/>
          <w:sz w:val="18"/>
          <w:szCs w:val="18"/>
        </w:rPr>
        <w:t>abs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dy</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Math.</w:t>
      </w:r>
      <w:r w:rsidRPr="003466AD">
        <w:rPr>
          <w:rFonts w:ascii="Menlo" w:hAnsi="Menlo" w:cs="Menlo"/>
          <w:i/>
          <w:iCs/>
          <w:color w:val="000000"/>
          <w:sz w:val="18"/>
          <w:szCs w:val="18"/>
        </w:rPr>
        <w:t>abs</w:t>
      </w:r>
      <w:proofErr w:type="spellEnd"/>
      <w:r w:rsidRPr="003466AD">
        <w:rPr>
          <w:rFonts w:ascii="Menlo" w:hAnsi="Menlo" w:cs="Menlo"/>
          <w:color w:val="000000"/>
          <w:sz w:val="18"/>
          <w:szCs w:val="18"/>
        </w:rPr>
        <w:t xml:space="preserve">(dx) &gt;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dx ==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was</w:t>
      </w:r>
      <w:proofErr w:type="spellEnd"/>
      <w:r w:rsidRPr="003466AD">
        <w:rPr>
          <w:rFonts w:ascii="Menlo" w:hAnsi="Menlo" w:cs="Menlo"/>
          <w:i/>
          <w:iCs/>
          <w:color w:val="808080"/>
          <w:sz w:val="18"/>
          <w:szCs w:val="18"/>
        </w:rPr>
        <w:t xml:space="preserve"> in the right </w:t>
      </w:r>
      <w:proofErr w:type="spellStart"/>
      <w:r w:rsidRPr="003466AD">
        <w:rPr>
          <w:rFonts w:ascii="Menlo" w:hAnsi="Menlo" w:cs="Menlo"/>
          <w:i/>
          <w:iCs/>
          <w:color w:val="808080"/>
          <w:sz w:val="18"/>
          <w:szCs w:val="18"/>
        </w:rPr>
        <w:t>direction</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&amp;&amp; </w:t>
      </w:r>
      <w:proofErr w:type="spellStart"/>
      <w:r w:rsidRPr="003466AD">
        <w:rPr>
          <w:rFonts w:ascii="Menlo" w:hAnsi="Menlo" w:cs="Menlo"/>
          <w:color w:val="000000"/>
          <w:sz w:val="18"/>
          <w:szCs w:val="18"/>
        </w:rPr>
        <w:t>dy</w:t>
      </w:r>
      <w:proofErr w:type="spellEnd"/>
      <w:r w:rsidRPr="003466AD">
        <w:rPr>
          <w:rFonts w:ascii="Menlo" w:hAnsi="Menlo" w:cs="Menlo"/>
          <w:color w:val="000000"/>
          <w:sz w:val="18"/>
          <w:szCs w:val="18"/>
        </w:rPr>
        <w:t xml:space="preserve"> &gt; </w:t>
      </w:r>
      <w:r w:rsidRPr="003466AD">
        <w:rPr>
          <w:rFonts w:ascii="Menlo" w:hAnsi="Menlo" w:cs="Menlo"/>
          <w:color w:val="0000FF"/>
          <w:sz w:val="18"/>
          <w:szCs w:val="18"/>
        </w:rPr>
        <w:t>0</w:t>
      </w:r>
      <w:r w:rsidRPr="003466AD">
        <w:rPr>
          <w:rFonts w:ascii="Menlo" w:hAnsi="Menlo" w:cs="Menlo"/>
          <w:color w:val="000000"/>
          <w:sz w:val="18"/>
          <w:szCs w:val="18"/>
        </w:rPr>
        <w:t xml:space="preserve">) ||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&amp;&amp; </w:t>
      </w:r>
      <w:proofErr w:type="spellStart"/>
      <w:r w:rsidRPr="003466AD">
        <w:rPr>
          <w:rFonts w:ascii="Menlo" w:hAnsi="Menlo" w:cs="Menlo"/>
          <w:color w:val="000000"/>
          <w:sz w:val="18"/>
          <w:szCs w:val="18"/>
        </w:rPr>
        <w:t>dy</w:t>
      </w:r>
      <w:proofErr w:type="spellEnd"/>
      <w:r w:rsidRPr="003466AD">
        <w:rPr>
          <w:rFonts w:ascii="Menlo" w:hAnsi="Menlo" w:cs="Menlo"/>
          <w:color w:val="000000"/>
          <w:sz w:val="18"/>
          <w:szCs w:val="18"/>
        </w:rPr>
        <w:t xml:space="preserve"> &lt;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there</w:t>
      </w:r>
      <w:proofErr w:type="spellEnd"/>
      <w:r w:rsidRPr="003466AD">
        <w:rPr>
          <w:rFonts w:ascii="Menlo" w:hAnsi="Menlo" w:cs="Menlo"/>
          <w:i/>
          <w:iCs/>
          <w:color w:val="808080"/>
          <w:sz w:val="18"/>
          <w:szCs w:val="18"/>
        </w:rPr>
        <w:t xml:space="preserve"> are none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Point middle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middle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(middle));</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&lt;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correct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(isP1Turn)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checkers.addAll</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checkers.addAll</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them</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have</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p :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(p);</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getPieceSkips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isEmpty</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Passed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tests</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safe</w:t>
      </w:r>
      <w:proofErr w:type="spellEnd"/>
      <w:r w:rsidRPr="003466AD">
        <w:rPr>
          <w:rFonts w:ascii="Menlo" w:hAnsi="Menlo" w:cs="Menlo"/>
          <w:i/>
          <w:iCs/>
          <w:color w:val="808080"/>
          <w:sz w:val="18"/>
          <w:szCs w:val="18"/>
        </w:rPr>
        <w:t xml:space="preserve"> (i.e. the </w:t>
      </w:r>
      <w:proofErr w:type="spellStart"/>
      <w:r w:rsidRPr="003466AD">
        <w:rPr>
          <w:rFonts w:ascii="Menlo" w:hAnsi="Menlo" w:cs="Menlo"/>
          <w:i/>
          <w:iCs/>
          <w:color w:val="808080"/>
          <w:sz w:val="18"/>
          <w:szCs w:val="18"/>
        </w:rPr>
        <w:t>opponent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cannot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checker</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where</w:t>
      </w:r>
      <w:proofErr w:type="spellEnd"/>
      <w:r w:rsidRPr="003466AD">
        <w:rPr>
          <w:rFonts w:ascii="Menlo" w:hAnsi="Menlo" w:cs="Menlo"/>
          <w:i/>
          <w:iCs/>
          <w:color w:val="808080"/>
          <w:sz w:val="18"/>
          <w:szCs w:val="18"/>
        </w:rPr>
        <w:t xml:space="preserve"> the test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located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safe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isSafe</w:t>
      </w:r>
      <w:proofErr w:type="spellEnd"/>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checker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Trivial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cases</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checker</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&lt;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EMPTY</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Determine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can be </w:t>
      </w:r>
      <w:proofErr w:type="spellStart"/>
      <w:r w:rsidRPr="003466AD">
        <w:rPr>
          <w:rFonts w:ascii="Menlo" w:hAnsi="Menlo" w:cs="Menlo"/>
          <w:i/>
          <w:iCs/>
          <w:color w:val="808080"/>
          <w:sz w:val="18"/>
          <w:szCs w:val="18"/>
        </w:rPr>
        <w:t>skipped</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isBlack</w:t>
      </w:r>
      <w:proofErr w:type="spellEnd"/>
      <w:r w:rsidRPr="003466AD">
        <w:rPr>
          <w:rFonts w:ascii="Menlo" w:hAnsi="Menlo" w:cs="Menlo"/>
          <w:color w:val="000000"/>
          <w:sz w:val="18"/>
          <w:szCs w:val="18"/>
        </w:rPr>
        <w:t xml:space="preserve"> =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List&lt;Point&gt; </w:t>
      </w:r>
      <w:proofErr w:type="spellStart"/>
      <w:r w:rsidRPr="003466AD">
        <w:rPr>
          <w:rFonts w:ascii="Menlo" w:hAnsi="Menlo" w:cs="Menlo"/>
          <w:color w:val="000000"/>
          <w:sz w:val="18"/>
          <w:szCs w:val="18"/>
        </w:rPr>
        <w:t>check</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ArrayList</w:t>
      </w:r>
      <w:proofErr w:type="spellEnd"/>
      <w:r w:rsidRPr="003466AD">
        <w:rPr>
          <w:rFonts w:ascii="Menlo" w:hAnsi="Menlo" w:cs="Menlo"/>
          <w:color w:val="000000"/>
          <w:sz w:val="18"/>
          <w:szCs w:val="18"/>
        </w:rPr>
        <w:t>&lt;&gt;();</w:t>
      </w:r>
      <w:r w:rsidRPr="003466AD">
        <w:rPr>
          <w:rFonts w:ascii="Menlo" w:hAnsi="Menlo" w:cs="Menlo"/>
          <w:color w:val="000000"/>
          <w:sz w:val="18"/>
          <w:szCs w:val="18"/>
        </w:rPr>
        <w:br/>
        <w:t xml:space="preserve">      </w:t>
      </w:r>
      <w:proofErr w:type="spellStart"/>
      <w:r w:rsidRPr="003466AD">
        <w:rPr>
          <w:rFonts w:ascii="Menlo" w:hAnsi="Menlo" w:cs="Menlo"/>
          <w:i/>
          <w:iCs/>
          <w:color w:val="000000"/>
          <w:sz w:val="18"/>
          <w:szCs w:val="18"/>
        </w:rPr>
        <w:t>addPoints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check</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checker</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p : </w:t>
      </w:r>
      <w:proofErr w:type="spellStart"/>
      <w:r w:rsidRPr="003466AD">
        <w:rPr>
          <w:rFonts w:ascii="Menlo" w:hAnsi="Menlo" w:cs="Menlo"/>
          <w:color w:val="000000"/>
          <w:sz w:val="18"/>
          <w:szCs w:val="18"/>
        </w:rPr>
        <w:t>check</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start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(p);</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tid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Nothing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here</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tid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EMPTY</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INVALID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continue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ID</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isWhite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tid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isBlack</w:t>
      </w:r>
      <w:proofErr w:type="spellEnd"/>
      <w:r w:rsidRPr="003466AD">
        <w:rPr>
          <w:rFonts w:ascii="Menlo" w:hAnsi="Menlo" w:cs="Menlo"/>
          <w:color w:val="000000"/>
          <w:sz w:val="18"/>
          <w:szCs w:val="18"/>
        </w:rPr>
        <w:t xml:space="preserve"> &amp;&amp; !</w:t>
      </w:r>
      <w:proofErr w:type="spellStart"/>
      <w:r w:rsidRPr="003466AD">
        <w:rPr>
          <w:rFonts w:ascii="Menlo" w:hAnsi="Menlo" w:cs="Menlo"/>
          <w:color w:val="000000"/>
          <w:sz w:val="18"/>
          <w:szCs w:val="18"/>
        </w:rPr>
        <w:t>isWhite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continue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isKing</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tid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Determine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direction</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dx = (</w:t>
      </w:r>
      <w:proofErr w:type="spellStart"/>
      <w:r w:rsidRPr="003466AD">
        <w:rPr>
          <w:rFonts w:ascii="Menlo" w:hAnsi="Menlo" w:cs="Menlo"/>
          <w:color w:val="000000"/>
          <w:sz w:val="18"/>
          <w:szCs w:val="18"/>
        </w:rPr>
        <w:t>checker.</w:t>
      </w:r>
      <w:r w:rsidRPr="003466AD">
        <w:rPr>
          <w:rFonts w:ascii="Menlo" w:hAnsi="Menlo" w:cs="Menlo"/>
          <w:b/>
          <w:bCs/>
          <w:color w:val="660E7A"/>
          <w:sz w:val="18"/>
          <w:szCs w:val="18"/>
        </w:rPr>
        <w:t>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p.</w:t>
      </w:r>
      <w:r w:rsidRPr="003466AD">
        <w:rPr>
          <w:rFonts w:ascii="Menlo" w:hAnsi="Menlo" w:cs="Menlo"/>
          <w:b/>
          <w:bCs/>
          <w:color w:val="660E7A"/>
          <w:sz w:val="18"/>
          <w:szCs w:val="18"/>
        </w:rPr>
        <w:t>x</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dy</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checker.</w:t>
      </w:r>
      <w:r w:rsidRPr="003466AD">
        <w:rPr>
          <w:rFonts w:ascii="Menlo" w:hAnsi="Menlo" w:cs="Menlo"/>
          <w:b/>
          <w:bCs/>
          <w:color w:val="660E7A"/>
          <w:sz w:val="18"/>
          <w:szCs w:val="18"/>
        </w:rPr>
        <w:t>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p.</w:t>
      </w:r>
      <w:r w:rsidRPr="003466AD">
        <w:rPr>
          <w:rFonts w:ascii="Menlo" w:hAnsi="Menlo" w:cs="Menlo"/>
          <w:b/>
          <w:bCs/>
          <w:color w:val="660E7A"/>
          <w:sz w:val="18"/>
          <w:szCs w:val="18"/>
        </w:rPr>
        <w:t>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isKing</w:t>
      </w:r>
      <w:proofErr w:type="spellEnd"/>
      <w:r w:rsidRPr="003466AD">
        <w:rPr>
          <w:rFonts w:ascii="Menlo" w:hAnsi="Menlo" w:cs="Menlo"/>
          <w:color w:val="000000"/>
          <w:sz w:val="18"/>
          <w:szCs w:val="18"/>
        </w:rPr>
        <w:t xml:space="preserve"> &amp;&amp; (</w:t>
      </w:r>
      <w:proofErr w:type="spellStart"/>
      <w:r w:rsidRPr="003466AD">
        <w:rPr>
          <w:rFonts w:ascii="Menlo" w:hAnsi="Menlo" w:cs="Menlo"/>
          <w:color w:val="000000"/>
          <w:sz w:val="18"/>
          <w:szCs w:val="18"/>
        </w:rPr>
        <w:t>isWhite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dy</w:t>
      </w:r>
      <w:proofErr w:type="spellEnd"/>
      <w:r w:rsidRPr="003466AD">
        <w:rPr>
          <w:rFonts w:ascii="Menlo" w:hAnsi="Menlo" w:cs="Menlo"/>
          <w:color w:val="000000"/>
          <w:sz w:val="18"/>
          <w:szCs w:val="18"/>
        </w:rPr>
        <w:t xml:space="preserve"> &lt;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continue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Point(</w:t>
      </w:r>
      <w:proofErr w:type="spellStart"/>
      <w:r w:rsidRPr="003466AD">
        <w:rPr>
          <w:rFonts w:ascii="Menlo" w:hAnsi="Menlo" w:cs="Menlo"/>
          <w:color w:val="000000"/>
          <w:sz w:val="18"/>
          <w:szCs w:val="18"/>
        </w:rPr>
        <w:t>p.</w:t>
      </w:r>
      <w:r w:rsidRPr="003466AD">
        <w:rPr>
          <w:rFonts w:ascii="Menlo" w:hAnsi="Menlo" w:cs="Menlo"/>
          <w:b/>
          <w:bCs/>
          <w:color w:val="660E7A"/>
          <w:sz w:val="18"/>
          <w:szCs w:val="18"/>
        </w:rPr>
        <w:t>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dx, </w:t>
      </w:r>
      <w:proofErr w:type="spellStart"/>
      <w:r w:rsidRPr="003466AD">
        <w:rPr>
          <w:rFonts w:ascii="Menlo" w:hAnsi="Menlo" w:cs="Menlo"/>
          <w:color w:val="000000"/>
          <w:sz w:val="18"/>
          <w:szCs w:val="18"/>
        </w:rPr>
        <w:t>p.</w:t>
      </w:r>
      <w:r w:rsidRPr="003466AD">
        <w:rPr>
          <w:rFonts w:ascii="Menlo" w:hAnsi="Menlo" w:cs="Menlo"/>
          <w:b/>
          <w:bCs/>
          <w:color w:val="660E7A"/>
          <w:sz w:val="18"/>
          <w:szCs w:val="18"/>
        </w:rPr>
        <w:t>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dy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isValidSkip</w:t>
      </w:r>
      <w:proofErr w:type="spellEnd"/>
      <w:r w:rsidRPr="003466AD">
        <w:rPr>
          <w:rFonts w:ascii="Menlo" w:hAnsi="Menlo" w:cs="Menlo"/>
          <w:color w:val="000000"/>
          <w:sz w:val="18"/>
          <w:szCs w:val="18"/>
        </w:rPr>
        <w:t xml:space="preserve">(start,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a list of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end-</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for a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 </w:t>
      </w:r>
      <w:r w:rsidRPr="003466AD">
        <w:rPr>
          <w:rFonts w:ascii="Menlo" w:hAnsi="Menlo" w:cs="Menlo"/>
          <w:i/>
          <w:iCs/>
          <w:color w:val="808080"/>
          <w:sz w:val="18"/>
          <w:szCs w:val="18"/>
        </w:rPr>
        <w:t xml:space="preserve">the center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to look for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around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list of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such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to a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#getPieceMoves(int)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getPieceMoves</w:t>
      </w:r>
      <w:proofErr w:type="spellEnd"/>
      <w:r w:rsidRPr="003466AD">
        <w:rPr>
          <w:rFonts w:ascii="Menlo" w:hAnsi="Menlo" w:cs="Menlo"/>
          <w:color w:val="000000"/>
          <w:sz w:val="18"/>
          <w:szCs w:val="18"/>
        </w:rPr>
        <w:t>(Point start)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getPieceMoves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a list of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end-</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for a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startIndex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center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to look for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around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list of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such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to a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#getPieceMoves(Point)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getPieceMoves</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Trivial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cases</w:t>
      </w:r>
      <w:proofErr w:type="spellEnd"/>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endPoints</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ArrayList</w:t>
      </w:r>
      <w:proofErr w:type="spellEnd"/>
      <w:r w:rsidRPr="003466AD">
        <w:rPr>
          <w:rFonts w:ascii="Menlo" w:hAnsi="Menlo" w:cs="Menlo"/>
          <w:color w:val="000000"/>
          <w:sz w:val="18"/>
          <w:szCs w:val="18"/>
        </w:rPr>
        <w:t>&lt;&gt;();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isValidIndex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endPoints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Determine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Point p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toPoint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i/>
          <w:iCs/>
          <w:color w:val="000000"/>
          <w:sz w:val="18"/>
          <w:szCs w:val="18"/>
        </w:rPr>
        <w:t>addPoints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endPoints</w:t>
      </w:r>
      <w:proofErr w:type="spellEnd"/>
      <w:r w:rsidRPr="003466AD">
        <w:rPr>
          <w:rFonts w:ascii="Menlo" w:hAnsi="Menlo" w:cs="Menlo"/>
          <w:color w:val="000000"/>
          <w:sz w:val="18"/>
          <w:szCs w:val="18"/>
        </w:rPr>
        <w:t xml:space="preserve">, p, id,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proofErr w:type="spellStart"/>
      <w:r w:rsidRPr="003466AD">
        <w:rPr>
          <w:rFonts w:ascii="Menlo" w:hAnsi="Menlo" w:cs="Menlo"/>
          <w:color w:val="000000"/>
          <w:sz w:val="18"/>
          <w:szCs w:val="18"/>
        </w:rPr>
        <w:t>endPoints.size</w:t>
      </w:r>
      <w:proofErr w:type="spellEnd"/>
      <w:r w:rsidRPr="003466AD">
        <w:rPr>
          <w:rFonts w:ascii="Menlo" w:hAnsi="Menlo" w:cs="Menlo"/>
          <w:color w:val="000000"/>
          <w:sz w:val="18"/>
          <w:szCs w:val="18"/>
        </w:rPr>
        <w:t>(); i++) {</w:t>
      </w:r>
      <w:r w:rsidRPr="003466AD">
        <w:rPr>
          <w:rFonts w:ascii="Menlo" w:hAnsi="Menlo" w:cs="Menlo"/>
          <w:color w:val="000000"/>
          <w:sz w:val="18"/>
          <w:szCs w:val="18"/>
        </w:rPr>
        <w:br/>
        <w:t xml:space="preserve">         Point end = </w:t>
      </w:r>
      <w:proofErr w:type="spellStart"/>
      <w:r w:rsidRPr="003466AD">
        <w:rPr>
          <w:rFonts w:ascii="Menlo" w:hAnsi="Menlo" w:cs="Menlo"/>
          <w:color w:val="000000"/>
          <w:sz w:val="18"/>
          <w:szCs w:val="18"/>
        </w:rPr>
        <w:t>endPoints.get</w:t>
      </w:r>
      <w:proofErr w:type="spellEnd"/>
      <w:r w:rsidRPr="003466AD">
        <w:rPr>
          <w:rFonts w:ascii="Menlo" w:hAnsi="Menlo" w:cs="Menlo"/>
          <w:color w:val="000000"/>
          <w:sz w:val="18"/>
          <w:szCs w:val="18"/>
        </w:rPr>
        <w:t>(i);</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w:t>
      </w:r>
      <w:r w:rsidRPr="003466AD">
        <w:rPr>
          <w:rFonts w:ascii="Menlo" w:hAnsi="Menlo" w:cs="Menlo"/>
          <w:b/>
          <w:bCs/>
          <w:color w:val="660E7A"/>
          <w:sz w:val="18"/>
          <w:szCs w:val="18"/>
        </w:rPr>
        <w:t>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end.</w:t>
      </w:r>
      <w:r w:rsidRPr="003466AD">
        <w:rPr>
          <w:rFonts w:ascii="Menlo" w:hAnsi="Menlo" w:cs="Menlo"/>
          <w:b/>
          <w:bCs/>
          <w:color w:val="660E7A"/>
          <w:sz w:val="18"/>
          <w:szCs w:val="18"/>
        </w:rPr>
        <w:t>y</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EMPTY</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endPoints.remove</w:t>
      </w:r>
      <w:proofErr w:type="spellEnd"/>
      <w:r w:rsidRPr="003466AD">
        <w:rPr>
          <w:rFonts w:ascii="Menlo" w:hAnsi="Menlo" w:cs="Menlo"/>
          <w:color w:val="000000"/>
          <w:sz w:val="18"/>
          <w:szCs w:val="18"/>
        </w:rPr>
        <w:t>(i--);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endPoints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a list of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end-</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for a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 </w:t>
      </w:r>
      <w:r w:rsidRPr="003466AD">
        <w:rPr>
          <w:rFonts w:ascii="Menlo" w:hAnsi="Menlo" w:cs="Menlo"/>
          <w:i/>
          <w:iCs/>
          <w:color w:val="808080"/>
          <w:sz w:val="18"/>
          <w:szCs w:val="18"/>
        </w:rPr>
        <w:t xml:space="preserve">the center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to look for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around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list of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such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to a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#getPieceSkips(int)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getPieceSkips</w:t>
      </w:r>
      <w:proofErr w:type="spellEnd"/>
      <w:r w:rsidRPr="003466AD">
        <w:rPr>
          <w:rFonts w:ascii="Menlo" w:hAnsi="Menlo" w:cs="Menlo"/>
          <w:color w:val="000000"/>
          <w:sz w:val="18"/>
          <w:szCs w:val="18"/>
        </w:rPr>
        <w:t>(Point start)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getPieceSkips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a list of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end-</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for a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startIndex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center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to look for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around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list of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such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to a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#getPieceSkips(Point)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getPieceSkips</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Trivial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cases</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endPoints</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ArrayList</w:t>
      </w:r>
      <w:proofErr w:type="spellEnd"/>
      <w:r w:rsidRPr="003466AD">
        <w:rPr>
          <w:rFonts w:ascii="Menlo" w:hAnsi="Menlo" w:cs="Menlo"/>
          <w:color w:val="000000"/>
          <w:sz w:val="18"/>
          <w:szCs w:val="18"/>
        </w:rPr>
        <w:t>&lt;&gt;();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isValidIndex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endPoints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Determine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Point p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toPoint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i/>
          <w:iCs/>
          <w:color w:val="000000"/>
          <w:sz w:val="18"/>
          <w:szCs w:val="18"/>
        </w:rPr>
        <w:t>addPoints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endPoints</w:t>
      </w:r>
      <w:proofErr w:type="spellEnd"/>
      <w:r w:rsidRPr="003466AD">
        <w:rPr>
          <w:rFonts w:ascii="Menlo" w:hAnsi="Menlo" w:cs="Menlo"/>
          <w:color w:val="000000"/>
          <w:sz w:val="18"/>
          <w:szCs w:val="18"/>
        </w:rPr>
        <w:t xml:space="preserve">, p, id,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proofErr w:type="spellStart"/>
      <w:r w:rsidRPr="003466AD">
        <w:rPr>
          <w:rFonts w:ascii="Menlo" w:hAnsi="Menlo" w:cs="Menlo"/>
          <w:color w:val="000000"/>
          <w:sz w:val="18"/>
          <w:szCs w:val="18"/>
        </w:rPr>
        <w:t>endPoints.size</w:t>
      </w:r>
      <w:proofErr w:type="spellEnd"/>
      <w:r w:rsidRPr="003466AD">
        <w:rPr>
          <w:rFonts w:ascii="Menlo" w:hAnsi="Menlo" w:cs="Menlo"/>
          <w:color w:val="000000"/>
          <w:sz w:val="18"/>
          <w:szCs w:val="18"/>
        </w:rPr>
        <w:t>(); i++)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Point end = </w:t>
      </w:r>
      <w:proofErr w:type="spellStart"/>
      <w:r w:rsidRPr="003466AD">
        <w:rPr>
          <w:rFonts w:ascii="Menlo" w:hAnsi="Menlo" w:cs="Menlo"/>
          <w:color w:val="000000"/>
          <w:sz w:val="18"/>
          <w:szCs w:val="18"/>
        </w:rPr>
        <w:t>endPoints.get</w:t>
      </w:r>
      <w:proofErr w:type="spellEnd"/>
      <w:r w:rsidRPr="003466AD">
        <w:rPr>
          <w:rFonts w:ascii="Menlo" w:hAnsi="Menlo" w:cs="Menlo"/>
          <w:color w:val="000000"/>
          <w:sz w:val="18"/>
          <w:szCs w:val="18"/>
        </w:rPr>
        <w:t>(i);</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isValidSkip</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(end)))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endPoints.remove</w:t>
      </w:r>
      <w:proofErr w:type="spellEnd"/>
      <w:r w:rsidRPr="003466AD">
        <w:rPr>
          <w:rFonts w:ascii="Menlo" w:hAnsi="Menlo" w:cs="Menlo"/>
          <w:color w:val="000000"/>
          <w:sz w:val="18"/>
          <w:szCs w:val="18"/>
        </w:rPr>
        <w:t>(i--);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endPoints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startIndex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endIndex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end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can be </w:t>
      </w:r>
      <w:proofErr w:type="spellStart"/>
      <w:r w:rsidRPr="003466AD">
        <w:rPr>
          <w:rFonts w:ascii="Menlo" w:hAnsi="Menlo" w:cs="Menlo"/>
          <w:i/>
          <w:iCs/>
          <w:color w:val="808080"/>
          <w:sz w:val="18"/>
          <w:szCs w:val="18"/>
        </w:rPr>
        <w:t>performed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isValidSkip</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end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empty</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EMPTY</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middle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enemy</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middle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starting</w:t>
      </w:r>
      <w:proofErr w:type="spellEnd"/>
      <w:r w:rsidRPr="003466AD">
        <w:rPr>
          <w:rFonts w:ascii="Menlo" w:hAnsi="Menlo" w:cs="Menlo"/>
          <w:i/>
          <w:iCs/>
          <w:color w:val="808080"/>
          <w:sz w:val="18"/>
          <w:szCs w:val="18"/>
        </w:rPr>
        <w:t xml:space="preserve"> e middle position are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empty</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INVALID</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EMPTY</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INVALID</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EMPTY</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midID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an </w:t>
      </w:r>
      <w:proofErr w:type="spellStart"/>
      <w:r w:rsidRPr="003466AD">
        <w:rPr>
          <w:rFonts w:ascii="Menlo" w:hAnsi="Menlo" w:cs="Menlo"/>
          <w:i/>
          <w:iCs/>
          <w:color w:val="808080"/>
          <w:sz w:val="18"/>
          <w:szCs w:val="18"/>
        </w:rPr>
        <w:t>enemy</w:t>
      </w:r>
      <w:proofErr w:type="spellEnd"/>
      <w:r w:rsidRPr="003466AD">
        <w:rPr>
          <w:rFonts w:ascii="Menlo" w:hAnsi="Menlo" w:cs="Menlo"/>
          <w:i/>
          <w:iCs/>
          <w:color w:val="808080"/>
          <w:sz w:val="18"/>
          <w:szCs w:val="18"/>
        </w:rPr>
        <w:t xml:space="preserve"> for id</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 &amp;&amp;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 &amp;&amp;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performed</w:t>
      </w:r>
      <w:proofErr w:type="spellEnd"/>
      <w:r w:rsidRPr="003466AD">
        <w:rPr>
          <w:rFonts w:ascii="Menlo" w:hAnsi="Menlo" w:cs="Menlo"/>
          <w:i/>
          <w:iCs/>
          <w:color w:val="808080"/>
          <w:sz w:val="18"/>
          <w:szCs w:val="18"/>
        </w:rPr>
        <w:t xml:space="preserve"> by a </w:t>
      </w:r>
      <w:proofErr w:type="spellStart"/>
      <w:r w:rsidRPr="003466AD">
        <w:rPr>
          <w:rFonts w:ascii="Menlo" w:hAnsi="Menlo" w:cs="Menlo"/>
          <w:i/>
          <w:iCs/>
          <w:color w:val="808080"/>
          <w:sz w:val="18"/>
          <w:szCs w:val="18"/>
        </w:rPr>
        <w:t>normal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versus a </w:t>
      </w:r>
      <w:proofErr w:type="spellStart"/>
      <w:r w:rsidRPr="003466AD">
        <w:rPr>
          <w:rFonts w:ascii="Menlo" w:hAnsi="Menlo" w:cs="Menlo"/>
          <w:i/>
          <w:iCs/>
          <w:color w:val="808080"/>
          <w:sz w:val="18"/>
          <w:szCs w:val="18"/>
        </w:rPr>
        <w:t>king</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 xml:space="preserve">) &amp;&amp;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midID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Adds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could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potentially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result</w:t>
      </w:r>
      <w:proofErr w:type="spellEnd"/>
      <w:r w:rsidRPr="003466AD">
        <w:rPr>
          <w:rFonts w:ascii="Menlo" w:hAnsi="Menlo" w:cs="Menlo"/>
          <w:i/>
          <w:iCs/>
          <w:color w:val="808080"/>
          <w:sz w:val="18"/>
          <w:szCs w:val="18"/>
        </w:rPr>
        <w:t xml:space="preserve"> in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points</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list of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add</w:t>
      </w:r>
      <w:proofErr w:type="spellEnd"/>
      <w:r w:rsidRPr="003466AD">
        <w:rPr>
          <w:rFonts w:ascii="Menlo" w:hAnsi="Menlo" w:cs="Menlo"/>
          <w:i/>
          <w:iCs/>
          <w:color w:val="808080"/>
          <w:sz w:val="18"/>
          <w:szCs w:val="18"/>
        </w:rPr>
        <w:t xml:space="preserve"> to.</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      </w:t>
      </w:r>
      <w:r w:rsidRPr="003466AD">
        <w:rPr>
          <w:rFonts w:ascii="Menlo" w:hAnsi="Menlo" w:cs="Menlo"/>
          <w:i/>
          <w:iCs/>
          <w:color w:val="808080"/>
          <w:sz w:val="18"/>
          <w:szCs w:val="18"/>
        </w:rPr>
        <w:t xml:space="preserve">the center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id     </w:t>
      </w:r>
      <w:r w:rsidRPr="003466AD">
        <w:rPr>
          <w:rFonts w:ascii="Menlo" w:hAnsi="Menlo" w:cs="Menlo"/>
          <w:i/>
          <w:iCs/>
          <w:color w:val="808080"/>
          <w:sz w:val="18"/>
          <w:szCs w:val="18"/>
        </w:rPr>
        <w:t xml:space="preserve">the ID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center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delta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amount</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add</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subtract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addPoints</w:t>
      </w:r>
      <w:proofErr w:type="spellEnd"/>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points</w:t>
      </w:r>
      <w:proofErr w:type="spellEnd"/>
      <w:r w:rsidRPr="003466AD">
        <w:rPr>
          <w:rFonts w:ascii="Menlo" w:hAnsi="Menlo" w:cs="Menlo"/>
          <w:color w:val="000000"/>
          <w:sz w:val="18"/>
          <w:szCs w:val="18"/>
        </w:rPr>
        <w:t xml:space="preserve">, Point p,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delta)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moving</w:t>
      </w:r>
      <w:proofErr w:type="spellEnd"/>
      <w:r w:rsidRPr="003466AD">
        <w:rPr>
          <w:rFonts w:ascii="Menlo" w:hAnsi="Menlo" w:cs="Menlo"/>
          <w:i/>
          <w:iCs/>
          <w:color w:val="808080"/>
          <w:sz w:val="18"/>
          <w:szCs w:val="18"/>
        </w:rPr>
        <w:t xml:space="preserve"> down</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isKing</w:t>
      </w:r>
      <w:proofErr w:type="spellEnd"/>
      <w:r w:rsidRPr="003466AD">
        <w:rPr>
          <w:rFonts w:ascii="Menlo" w:hAnsi="Menlo" w:cs="Menlo"/>
          <w:color w:val="000000"/>
          <w:sz w:val="18"/>
          <w:szCs w:val="18"/>
        </w:rPr>
        <w:t xml:space="preserve"> =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isKing</w:t>
      </w:r>
      <w:proofErr w:type="spellEnd"/>
      <w:r w:rsidRPr="003466AD">
        <w:rPr>
          <w:rFonts w:ascii="Menlo" w:hAnsi="Menlo" w:cs="Menlo"/>
          <w:color w:val="000000"/>
          <w:sz w:val="18"/>
          <w:szCs w:val="18"/>
        </w:rPr>
        <w:t xml:space="preserve"> ||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points.add</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Point(</w:t>
      </w:r>
      <w:proofErr w:type="spellStart"/>
      <w:r w:rsidRPr="003466AD">
        <w:rPr>
          <w:rFonts w:ascii="Menlo" w:hAnsi="Menlo" w:cs="Menlo"/>
          <w:color w:val="000000"/>
          <w:sz w:val="18"/>
          <w:szCs w:val="18"/>
        </w:rPr>
        <w:t>p.</w:t>
      </w:r>
      <w:r w:rsidRPr="003466AD">
        <w:rPr>
          <w:rFonts w:ascii="Menlo" w:hAnsi="Menlo" w:cs="Menlo"/>
          <w:b/>
          <w:bCs/>
          <w:color w:val="660E7A"/>
          <w:sz w:val="18"/>
          <w:szCs w:val="18"/>
        </w:rPr>
        <w:t>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delta, </w:t>
      </w:r>
      <w:proofErr w:type="spellStart"/>
      <w:r w:rsidRPr="003466AD">
        <w:rPr>
          <w:rFonts w:ascii="Menlo" w:hAnsi="Menlo" w:cs="Menlo"/>
          <w:color w:val="000000"/>
          <w:sz w:val="18"/>
          <w:szCs w:val="18"/>
        </w:rPr>
        <w:t>p.</w:t>
      </w:r>
      <w:r w:rsidRPr="003466AD">
        <w:rPr>
          <w:rFonts w:ascii="Menlo" w:hAnsi="Menlo" w:cs="Menlo"/>
          <w:b/>
          <w:bCs/>
          <w:color w:val="660E7A"/>
          <w:sz w:val="18"/>
          <w:szCs w:val="18"/>
        </w:rPr>
        <w:t>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delta));</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points.add</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Point(</w:t>
      </w:r>
      <w:proofErr w:type="spellStart"/>
      <w:r w:rsidRPr="003466AD">
        <w:rPr>
          <w:rFonts w:ascii="Menlo" w:hAnsi="Menlo" w:cs="Menlo"/>
          <w:color w:val="000000"/>
          <w:sz w:val="18"/>
          <w:szCs w:val="18"/>
        </w:rPr>
        <w:t>p.</w:t>
      </w:r>
      <w:r w:rsidRPr="003466AD">
        <w:rPr>
          <w:rFonts w:ascii="Menlo" w:hAnsi="Menlo" w:cs="Menlo"/>
          <w:b/>
          <w:bCs/>
          <w:color w:val="660E7A"/>
          <w:sz w:val="18"/>
          <w:szCs w:val="18"/>
        </w:rPr>
        <w:t>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delta, </w:t>
      </w:r>
      <w:proofErr w:type="spellStart"/>
      <w:r w:rsidRPr="003466AD">
        <w:rPr>
          <w:rFonts w:ascii="Menlo" w:hAnsi="Menlo" w:cs="Menlo"/>
          <w:color w:val="000000"/>
          <w:sz w:val="18"/>
          <w:szCs w:val="18"/>
        </w:rPr>
        <w:t>p.</w:t>
      </w:r>
      <w:r w:rsidRPr="003466AD">
        <w:rPr>
          <w:rFonts w:ascii="Menlo" w:hAnsi="Menlo" w:cs="Menlo"/>
          <w:b/>
          <w:bCs/>
          <w:color w:val="660E7A"/>
          <w:sz w:val="18"/>
          <w:szCs w:val="18"/>
        </w:rPr>
        <w:t>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delta));</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moving</w:t>
      </w:r>
      <w:proofErr w:type="spellEnd"/>
      <w:r w:rsidRPr="003466AD">
        <w:rPr>
          <w:rFonts w:ascii="Menlo" w:hAnsi="Menlo" w:cs="Menlo"/>
          <w:i/>
          <w:iCs/>
          <w:color w:val="808080"/>
          <w:sz w:val="18"/>
          <w:szCs w:val="18"/>
        </w:rPr>
        <w:t xml:space="preserve"> up</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isKing</w:t>
      </w:r>
      <w:proofErr w:type="spellEnd"/>
      <w:r w:rsidRPr="003466AD">
        <w:rPr>
          <w:rFonts w:ascii="Menlo" w:hAnsi="Menlo" w:cs="Menlo"/>
          <w:color w:val="000000"/>
          <w:sz w:val="18"/>
          <w:szCs w:val="18"/>
        </w:rPr>
        <w:t xml:space="preserve"> ||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points.add</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Point(</w:t>
      </w:r>
      <w:proofErr w:type="spellStart"/>
      <w:r w:rsidRPr="003466AD">
        <w:rPr>
          <w:rFonts w:ascii="Menlo" w:hAnsi="Menlo" w:cs="Menlo"/>
          <w:color w:val="000000"/>
          <w:sz w:val="18"/>
          <w:szCs w:val="18"/>
        </w:rPr>
        <w:t>p.</w:t>
      </w:r>
      <w:r w:rsidRPr="003466AD">
        <w:rPr>
          <w:rFonts w:ascii="Menlo" w:hAnsi="Menlo" w:cs="Menlo"/>
          <w:b/>
          <w:bCs/>
          <w:color w:val="660E7A"/>
          <w:sz w:val="18"/>
          <w:szCs w:val="18"/>
        </w:rPr>
        <w:t>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delta, </w:t>
      </w:r>
      <w:proofErr w:type="spellStart"/>
      <w:r w:rsidRPr="003466AD">
        <w:rPr>
          <w:rFonts w:ascii="Menlo" w:hAnsi="Menlo" w:cs="Menlo"/>
          <w:color w:val="000000"/>
          <w:sz w:val="18"/>
          <w:szCs w:val="18"/>
        </w:rPr>
        <w:t>p.</w:t>
      </w:r>
      <w:r w:rsidRPr="003466AD">
        <w:rPr>
          <w:rFonts w:ascii="Menlo" w:hAnsi="Menlo" w:cs="Menlo"/>
          <w:b/>
          <w:bCs/>
          <w:color w:val="660E7A"/>
          <w:sz w:val="18"/>
          <w:szCs w:val="18"/>
        </w:rPr>
        <w:t>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delta));</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points.add</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Point(</w:t>
      </w:r>
      <w:proofErr w:type="spellStart"/>
      <w:r w:rsidRPr="003466AD">
        <w:rPr>
          <w:rFonts w:ascii="Menlo" w:hAnsi="Menlo" w:cs="Menlo"/>
          <w:color w:val="000000"/>
          <w:sz w:val="18"/>
          <w:szCs w:val="18"/>
        </w:rPr>
        <w:t>p.</w:t>
      </w:r>
      <w:r w:rsidRPr="003466AD">
        <w:rPr>
          <w:rFonts w:ascii="Menlo" w:hAnsi="Menlo" w:cs="Menlo"/>
          <w:b/>
          <w:bCs/>
          <w:color w:val="660E7A"/>
          <w:sz w:val="18"/>
          <w:szCs w:val="18"/>
        </w:rPr>
        <w:t>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delta, </w:t>
      </w:r>
      <w:proofErr w:type="spellStart"/>
      <w:r w:rsidRPr="003466AD">
        <w:rPr>
          <w:rFonts w:ascii="Menlo" w:hAnsi="Menlo" w:cs="Menlo"/>
          <w:color w:val="000000"/>
          <w:sz w:val="18"/>
          <w:szCs w:val="18"/>
        </w:rPr>
        <w:t>p.</w:t>
      </w:r>
      <w:r w:rsidRPr="003466AD">
        <w:rPr>
          <w:rFonts w:ascii="Menlo" w:hAnsi="Menlo" w:cs="Menlo"/>
          <w:b/>
          <w:bCs/>
          <w:color w:val="660E7A"/>
          <w:sz w:val="18"/>
          <w:szCs w:val="18"/>
        </w:rPr>
        <w:t>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delta));</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toString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StringBuilder</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obj</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StringBuilder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getClass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getName</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r w:rsidRPr="003466AD">
        <w:rPr>
          <w:rFonts w:ascii="Menlo" w:hAnsi="Menlo" w:cs="Menlo"/>
          <w:color w:val="0000FF"/>
          <w:sz w:val="18"/>
          <w:szCs w:val="18"/>
        </w:rPr>
        <w:t>31</w:t>
      </w:r>
      <w:r w:rsidRPr="003466AD">
        <w:rPr>
          <w:rFonts w:ascii="Menlo" w:hAnsi="Menlo" w:cs="Menlo"/>
          <w:color w:val="000000"/>
          <w:sz w:val="18"/>
          <w:szCs w:val="18"/>
        </w:rPr>
        <w:t>; i ++)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obj.append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(i)).</w:t>
      </w:r>
      <w:proofErr w:type="spellStart"/>
      <w:r w:rsidRPr="003466AD">
        <w:rPr>
          <w:rFonts w:ascii="Menlo" w:hAnsi="Menlo" w:cs="Menlo"/>
          <w:color w:val="000000"/>
          <w:sz w:val="18"/>
          <w:szCs w:val="18"/>
        </w:rPr>
        <w:t>append</w:t>
      </w:r>
      <w:proofErr w:type="spellEnd"/>
      <w:r w:rsidRPr="003466AD">
        <w:rPr>
          <w:rFonts w:ascii="Menlo" w:hAnsi="Menlo" w:cs="Menlo"/>
          <w:color w:val="000000"/>
          <w:sz w:val="18"/>
          <w:szCs w:val="18"/>
        </w:rPr>
        <w:t>(</w:t>
      </w:r>
      <w:r w:rsidRPr="003466AD">
        <w:rPr>
          <w:rFonts w:ascii="Menlo" w:hAnsi="Menlo" w:cs="Menlo"/>
          <w:b/>
          <w:bCs/>
          <w:color w:val="008000"/>
          <w:sz w:val="18"/>
          <w:szCs w:val="18"/>
        </w:rPr>
        <w:t>",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obj.append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w:t>
      </w:r>
      <w:proofErr w:type="spellEnd"/>
      <w:r w:rsidRPr="003466AD">
        <w:rPr>
          <w:rFonts w:ascii="Menlo" w:hAnsi="Menlo" w:cs="Menlo"/>
          <w:color w:val="000000"/>
          <w:sz w:val="18"/>
          <w:szCs w:val="18"/>
        </w:rPr>
        <w:t>(</w:t>
      </w:r>
      <w:r w:rsidRPr="003466AD">
        <w:rPr>
          <w:rFonts w:ascii="Menlo" w:hAnsi="Menlo" w:cs="Menlo"/>
          <w:color w:val="0000FF"/>
          <w:sz w:val="18"/>
          <w:szCs w:val="18"/>
        </w:rPr>
        <w:t>31</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obj</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getRows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nRows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getCols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nCols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09A6CFF4" w14:textId="3FDD0E56" w:rsidR="00C31355" w:rsidRDefault="00C31355" w:rsidP="00C31355">
      <w:pPr>
        <w:pStyle w:val="Titolo2"/>
      </w:pPr>
      <w:proofErr w:type="spellStart"/>
      <w:r>
        <w:t>GameManager</w:t>
      </w:r>
      <w:bookmarkEnd w:id="317"/>
      <w:proofErr w:type="spellEnd"/>
    </w:p>
    <w:p w14:paraId="44384168"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18" w:name="_Toc53657009"/>
      <w:r w:rsidRPr="003466AD">
        <w:rPr>
          <w:rFonts w:ascii="Menlo" w:hAnsi="Menlo" w:cs="Menlo"/>
          <w:b/>
          <w:bCs/>
          <w:color w:val="000080"/>
          <w:sz w:val="18"/>
          <w:szCs w:val="18"/>
        </w:rPr>
        <w:t xml:space="preserve">package </w:t>
      </w:r>
      <w:proofErr w:type="spellStart"/>
      <w:r w:rsidRPr="003466AD">
        <w:rPr>
          <w:rFonts w:ascii="Menlo" w:hAnsi="Menlo" w:cs="Menlo"/>
          <w:color w:val="000000"/>
          <w:sz w:val="18"/>
          <w:szCs w:val="18"/>
        </w:rPr>
        <w:t>com.dca.checkers.model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com.dca.checkers.ui.CheckerBoard</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com.dca.checkers.ui.OptionPanel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java.text.SimpleDateFormat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java.util.ArrayList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java.util.Date</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java.util.List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GameManager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sort</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referee</w:t>
      </w:r>
      <w:proofErr w:type="spellEnd"/>
      <w:r w:rsidRPr="003466AD">
        <w:rPr>
          <w:rFonts w:ascii="Menlo" w:hAnsi="Menlo" w:cs="Menlo"/>
          <w:i/>
          <w:iCs/>
          <w:color w:val="808080"/>
          <w:sz w:val="18"/>
          <w:szCs w:val="18"/>
        </w:rPr>
        <w:t xml:space="preserve"> for a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game.</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the joint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the UI and </w:t>
      </w:r>
      <w:proofErr w:type="spellStart"/>
      <w:r w:rsidRPr="003466AD">
        <w:rPr>
          <w:rFonts w:ascii="Menlo" w:hAnsi="Menlo" w:cs="Menlo"/>
          <w:i/>
          <w:iCs/>
          <w:color w:val="808080"/>
          <w:sz w:val="18"/>
          <w:szCs w:val="18"/>
        </w:rPr>
        <w:t>logic</w:t>
      </w:r>
      <w:proofErr w:type="spellEnd"/>
      <w:r w:rsidRPr="003466AD">
        <w:rPr>
          <w:rFonts w:ascii="Menlo" w:hAnsi="Menlo" w:cs="Menlo"/>
          <w:i/>
          <w:iCs/>
          <w:color w:val="808080"/>
          <w:sz w:val="18"/>
          <w:szCs w:val="18"/>
        </w:rPr>
        <w:t xml:space="preserve"> part of the </w:t>
      </w:r>
      <w:proofErr w:type="spellStart"/>
      <w:r w:rsidRPr="003466AD">
        <w:rPr>
          <w:rFonts w:ascii="Menlo" w:hAnsi="Menlo" w:cs="Menlo"/>
          <w:i/>
          <w:iCs/>
          <w:color w:val="808080"/>
          <w:sz w:val="18"/>
          <w:szCs w:val="18"/>
        </w:rPr>
        <w:t>application</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runs</w:t>
      </w:r>
      <w:proofErr w:type="spellEnd"/>
      <w:r w:rsidRPr="003466AD">
        <w:rPr>
          <w:rFonts w:ascii="Menlo" w:hAnsi="Menlo" w:cs="Menlo"/>
          <w:i/>
          <w:iCs/>
          <w:color w:val="808080"/>
          <w:sz w:val="18"/>
          <w:szCs w:val="18"/>
        </w:rPr>
        <w:t xml:space="preserve"> on </w:t>
      </w:r>
      <w:proofErr w:type="spellStart"/>
      <w:r w:rsidRPr="003466AD">
        <w:rPr>
          <w:rFonts w:ascii="Menlo" w:hAnsi="Menlo" w:cs="Menlo"/>
          <w:i/>
          <w:iCs/>
          <w:color w:val="808080"/>
          <w:sz w:val="18"/>
          <w:szCs w:val="18"/>
        </w:rPr>
        <w:t>its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dedicated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thread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GameManager</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extends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Thread</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Reference to </w:t>
      </w:r>
      <w:proofErr w:type="spellStart"/>
      <w:r w:rsidRPr="003466AD">
        <w:rPr>
          <w:rFonts w:ascii="Menlo" w:hAnsi="Menlo" w:cs="Menlo"/>
          <w:i/>
          <w:iCs/>
          <w:color w:val="808080"/>
          <w:sz w:val="18"/>
          <w:szCs w:val="18"/>
        </w:rPr>
        <w:t>thread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instantiated</w:t>
      </w:r>
      <w:proofErr w:type="spellEnd"/>
      <w:r w:rsidRPr="003466AD">
        <w:rPr>
          <w:rFonts w:ascii="Menlo" w:hAnsi="Menlo" w:cs="Menlo"/>
          <w:i/>
          <w:iCs/>
          <w:color w:val="808080"/>
          <w:sz w:val="18"/>
          <w:szCs w:val="18"/>
        </w:rPr>
        <w:t xml:space="preserve"> for </w:t>
      </w:r>
      <w:proofErr w:type="spellStart"/>
      <w:r w:rsidRPr="003466AD">
        <w:rPr>
          <w:rFonts w:ascii="Menlo" w:hAnsi="Menlo" w:cs="Menlo"/>
          <w:i/>
          <w:iCs/>
          <w:color w:val="808080"/>
          <w:sz w:val="18"/>
          <w:szCs w:val="18"/>
        </w:rPr>
        <w:t>GameManager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works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Thread</w:t>
      </w:r>
      <w:proofErr w:type="spellEnd"/>
      <w:r w:rsidRPr="003466AD">
        <w:rPr>
          <w:rFonts w:ascii="Menlo" w:hAnsi="Menlo" w:cs="Menlo"/>
          <w:color w:val="000000"/>
          <w:sz w:val="18"/>
          <w:szCs w:val="18"/>
        </w:rPr>
        <w:t xml:space="preserve"> </w:t>
      </w:r>
      <w:r w:rsidRPr="003466AD">
        <w:rPr>
          <w:rFonts w:ascii="Menlo" w:hAnsi="Menlo" w:cs="Menlo"/>
          <w:b/>
          <w:bCs/>
          <w:color w:val="660E7A"/>
          <w:sz w:val="18"/>
          <w:szCs w:val="18"/>
        </w:rPr>
        <w:t>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player in control of the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Player </w:t>
      </w:r>
      <w:r w:rsidRPr="003466AD">
        <w:rPr>
          <w:rFonts w:ascii="Menlo" w:hAnsi="Menlo" w:cs="Menlo"/>
          <w:b/>
          <w:bCs/>
          <w:color w:val="660E7A"/>
          <w:sz w:val="18"/>
          <w:szCs w:val="18"/>
        </w:rPr>
        <w:t>player1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player in control of the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Player </w:t>
      </w:r>
      <w:r w:rsidRPr="003466AD">
        <w:rPr>
          <w:rFonts w:ascii="Menlo" w:hAnsi="Menlo" w:cs="Menlo"/>
          <w:b/>
          <w:bCs/>
          <w:color w:val="660E7A"/>
          <w:sz w:val="18"/>
          <w:szCs w:val="18"/>
        </w:rPr>
        <w:t>player2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Board </w:t>
      </w:r>
      <w:proofErr w:type="spellStart"/>
      <w:r w:rsidRPr="003466AD">
        <w:rPr>
          <w:rFonts w:ascii="Menlo" w:hAnsi="Menlo" w:cs="Menlo"/>
          <w:i/>
          <w:iCs/>
          <w:color w:val="808080"/>
          <w:sz w:val="18"/>
          <w:szCs w:val="18"/>
        </w:rPr>
        <w:t>boardUI</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reference</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CheckerBoard</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boardUI</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 state </w:t>
      </w:r>
      <w:proofErr w:type="spellStart"/>
      <w:r w:rsidRPr="003466AD">
        <w:rPr>
          <w:rFonts w:ascii="Menlo" w:hAnsi="Menlo" w:cs="Menlo"/>
          <w:i/>
          <w:iCs/>
          <w:color w:val="808080"/>
          <w:sz w:val="18"/>
          <w:szCs w:val="18"/>
        </w:rPr>
        <w:t>managed</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gameState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paused</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isPaused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ready to start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isReadyToStart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on </w:t>
      </w:r>
      <w:proofErr w:type="spellStart"/>
      <w:r w:rsidRPr="003466AD">
        <w:rPr>
          <w:rFonts w:ascii="Menlo" w:hAnsi="Menlo" w:cs="Menlo"/>
          <w:i/>
          <w:iCs/>
          <w:color w:val="808080"/>
          <w:sz w:val="18"/>
          <w:szCs w:val="18"/>
        </w:rPr>
        <w:t>going</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isOnGoing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over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isOver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Option panel 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OptionPanel</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opt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amount</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milliseconds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before</w:t>
      </w:r>
      <w:proofErr w:type="spellEnd"/>
      <w:r w:rsidRPr="003466AD">
        <w:rPr>
          <w:rFonts w:ascii="Menlo" w:hAnsi="Menlo" w:cs="Menlo"/>
          <w:i/>
          <w:iCs/>
          <w:color w:val="808080"/>
          <w:sz w:val="18"/>
          <w:szCs w:val="18"/>
        </w:rPr>
        <w:t xml:space="preserve"> a computer player </w:t>
      </w:r>
      <w:proofErr w:type="spellStart"/>
      <w:r w:rsidRPr="003466AD">
        <w:rPr>
          <w:rFonts w:ascii="Menlo" w:hAnsi="Menlo" w:cs="Menlo"/>
          <w:i/>
          <w:iCs/>
          <w:color w:val="808080"/>
          <w:sz w:val="18"/>
          <w:szCs w:val="18"/>
        </w:rPr>
        <w:t>takes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AIDelay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1000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history</w:t>
      </w:r>
      <w:proofErr w:type="spellEnd"/>
      <w:r w:rsidRPr="003466AD">
        <w:rPr>
          <w:rFonts w:ascii="Menlo" w:hAnsi="Menlo" w:cs="Menlo"/>
          <w:i/>
          <w:iCs/>
          <w:color w:val="808080"/>
          <w:sz w:val="18"/>
          <w:szCs w:val="18"/>
        </w:rPr>
        <w:t xml:space="preserve"> of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List&lt;</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&gt; </w:t>
      </w:r>
      <w:proofErr w:type="spellStart"/>
      <w:r w:rsidRPr="003466AD">
        <w:rPr>
          <w:rFonts w:ascii="Menlo" w:hAnsi="Menlo" w:cs="Menlo"/>
          <w:b/>
          <w:bCs/>
          <w:color w:val="660E7A"/>
          <w:sz w:val="18"/>
          <w:szCs w:val="18"/>
        </w:rPr>
        <w:t>history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Track</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 state position in </w:t>
      </w:r>
      <w:proofErr w:type="spellStart"/>
      <w:r w:rsidRPr="003466AD">
        <w:rPr>
          <w:rFonts w:ascii="Menlo" w:hAnsi="Menlo" w:cs="Menlo"/>
          <w:i/>
          <w:iCs/>
          <w:color w:val="808080"/>
          <w:sz w:val="18"/>
          <w:szCs w:val="18"/>
        </w:rPr>
        <w:t>history</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curHistoryIndex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Track</w:t>
      </w:r>
      <w:proofErr w:type="spellEnd"/>
      <w:r w:rsidRPr="003466AD">
        <w:rPr>
          <w:rFonts w:ascii="Menlo" w:hAnsi="Menlo" w:cs="Menlo"/>
          <w:i/>
          <w:iCs/>
          <w:color w:val="808080"/>
          <w:sz w:val="18"/>
          <w:szCs w:val="18"/>
        </w:rPr>
        <w:t xml:space="preserve"> the last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in </w:t>
      </w:r>
      <w:proofErr w:type="spellStart"/>
      <w:r w:rsidRPr="003466AD">
        <w:rPr>
          <w:rFonts w:ascii="Menlo" w:hAnsi="Menlo" w:cs="Menlo"/>
          <w:i/>
          <w:iCs/>
          <w:color w:val="808080"/>
          <w:sz w:val="18"/>
          <w:szCs w:val="18"/>
        </w:rPr>
        <w:t>history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a some </w:t>
      </w:r>
      <w:proofErr w:type="spellStart"/>
      <w:r w:rsidRPr="003466AD">
        <w:rPr>
          <w:rFonts w:ascii="Menlo" w:hAnsi="Menlo" w:cs="Menlo"/>
          <w:i/>
          <w:iCs/>
          <w:color w:val="808080"/>
          <w:sz w:val="18"/>
          <w:szCs w:val="18"/>
        </w:rPr>
        <w:t>undos</w:t>
      </w:r>
      <w:proofErr w:type="spellEnd"/>
      <w:r w:rsidRPr="003466AD">
        <w:rPr>
          <w:rFonts w:ascii="Menlo" w:hAnsi="Menlo" w:cs="Menlo"/>
          <w:i/>
          <w:iCs/>
          <w:color w:val="808080"/>
          <w:sz w:val="18"/>
          <w:szCs w:val="18"/>
        </w:rPr>
        <w:t xml:space="preserve"> are </w:t>
      </w:r>
      <w:proofErr w:type="spellStart"/>
      <w:r w:rsidRPr="003466AD">
        <w:rPr>
          <w:rFonts w:ascii="Menlo" w:hAnsi="Menlo" w:cs="Menlo"/>
          <w:i/>
          <w:iCs/>
          <w:color w:val="808080"/>
          <w:sz w:val="18"/>
          <w:szCs w:val="18"/>
        </w:rPr>
        <w:t>performed</w:t>
      </w:r>
      <w:proofErr w:type="spellEnd"/>
      <w:r w:rsidRPr="003466AD">
        <w:rPr>
          <w:rFonts w:ascii="Menlo" w:hAnsi="Menlo" w:cs="Menlo"/>
          <w:i/>
          <w:iCs/>
          <w:color w:val="808080"/>
          <w:sz w:val="18"/>
          <w:szCs w:val="18"/>
        </w:rPr>
        <w:t xml:space="preserve"> and a new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taken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br/>
        <w:t xml:space="preserve">    * state </w:t>
      </w:r>
      <w:proofErr w:type="spellStart"/>
      <w:r w:rsidRPr="003466AD">
        <w:rPr>
          <w:rFonts w:ascii="Menlo" w:hAnsi="Menlo" w:cs="Menlo"/>
          <w:i/>
          <w:iCs/>
          <w:color w:val="808080"/>
          <w:sz w:val="18"/>
          <w:szCs w:val="18"/>
        </w:rPr>
        <w:t>saved</w:t>
      </w:r>
      <w:proofErr w:type="spellEnd"/>
      <w:r w:rsidRPr="003466AD">
        <w:rPr>
          <w:rFonts w:ascii="Menlo" w:hAnsi="Menlo" w:cs="Menlo"/>
          <w:i/>
          <w:iCs/>
          <w:color w:val="808080"/>
          <w:sz w:val="18"/>
          <w:szCs w:val="18"/>
        </w:rPr>
        <w:t xml:space="preserve"> in </w:t>
      </w:r>
      <w:proofErr w:type="spellStart"/>
      <w:r w:rsidRPr="003466AD">
        <w:rPr>
          <w:rFonts w:ascii="Menlo" w:hAnsi="Menlo" w:cs="Menlo"/>
          <w:i/>
          <w:iCs/>
          <w:color w:val="808080"/>
          <w:sz w:val="18"/>
          <w:szCs w:val="18"/>
        </w:rPr>
        <w:t>history</w:t>
      </w:r>
      <w:proofErr w:type="spellEnd"/>
      <w:r w:rsidRPr="003466AD">
        <w:rPr>
          <w:rFonts w:ascii="Menlo" w:hAnsi="Menlo" w:cs="Menlo"/>
          <w:i/>
          <w:iCs/>
          <w:color w:val="808080"/>
          <w:sz w:val="18"/>
          <w:szCs w:val="18"/>
        </w:rPr>
        <w:t xml:space="preserve"> are no more </w:t>
      </w:r>
      <w:proofErr w:type="spellStart"/>
      <w:r w:rsidRPr="003466AD">
        <w:rPr>
          <w:rFonts w:ascii="Menlo" w:hAnsi="Menlo" w:cs="Menlo"/>
          <w:i/>
          <w:iCs/>
          <w:color w:val="808080"/>
          <w:sz w:val="18"/>
          <w:szCs w:val="18"/>
        </w:rPr>
        <w:t>useful</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lastIndexValid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GameManager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CheckerBoard</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boardUI</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OptionPanel</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opt</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gameState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player1 </w:t>
      </w:r>
      <w:r w:rsidRPr="003466AD">
        <w:rPr>
          <w:rFonts w:ascii="Menlo" w:hAnsi="Menlo" w:cs="Menlo"/>
          <w:color w:val="000000"/>
          <w:sz w:val="18"/>
          <w:szCs w:val="18"/>
        </w:rPr>
        <w:t>= opt.getPlayer1();</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player2 </w:t>
      </w:r>
      <w:r w:rsidRPr="003466AD">
        <w:rPr>
          <w:rFonts w:ascii="Menlo" w:hAnsi="Menlo" w:cs="Menlo"/>
          <w:color w:val="000000"/>
          <w:sz w:val="18"/>
          <w:szCs w:val="18"/>
        </w:rPr>
        <w:t>= opt.getPlayer2();</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boardUI</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boardUI</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gameState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null</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opt</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opt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isPaused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isReadyToStart</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isOnGoing</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isOver</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curHistoryIndex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lastIndexValid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history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ArrayList</w:t>
      </w:r>
      <w:proofErr w:type="spellEnd"/>
      <w:r w:rsidRPr="003466AD">
        <w:rPr>
          <w:rFonts w:ascii="Menlo" w:hAnsi="Menlo" w:cs="Menlo"/>
          <w:color w:val="000000"/>
          <w:sz w:val="18"/>
          <w:szCs w:val="18"/>
        </w:rPr>
        <w:t>&lt;&gt;();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history</w:t>
      </w:r>
      <w:r w:rsidRPr="003466AD">
        <w:rPr>
          <w:rFonts w:ascii="Menlo" w:hAnsi="Menlo" w:cs="Menlo"/>
          <w:color w:val="000000"/>
          <w:sz w:val="18"/>
          <w:szCs w:val="18"/>
        </w:rPr>
        <w:t>.add</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.copy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//Set UI</w:t>
      </w:r>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updateUI</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run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Running</w:t>
      </w:r>
      <w:proofErr w:type="spellEnd"/>
      <w:r w:rsidRPr="003466AD">
        <w:rPr>
          <w:rFonts w:ascii="Menlo" w:hAnsi="Menlo" w:cs="Menlo"/>
          <w:b/>
          <w:bCs/>
          <w:color w:val="008000"/>
          <w:sz w:val="18"/>
          <w:szCs w:val="18"/>
        </w:rPr>
        <w:t xml:space="preserve"> game manager </w:t>
      </w:r>
      <w:proofErr w:type="spellStart"/>
      <w:r w:rsidRPr="003466AD">
        <w:rPr>
          <w:rFonts w:ascii="Menlo" w:hAnsi="Menlo" w:cs="Menlo"/>
          <w:b/>
          <w:bCs/>
          <w:color w:val="008000"/>
          <w:sz w:val="18"/>
          <w:szCs w:val="18"/>
        </w:rPr>
        <w:t>thread</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while</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waitStart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handleGameplay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setUIReadyToStart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r>
      <w:r w:rsidRPr="003466AD">
        <w:rPr>
          <w:rFonts w:ascii="Menlo" w:hAnsi="Menlo" w:cs="Menlo"/>
          <w:color w:val="808000"/>
          <w:sz w:val="18"/>
          <w:szCs w:val="18"/>
        </w:rPr>
        <w:lastRenderedPageBreak/>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start()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b/>
          <w:bCs/>
          <w:color w:val="660E7A"/>
          <w:sz w:val="18"/>
          <w:szCs w:val="18"/>
        </w:rPr>
        <w:t xml:space="preserve">t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t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Thread</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this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t</w:t>
      </w:r>
      <w:r w:rsidRPr="003466AD">
        <w:rPr>
          <w:rFonts w:ascii="Menlo" w:hAnsi="Menlo" w:cs="Menlo"/>
          <w:color w:val="000000"/>
          <w:sz w:val="18"/>
          <w:szCs w:val="18"/>
        </w:rPr>
        <w:t>.start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Handle</w:t>
      </w:r>
      <w:proofErr w:type="spellEnd"/>
      <w:r w:rsidRPr="003466AD">
        <w:rPr>
          <w:rFonts w:ascii="Menlo" w:hAnsi="Menlo" w:cs="Menlo"/>
          <w:i/>
          <w:iCs/>
          <w:color w:val="808080"/>
          <w:sz w:val="18"/>
          <w:szCs w:val="18"/>
        </w:rPr>
        <w:t xml:space="preserve"> the game </w:t>
      </w:r>
      <w:proofErr w:type="spellStart"/>
      <w:r w:rsidRPr="003466AD">
        <w:rPr>
          <w:rFonts w:ascii="Menlo" w:hAnsi="Menlo" w:cs="Menlo"/>
          <w:i/>
          <w:iCs/>
          <w:color w:val="808080"/>
          <w:sz w:val="18"/>
          <w:szCs w:val="18"/>
        </w:rPr>
        <w:t>until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it's</w:t>
      </w:r>
      <w:proofErr w:type="spellEnd"/>
      <w:r w:rsidRPr="003466AD">
        <w:rPr>
          <w:rFonts w:ascii="Menlo" w:hAnsi="Menlo" w:cs="Menlo"/>
          <w:i/>
          <w:iCs/>
          <w:color w:val="808080"/>
          <w:sz w:val="18"/>
          <w:szCs w:val="18"/>
        </w:rPr>
        <w:t xml:space="preserve"> over.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handleGameplay</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Player </w:t>
      </w:r>
      <w:proofErr w:type="spellStart"/>
      <w:r w:rsidRPr="003466AD">
        <w:rPr>
          <w:rFonts w:ascii="Menlo" w:hAnsi="Menlo" w:cs="Menlo"/>
          <w:color w:val="000000"/>
          <w:sz w:val="18"/>
          <w:szCs w:val="18"/>
        </w:rPr>
        <w:t>currentPlayer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while</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gameState</w:t>
      </w:r>
      <w:r w:rsidRPr="003466AD">
        <w:rPr>
          <w:rFonts w:ascii="Menlo" w:hAnsi="Menlo" w:cs="Menlo"/>
          <w:color w:val="000000"/>
          <w:sz w:val="18"/>
          <w:szCs w:val="18"/>
        </w:rPr>
        <w:t>.isGameOver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paused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wait</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waitResume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currentPlayer</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getCurrentPlayer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//Write to console </w:t>
      </w:r>
      <w:proofErr w:type="spellStart"/>
      <w:r w:rsidRPr="003466AD">
        <w:rPr>
          <w:rFonts w:ascii="Menlo" w:hAnsi="Menlo" w:cs="Menlo"/>
          <w:i/>
          <w:iCs/>
          <w:color w:val="808080"/>
          <w:sz w:val="18"/>
          <w:szCs w:val="18"/>
        </w:rPr>
        <w:t>who</w:t>
      </w:r>
      <w:proofErr w:type="spellEnd"/>
      <w:r w:rsidRPr="003466AD">
        <w:rPr>
          <w:rFonts w:ascii="Menlo" w:hAnsi="Menlo" w:cs="Menlo"/>
          <w:i/>
          <w:iCs/>
          <w:color w:val="808080"/>
          <w:sz w:val="18"/>
          <w:szCs w:val="18"/>
        </w:rPr>
        <w:t xml:space="preserve"> must take </w:t>
      </w:r>
      <w:proofErr w:type="spellStart"/>
      <w:r w:rsidRPr="003466AD">
        <w:rPr>
          <w:rFonts w:ascii="Menlo" w:hAnsi="Menlo" w:cs="Menlo"/>
          <w:i/>
          <w:iCs/>
          <w:color w:val="808080"/>
          <w:sz w:val="18"/>
          <w:szCs w:val="18"/>
        </w:rPr>
        <w:t>next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 xml:space="preserve">.isP1Turn())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It's</w:t>
      </w:r>
      <w:proofErr w:type="spellEnd"/>
      <w:r w:rsidRPr="003466AD">
        <w:rPr>
          <w:rFonts w:ascii="Menlo" w:hAnsi="Menlo" w:cs="Menlo"/>
          <w:b/>
          <w:bCs/>
          <w:color w:val="008000"/>
          <w:sz w:val="18"/>
          <w:szCs w:val="18"/>
        </w:rPr>
        <w:t xml:space="preserve"> Player 1's 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It's</w:t>
      </w:r>
      <w:proofErr w:type="spellEnd"/>
      <w:r w:rsidRPr="003466AD">
        <w:rPr>
          <w:rFonts w:ascii="Menlo" w:hAnsi="Menlo" w:cs="Menlo"/>
          <w:b/>
          <w:bCs/>
          <w:color w:val="008000"/>
          <w:sz w:val="18"/>
          <w:szCs w:val="18"/>
        </w:rPr>
        <w:t xml:space="preserve"> Player 2's 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Wait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next</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a computer player</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currentPlayer.isHuman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Current</w:t>
      </w:r>
      <w:proofErr w:type="spellEnd"/>
      <w:r w:rsidRPr="003466AD">
        <w:rPr>
          <w:rFonts w:ascii="Menlo" w:hAnsi="Menlo" w:cs="Menlo"/>
          <w:b/>
          <w:bCs/>
          <w:color w:val="008000"/>
          <w:sz w:val="18"/>
          <w:szCs w:val="18"/>
        </w:rPr>
        <w:t xml:space="preserve"> player </w:t>
      </w:r>
      <w:proofErr w:type="spellStart"/>
      <w:r w:rsidRPr="003466AD">
        <w:rPr>
          <w:rFonts w:ascii="Menlo" w:hAnsi="Menlo" w:cs="Menlo"/>
          <w:b/>
          <w:bCs/>
          <w:color w:val="008000"/>
          <w:sz w:val="18"/>
          <w:szCs w:val="18"/>
        </w:rPr>
        <w:t>is</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not</w:t>
      </w:r>
      <w:proofErr w:type="spellEnd"/>
      <w:r w:rsidRPr="003466AD">
        <w:rPr>
          <w:rFonts w:ascii="Menlo" w:hAnsi="Menlo" w:cs="Menlo"/>
          <w:b/>
          <w:bCs/>
          <w:color w:val="008000"/>
          <w:sz w:val="18"/>
          <w:szCs w:val="18"/>
        </w:rPr>
        <w:t xml:space="preserve"> human! </w:t>
      </w:r>
      <w:proofErr w:type="spellStart"/>
      <w:r w:rsidRPr="003466AD">
        <w:rPr>
          <w:rFonts w:ascii="Menlo" w:hAnsi="Menlo" w:cs="Menlo"/>
          <w:b/>
          <w:bCs/>
          <w:color w:val="008000"/>
          <w:sz w:val="18"/>
          <w:szCs w:val="18"/>
        </w:rPr>
        <w:t>Wait</w:t>
      </w:r>
      <w:proofErr w:type="spellEnd"/>
      <w:r w:rsidRPr="003466AD">
        <w:rPr>
          <w:rFonts w:ascii="Menlo" w:hAnsi="Menlo" w:cs="Menlo"/>
          <w:b/>
          <w:bCs/>
          <w:color w:val="008000"/>
          <w:sz w:val="18"/>
          <w:szCs w:val="18"/>
        </w:rPr>
        <w:t xml:space="preserve"> a bit ..."</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try</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Thread.</w:t>
      </w:r>
      <w:r w:rsidRPr="003466AD">
        <w:rPr>
          <w:rFonts w:ascii="Menlo" w:hAnsi="Menlo" w:cs="Menlo"/>
          <w:i/>
          <w:iCs/>
          <w:color w:val="000000"/>
          <w:sz w:val="18"/>
          <w:szCs w:val="18"/>
        </w:rPr>
        <w:t>sleep</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AIDelay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w:t>
      </w:r>
      <w:proofErr w:type="spellStart"/>
      <w:r w:rsidRPr="003466AD">
        <w:rPr>
          <w:rFonts w:ascii="Menlo" w:hAnsi="Menlo" w:cs="Menlo"/>
          <w:color w:val="000000"/>
          <w:sz w:val="18"/>
          <w:szCs w:val="18"/>
        </w:rPr>
        <w:t>InterruptedException</w:t>
      </w:r>
      <w:proofErr w:type="spellEnd"/>
      <w:r w:rsidRPr="003466AD">
        <w:rPr>
          <w:rFonts w:ascii="Menlo" w:hAnsi="Menlo" w:cs="Menlo"/>
          <w:color w:val="000000"/>
          <w:sz w:val="18"/>
          <w:szCs w:val="18"/>
        </w:rPr>
        <w:t xml:space="preserve"> 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System.</w:t>
      </w:r>
      <w:r w:rsidRPr="003466AD">
        <w:rPr>
          <w:rFonts w:ascii="Menlo" w:hAnsi="Menlo" w:cs="Menlo"/>
          <w:b/>
          <w:bCs/>
          <w:i/>
          <w:iCs/>
          <w:color w:val="660E7A"/>
          <w:sz w:val="18"/>
          <w:szCs w:val="18"/>
        </w:rPr>
        <w:t>err</w:t>
      </w:r>
      <w:r w:rsidRPr="003466AD">
        <w:rPr>
          <w:rFonts w:ascii="Menlo" w:hAnsi="Menlo" w:cs="Menlo"/>
          <w:color w:val="000000"/>
          <w:sz w:val="18"/>
          <w:szCs w:val="18"/>
        </w:rPr>
        <w:t>.println</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"An </w:t>
      </w:r>
      <w:proofErr w:type="spellStart"/>
      <w:r w:rsidRPr="003466AD">
        <w:rPr>
          <w:rFonts w:ascii="Menlo" w:hAnsi="Menlo" w:cs="Menlo"/>
          <w:b/>
          <w:bCs/>
          <w:color w:val="008000"/>
          <w:sz w:val="18"/>
          <w:szCs w:val="18"/>
        </w:rPr>
        <w:t>error</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occurred</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during</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sleep</w:t>
      </w:r>
      <w:proofErr w:type="spellEnd"/>
      <w:r w:rsidRPr="003466AD">
        <w:rPr>
          <w:rFonts w:ascii="Menlo" w:hAnsi="Menlo" w:cs="Menlo"/>
          <w:b/>
          <w:bCs/>
          <w:color w:val="008000"/>
          <w:sz w:val="18"/>
          <w:szCs w:val="18"/>
        </w:rPr>
        <w:t>.</w:t>
      </w:r>
      <w:r w:rsidRPr="003466AD">
        <w:rPr>
          <w:rFonts w:ascii="Menlo" w:hAnsi="Menlo" w:cs="Menlo"/>
          <w:b/>
          <w:bCs/>
          <w:color w:val="000080"/>
          <w:sz w:val="18"/>
          <w:szCs w:val="18"/>
        </w:rPr>
        <w:t>\n</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e.printStackTrace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currentPlayer.updateGame</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gameState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waitPlayerChoice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currentPlayer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currentPlayer.hasMoved</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addHistory</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gameState</w:t>
      </w:r>
      <w:r w:rsidRPr="003466AD">
        <w:rPr>
          <w:rFonts w:ascii="Menlo" w:hAnsi="Menlo" w:cs="Menlo"/>
          <w:color w:val="000000"/>
          <w:sz w:val="18"/>
          <w:szCs w:val="18"/>
        </w:rPr>
        <w:t>.copy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updateUI</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gameOver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Add</w:t>
      </w:r>
      <w:proofErr w:type="spellEnd"/>
      <w:r w:rsidRPr="003466AD">
        <w:rPr>
          <w:rFonts w:ascii="Menlo" w:hAnsi="Menlo" w:cs="Menlo"/>
          <w:i/>
          <w:iCs/>
          <w:color w:val="808080"/>
          <w:sz w:val="18"/>
          <w:szCs w:val="18"/>
        </w:rPr>
        <w:t xml:space="preserve"> the game state g to the game </w:t>
      </w:r>
      <w:proofErr w:type="spellStart"/>
      <w:r w:rsidRPr="003466AD">
        <w:rPr>
          <w:rFonts w:ascii="Menlo" w:hAnsi="Menlo" w:cs="Menlo"/>
          <w:i/>
          <w:iCs/>
          <w:color w:val="808080"/>
          <w:sz w:val="18"/>
          <w:szCs w:val="18"/>
        </w:rPr>
        <w:t>history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g </w:t>
      </w:r>
      <w:r w:rsidRPr="003466AD">
        <w:rPr>
          <w:rFonts w:ascii="Menlo" w:hAnsi="Menlo" w:cs="Menlo"/>
          <w:i/>
          <w:iCs/>
          <w:color w:val="808080"/>
          <w:sz w:val="18"/>
          <w:szCs w:val="18"/>
        </w:rPr>
        <w:t xml:space="preserve">the game state to </w:t>
      </w:r>
      <w:proofErr w:type="spellStart"/>
      <w:r w:rsidRPr="003466AD">
        <w:rPr>
          <w:rFonts w:ascii="Menlo" w:hAnsi="Menlo" w:cs="Menlo"/>
          <w:i/>
          <w:iCs/>
          <w:color w:val="808080"/>
          <w:sz w:val="18"/>
          <w:szCs w:val="18"/>
        </w:rPr>
        <w:t>save</w:t>
      </w:r>
      <w:proofErr w:type="spellEnd"/>
      <w:r w:rsidRPr="003466AD">
        <w:rPr>
          <w:rFonts w:ascii="Menlo" w:hAnsi="Menlo" w:cs="Menlo"/>
          <w:i/>
          <w:iCs/>
          <w:color w:val="808080"/>
          <w:sz w:val="18"/>
          <w:szCs w:val="18"/>
        </w:rPr>
        <w:t xml:space="preserve"> in </w:t>
      </w:r>
      <w:proofErr w:type="spellStart"/>
      <w:r w:rsidRPr="003466AD">
        <w:rPr>
          <w:rFonts w:ascii="Menlo" w:hAnsi="Menlo" w:cs="Menlo"/>
          <w:i/>
          <w:iCs/>
          <w:color w:val="808080"/>
          <w:sz w:val="18"/>
          <w:szCs w:val="18"/>
        </w:rPr>
        <w:t>history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addHistory</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g)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curHistoryIndex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&lt; </w:t>
      </w:r>
      <w:proofErr w:type="spellStart"/>
      <w:r w:rsidRPr="003466AD">
        <w:rPr>
          <w:rFonts w:ascii="Menlo" w:hAnsi="Menlo" w:cs="Menlo"/>
          <w:b/>
          <w:bCs/>
          <w:color w:val="660E7A"/>
          <w:sz w:val="18"/>
          <w:szCs w:val="18"/>
        </w:rPr>
        <w:t>history</w:t>
      </w:r>
      <w:r w:rsidRPr="003466AD">
        <w:rPr>
          <w:rFonts w:ascii="Menlo" w:hAnsi="Menlo" w:cs="Menlo"/>
          <w:color w:val="000000"/>
          <w:sz w:val="18"/>
          <w:szCs w:val="18"/>
        </w:rPr>
        <w:t>.size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history</w:t>
      </w:r>
      <w:r w:rsidRPr="003466AD">
        <w:rPr>
          <w:rFonts w:ascii="Menlo" w:hAnsi="Menlo" w:cs="Menlo"/>
          <w:color w:val="000000"/>
          <w:sz w:val="18"/>
          <w:szCs w:val="18"/>
        </w:rPr>
        <w:t>.add</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curHistoryIndex</w:t>
      </w:r>
      <w:proofErr w:type="spellEnd"/>
      <w:r w:rsidRPr="003466AD">
        <w:rPr>
          <w:rFonts w:ascii="Menlo" w:hAnsi="Menlo" w:cs="Menlo"/>
          <w:color w:val="000000"/>
          <w:sz w:val="18"/>
          <w:szCs w:val="18"/>
        </w:rPr>
        <w:t>, g);</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curHistoryIndex</w:t>
      </w:r>
      <w:proofErr w:type="spellEnd"/>
      <w:r w:rsidRPr="003466AD">
        <w:rPr>
          <w:rFonts w:ascii="Menlo" w:hAnsi="Menlo" w:cs="Menlo"/>
          <w:i/>
          <w:iCs/>
          <w:color w:val="808080"/>
          <w:sz w:val="18"/>
          <w:szCs w:val="18"/>
        </w:rPr>
        <w:t xml:space="preserve"> == </w:t>
      </w:r>
      <w:proofErr w:type="spellStart"/>
      <w:r w:rsidRPr="003466AD">
        <w:rPr>
          <w:rFonts w:ascii="Menlo" w:hAnsi="Menlo" w:cs="Menlo"/>
          <w:i/>
          <w:iCs/>
          <w:color w:val="808080"/>
          <w:sz w:val="18"/>
          <w:szCs w:val="18"/>
        </w:rPr>
        <w:t>history.size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proofErr w:type="spellStart"/>
      <w:r w:rsidRPr="003466AD">
        <w:rPr>
          <w:rFonts w:ascii="Menlo" w:hAnsi="Menlo" w:cs="Menlo"/>
          <w:b/>
          <w:bCs/>
          <w:color w:val="660E7A"/>
          <w:sz w:val="18"/>
          <w:szCs w:val="18"/>
        </w:rPr>
        <w:t>history</w:t>
      </w:r>
      <w:r w:rsidRPr="003466AD">
        <w:rPr>
          <w:rFonts w:ascii="Menlo" w:hAnsi="Menlo" w:cs="Menlo"/>
          <w:color w:val="000000"/>
          <w:sz w:val="18"/>
          <w:szCs w:val="18"/>
        </w:rPr>
        <w:t>.add</w:t>
      </w:r>
      <w:proofErr w:type="spellEnd"/>
      <w:r w:rsidRPr="003466AD">
        <w:rPr>
          <w:rFonts w:ascii="Menlo" w:hAnsi="Menlo" w:cs="Menlo"/>
          <w:color w:val="000000"/>
          <w:sz w:val="18"/>
          <w:szCs w:val="18"/>
        </w:rPr>
        <w:t>(g);</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curHistoryIndex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lastIndexValid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curHistoryIndex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perform</w:t>
      </w:r>
      <w:proofErr w:type="spellEnd"/>
      <w:r w:rsidRPr="003466AD">
        <w:rPr>
          <w:rFonts w:ascii="Menlo" w:hAnsi="Menlo" w:cs="Menlo"/>
          <w:i/>
          <w:iCs/>
          <w:color w:val="808080"/>
          <w:sz w:val="18"/>
          <w:szCs w:val="18"/>
        </w:rPr>
        <w:t xml:space="preserve"> an </w:t>
      </w:r>
      <w:proofErr w:type="spellStart"/>
      <w:r w:rsidRPr="003466AD">
        <w:rPr>
          <w:rFonts w:ascii="Menlo" w:hAnsi="Menlo" w:cs="Menlo"/>
          <w:i/>
          <w:iCs/>
          <w:color w:val="808080"/>
          <w:sz w:val="18"/>
          <w:szCs w:val="18"/>
        </w:rPr>
        <w:t>undo</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false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undoIsPossible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curHistoryIndex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&gt;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perform</w:t>
      </w:r>
      <w:proofErr w:type="spellEnd"/>
      <w:r w:rsidRPr="003466AD">
        <w:rPr>
          <w:rFonts w:ascii="Menlo" w:hAnsi="Menlo" w:cs="Menlo"/>
          <w:i/>
          <w:iCs/>
          <w:color w:val="808080"/>
          <w:sz w:val="18"/>
          <w:szCs w:val="18"/>
        </w:rPr>
        <w:t xml:space="preserve"> a redo.</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false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redoIsPossible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curHistoryIndex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&lt; </w:t>
      </w:r>
      <w:proofErr w:type="spellStart"/>
      <w:r w:rsidRPr="003466AD">
        <w:rPr>
          <w:rFonts w:ascii="Menlo" w:hAnsi="Menlo" w:cs="Menlo"/>
          <w:b/>
          <w:bCs/>
          <w:color w:val="660E7A"/>
          <w:sz w:val="18"/>
          <w:szCs w:val="18"/>
        </w:rPr>
        <w:t>lastIndexValid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Redo the last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redo()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redoIsPossible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660E7A"/>
          <w:sz w:val="18"/>
          <w:szCs w:val="18"/>
        </w:rPr>
        <w:t>gameState</w:t>
      </w:r>
      <w:r w:rsidRPr="003466AD">
        <w:rPr>
          <w:rFonts w:ascii="Menlo" w:hAnsi="Menlo" w:cs="Menlo"/>
          <w:color w:val="000000"/>
          <w:sz w:val="18"/>
          <w:szCs w:val="18"/>
        </w:rPr>
        <w:t>.setGameState(</w:t>
      </w:r>
      <w:r w:rsidRPr="003466AD">
        <w:rPr>
          <w:rFonts w:ascii="Menlo" w:hAnsi="Menlo" w:cs="Menlo"/>
          <w:b/>
          <w:bCs/>
          <w:color w:val="660E7A"/>
          <w:sz w:val="18"/>
          <w:szCs w:val="18"/>
        </w:rPr>
        <w:t>history</w:t>
      </w:r>
      <w:r w:rsidRPr="003466AD">
        <w:rPr>
          <w:rFonts w:ascii="Menlo" w:hAnsi="Menlo" w:cs="Menlo"/>
          <w:color w:val="000000"/>
          <w:sz w:val="18"/>
          <w:szCs w:val="18"/>
        </w:rPr>
        <w:t>.get(++</w:t>
      </w:r>
      <w:r w:rsidRPr="003466AD">
        <w:rPr>
          <w:rFonts w:ascii="Menlo" w:hAnsi="Menlo" w:cs="Menlo"/>
          <w:b/>
          <w:bCs/>
          <w:color w:val="660E7A"/>
          <w:sz w:val="18"/>
          <w:szCs w:val="18"/>
        </w:rPr>
        <w:t>curHistoryIndex</w:t>
      </w:r>
      <w:r w:rsidRPr="003466AD">
        <w:rPr>
          <w:rFonts w:ascii="Menlo" w:hAnsi="Menlo" w:cs="Menlo"/>
          <w:color w:val="000000"/>
          <w:sz w:val="18"/>
          <w:szCs w:val="18"/>
        </w:rPr>
        <w:t>).getGameState());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updateUI</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Undo</w:t>
      </w:r>
      <w:proofErr w:type="spellEnd"/>
      <w:r w:rsidRPr="003466AD">
        <w:rPr>
          <w:rFonts w:ascii="Menlo" w:hAnsi="Menlo" w:cs="Menlo"/>
          <w:i/>
          <w:iCs/>
          <w:color w:val="808080"/>
          <w:sz w:val="18"/>
          <w:szCs w:val="18"/>
        </w:rPr>
        <w:t xml:space="preserve"> the last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undo</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undoIsPossible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gameState</w:t>
      </w:r>
      <w:r w:rsidRPr="003466AD">
        <w:rPr>
          <w:rFonts w:ascii="Menlo" w:hAnsi="Menlo" w:cs="Menlo"/>
          <w:color w:val="000000"/>
          <w:sz w:val="18"/>
          <w:szCs w:val="18"/>
        </w:rPr>
        <w:t>.setGameState</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history</w:t>
      </w:r>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curHistoryIndex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getGameState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updateUI</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Wait</w:t>
      </w:r>
      <w:proofErr w:type="spellEnd"/>
      <w:r w:rsidRPr="003466AD">
        <w:rPr>
          <w:rFonts w:ascii="Menlo" w:hAnsi="Menlo" w:cs="Menlo"/>
          <w:i/>
          <w:iCs/>
          <w:color w:val="808080"/>
          <w:sz w:val="18"/>
          <w:szCs w:val="18"/>
        </w:rPr>
        <w:t xml:space="preserve"> the game start.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private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waitStart</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while</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isOnGoing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try</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wait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w:t>
      </w:r>
      <w:proofErr w:type="spellStart"/>
      <w:r w:rsidRPr="003466AD">
        <w:rPr>
          <w:rFonts w:ascii="Menlo" w:hAnsi="Menlo" w:cs="Menlo"/>
          <w:color w:val="000000"/>
          <w:sz w:val="18"/>
          <w:szCs w:val="18"/>
        </w:rPr>
        <w:t>InterruptedException</w:t>
      </w:r>
      <w:proofErr w:type="spellEnd"/>
      <w:r w:rsidRPr="003466AD">
        <w:rPr>
          <w:rFonts w:ascii="Menlo" w:hAnsi="Menlo" w:cs="Menlo"/>
          <w:color w:val="000000"/>
          <w:sz w:val="18"/>
          <w:szCs w:val="18"/>
        </w:rPr>
        <w:t xml:space="preserve"> 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e.printStackTrace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Wait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until</w:t>
      </w:r>
      <w:proofErr w:type="spellEnd"/>
      <w:r w:rsidRPr="003466AD">
        <w:rPr>
          <w:rFonts w:ascii="Menlo" w:hAnsi="Menlo" w:cs="Menlo"/>
          <w:i/>
          <w:iCs/>
          <w:color w:val="808080"/>
          <w:sz w:val="18"/>
          <w:szCs w:val="18"/>
        </w:rPr>
        <w:t xml:space="preserve"> a player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taken</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decision</w:t>
      </w:r>
      <w:proofErr w:type="spellEnd"/>
      <w:r w:rsidRPr="003466AD">
        <w:rPr>
          <w:rFonts w:ascii="Menlo" w:hAnsi="Menlo" w:cs="Menlo"/>
          <w:i/>
          <w:iCs/>
          <w:color w:val="808080"/>
          <w:sz w:val="18"/>
          <w:szCs w:val="18"/>
        </w:rPr>
        <w:t xml:space="preserve"> for </w:t>
      </w:r>
      <w:proofErr w:type="spellStart"/>
      <w:r w:rsidRPr="003466AD">
        <w:rPr>
          <w:rFonts w:ascii="Menlo" w:hAnsi="Menlo" w:cs="Menlo"/>
          <w:i/>
          <w:iCs/>
          <w:color w:val="808080"/>
          <w:sz w:val="18"/>
          <w:szCs w:val="18"/>
        </w:rPr>
        <w:t>his</w:t>
      </w:r>
      <w:proofErr w:type="spellEnd"/>
      <w:r w:rsidRPr="003466AD">
        <w:rPr>
          <w:rFonts w:ascii="Menlo" w:hAnsi="Menlo" w:cs="Menlo"/>
          <w:i/>
          <w:iCs/>
          <w:color w:val="808080"/>
          <w:sz w:val="18"/>
          <w:szCs w:val="18"/>
        </w:rPr>
        <w:t xml:space="preserve"> turn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player </w:t>
      </w:r>
      <w:r w:rsidRPr="003466AD">
        <w:rPr>
          <w:rFonts w:ascii="Menlo" w:hAnsi="Menlo" w:cs="Menlo"/>
          <w:i/>
          <w:iCs/>
          <w:color w:val="808080"/>
          <w:sz w:val="18"/>
          <w:szCs w:val="18"/>
        </w:rPr>
        <w:t xml:space="preserve">the player to </w:t>
      </w:r>
      <w:proofErr w:type="spellStart"/>
      <w:r w:rsidRPr="003466AD">
        <w:rPr>
          <w:rFonts w:ascii="Menlo" w:hAnsi="Menlo" w:cs="Menlo"/>
          <w:i/>
          <w:iCs/>
          <w:color w:val="808080"/>
          <w:sz w:val="18"/>
          <w:szCs w:val="18"/>
        </w:rPr>
        <w:t>wait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private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waitPlayerChoice</w:t>
      </w:r>
      <w:proofErr w:type="spellEnd"/>
      <w:r w:rsidRPr="003466AD">
        <w:rPr>
          <w:rFonts w:ascii="Menlo" w:hAnsi="Menlo" w:cs="Menlo"/>
          <w:color w:val="000000"/>
          <w:sz w:val="18"/>
          <w:szCs w:val="18"/>
        </w:rPr>
        <w:t>(Player player)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while</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player.hasMoved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player.hasSkipped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try</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wait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w:t>
      </w:r>
      <w:proofErr w:type="spellStart"/>
      <w:r w:rsidRPr="003466AD">
        <w:rPr>
          <w:rFonts w:ascii="Menlo" w:hAnsi="Menlo" w:cs="Menlo"/>
          <w:color w:val="000000"/>
          <w:sz w:val="18"/>
          <w:szCs w:val="18"/>
        </w:rPr>
        <w:t>InterruptedException</w:t>
      </w:r>
      <w:proofErr w:type="spellEnd"/>
      <w:r w:rsidRPr="003466AD">
        <w:rPr>
          <w:rFonts w:ascii="Menlo" w:hAnsi="Menlo" w:cs="Menlo"/>
          <w:color w:val="000000"/>
          <w:sz w:val="18"/>
          <w:szCs w:val="18"/>
        </w:rPr>
        <w:t xml:space="preserve"> 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e.printStackTrace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Wait</w:t>
      </w:r>
      <w:proofErr w:type="spellEnd"/>
      <w:r w:rsidRPr="003466AD">
        <w:rPr>
          <w:rFonts w:ascii="Menlo" w:hAnsi="Menlo" w:cs="Menlo"/>
          <w:i/>
          <w:iCs/>
          <w:color w:val="808080"/>
          <w:sz w:val="18"/>
          <w:szCs w:val="18"/>
        </w:rPr>
        <w:t xml:space="preserve"> the game </w:t>
      </w:r>
      <w:proofErr w:type="spellStart"/>
      <w:r w:rsidRPr="003466AD">
        <w:rPr>
          <w:rFonts w:ascii="Menlo" w:hAnsi="Menlo" w:cs="Menlo"/>
          <w:i/>
          <w:iCs/>
          <w:color w:val="808080"/>
          <w:sz w:val="18"/>
          <w:szCs w:val="18"/>
        </w:rPr>
        <w:t>resume</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waitResume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while</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isOnGoing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try</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wait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w:t>
      </w:r>
      <w:proofErr w:type="spellStart"/>
      <w:r w:rsidRPr="003466AD">
        <w:rPr>
          <w:rFonts w:ascii="Menlo" w:hAnsi="Menlo" w:cs="Menlo"/>
          <w:color w:val="000000"/>
          <w:sz w:val="18"/>
          <w:szCs w:val="18"/>
        </w:rPr>
        <w:t>InterruptedException</w:t>
      </w:r>
      <w:proofErr w:type="spellEnd"/>
      <w:r w:rsidRPr="003466AD">
        <w:rPr>
          <w:rFonts w:ascii="Menlo" w:hAnsi="Menlo" w:cs="Menlo"/>
          <w:color w:val="000000"/>
          <w:sz w:val="18"/>
          <w:szCs w:val="18"/>
        </w:rPr>
        <w:t xml:space="preserve"> 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e.printStackTrace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the player 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player1 </w:t>
      </w:r>
      <w:r w:rsidRPr="003466AD">
        <w:rPr>
          <w:rFonts w:ascii="Menlo" w:hAnsi="Menlo" w:cs="Menlo"/>
          <w:i/>
          <w:iCs/>
          <w:color w:val="808080"/>
          <w:sz w:val="18"/>
          <w:szCs w:val="18"/>
        </w:rPr>
        <w:t>the new player 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setPlayer1(Player player1)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proofErr w:type="spellEnd"/>
      <w:r w:rsidRPr="003466AD">
        <w:rPr>
          <w:rFonts w:ascii="Menlo" w:hAnsi="Menlo" w:cs="Menlo"/>
          <w:color w:val="000000"/>
          <w:sz w:val="18"/>
          <w:szCs w:val="18"/>
        </w:rPr>
        <w:t>(</w:t>
      </w:r>
      <w:r w:rsidRPr="003466AD">
        <w:rPr>
          <w:rFonts w:ascii="Menlo" w:hAnsi="Menlo" w:cs="Menlo"/>
          <w:b/>
          <w:bCs/>
          <w:color w:val="008000"/>
          <w:sz w:val="18"/>
          <w:szCs w:val="18"/>
        </w:rPr>
        <w:t>"Player 1 set."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player1 </w:t>
      </w:r>
      <w:r w:rsidRPr="003466AD">
        <w:rPr>
          <w:rFonts w:ascii="Menlo" w:hAnsi="Menlo" w:cs="Menlo"/>
          <w:color w:val="000000"/>
          <w:sz w:val="18"/>
          <w:szCs w:val="18"/>
        </w:rPr>
        <w:t xml:space="preserve">= (player1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HumanPlayer</w:t>
      </w:r>
      <w:proofErr w:type="spellEnd"/>
      <w:r w:rsidRPr="003466AD">
        <w:rPr>
          <w:rFonts w:ascii="Menlo" w:hAnsi="Menlo" w:cs="Menlo"/>
          <w:color w:val="000000"/>
          <w:sz w:val="18"/>
          <w:szCs w:val="18"/>
        </w:rPr>
        <w:t>() : player1;</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.isP1Turn() &amp;&amp;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player1</w:t>
      </w:r>
      <w:r w:rsidRPr="003466AD">
        <w:rPr>
          <w:rFonts w:ascii="Menlo" w:hAnsi="Menlo" w:cs="Menlo"/>
          <w:color w:val="000000"/>
          <w:sz w:val="18"/>
          <w:szCs w:val="18"/>
        </w:rPr>
        <w:t>.isHuman())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proofErr w:type="spellStart"/>
      <w:r w:rsidRPr="003466AD">
        <w:rPr>
          <w:rFonts w:ascii="Menlo" w:hAnsi="Menlo" w:cs="Menlo"/>
          <w:b/>
          <w:bCs/>
          <w:color w:val="660E7A"/>
          <w:sz w:val="18"/>
          <w:szCs w:val="18"/>
        </w:rPr>
        <w:t>boardUI</w:t>
      </w:r>
      <w:r w:rsidRPr="003466AD">
        <w:rPr>
          <w:rFonts w:ascii="Menlo" w:hAnsi="Menlo" w:cs="Menlo"/>
          <w:color w:val="000000"/>
          <w:sz w:val="18"/>
          <w:szCs w:val="18"/>
        </w:rPr>
        <w:t>.cancelLastSelection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"Player 1 </w:t>
      </w:r>
      <w:proofErr w:type="spellStart"/>
      <w:r w:rsidRPr="003466AD">
        <w:rPr>
          <w:rFonts w:ascii="Menlo" w:hAnsi="Menlo" w:cs="Menlo"/>
          <w:b/>
          <w:bCs/>
          <w:color w:val="008000"/>
          <w:sz w:val="18"/>
          <w:szCs w:val="18"/>
        </w:rPr>
        <w:t>type</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changed</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boardUI</w:t>
      </w:r>
      <w:r w:rsidRPr="003466AD">
        <w:rPr>
          <w:rFonts w:ascii="Menlo" w:hAnsi="Menlo" w:cs="Menlo"/>
          <w:color w:val="000000"/>
          <w:sz w:val="18"/>
          <w:szCs w:val="18"/>
        </w:rPr>
        <w:t>.repaint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the player 2.</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player2 </w:t>
      </w:r>
      <w:r w:rsidRPr="003466AD">
        <w:rPr>
          <w:rFonts w:ascii="Menlo" w:hAnsi="Menlo" w:cs="Menlo"/>
          <w:i/>
          <w:iCs/>
          <w:color w:val="808080"/>
          <w:sz w:val="18"/>
          <w:szCs w:val="18"/>
        </w:rPr>
        <w:t>the new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setPlayer2(Player player2)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"Player 2 </w:t>
      </w:r>
      <w:proofErr w:type="spellStart"/>
      <w:r w:rsidRPr="003466AD">
        <w:rPr>
          <w:rFonts w:ascii="Menlo" w:hAnsi="Menlo" w:cs="Menlo"/>
          <w:b/>
          <w:bCs/>
          <w:color w:val="008000"/>
          <w:sz w:val="18"/>
          <w:szCs w:val="18"/>
        </w:rPr>
        <w:t>setted</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player2 </w:t>
      </w:r>
      <w:r w:rsidRPr="003466AD">
        <w:rPr>
          <w:rFonts w:ascii="Menlo" w:hAnsi="Menlo" w:cs="Menlo"/>
          <w:color w:val="000000"/>
          <w:sz w:val="18"/>
          <w:szCs w:val="18"/>
        </w:rPr>
        <w:t xml:space="preserve">= (player2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HumanPlayer</w:t>
      </w:r>
      <w:proofErr w:type="spellEnd"/>
      <w:r w:rsidRPr="003466AD">
        <w:rPr>
          <w:rFonts w:ascii="Menlo" w:hAnsi="Menlo" w:cs="Menlo"/>
          <w:color w:val="000000"/>
          <w:sz w:val="18"/>
          <w:szCs w:val="18"/>
        </w:rPr>
        <w:t>() : player2;</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.isP1Turn() &amp;&amp;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player2</w:t>
      </w:r>
      <w:r w:rsidRPr="003466AD">
        <w:rPr>
          <w:rFonts w:ascii="Menlo" w:hAnsi="Menlo" w:cs="Menlo"/>
          <w:color w:val="000000"/>
          <w:sz w:val="18"/>
          <w:szCs w:val="18"/>
        </w:rPr>
        <w:t>.isHuman())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boardUI</w:t>
      </w:r>
      <w:r w:rsidRPr="003466AD">
        <w:rPr>
          <w:rFonts w:ascii="Menlo" w:hAnsi="Menlo" w:cs="Menlo"/>
          <w:color w:val="000000"/>
          <w:sz w:val="18"/>
          <w:szCs w:val="18"/>
        </w:rPr>
        <w:t>.cancelLastSelection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"Player 2 </w:t>
      </w:r>
      <w:proofErr w:type="spellStart"/>
      <w:r w:rsidRPr="003466AD">
        <w:rPr>
          <w:rFonts w:ascii="Menlo" w:hAnsi="Menlo" w:cs="Menlo"/>
          <w:b/>
          <w:bCs/>
          <w:color w:val="008000"/>
          <w:sz w:val="18"/>
          <w:szCs w:val="18"/>
        </w:rPr>
        <w:t>type</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changed</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boardUI</w:t>
      </w:r>
      <w:r w:rsidRPr="003466AD">
        <w:rPr>
          <w:rFonts w:ascii="Menlo" w:hAnsi="Menlo" w:cs="Menlo"/>
          <w:color w:val="000000"/>
          <w:sz w:val="18"/>
          <w:szCs w:val="18"/>
        </w:rPr>
        <w:t>.repaint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Return the </w:t>
      </w:r>
      <w:proofErr w:type="spellStart"/>
      <w:r w:rsidRPr="003466AD">
        <w:rPr>
          <w:rFonts w:ascii="Menlo" w:hAnsi="Menlo" w:cs="Menlo"/>
          <w:i/>
          <w:iCs/>
          <w:color w:val="808080"/>
          <w:sz w:val="18"/>
          <w:szCs w:val="18"/>
        </w:rPr>
        <w:t>next</w:t>
      </w:r>
      <w:proofErr w:type="spellEnd"/>
      <w:r w:rsidRPr="003466AD">
        <w:rPr>
          <w:rFonts w:ascii="Menlo" w:hAnsi="Menlo" w:cs="Menlo"/>
          <w:i/>
          <w:iCs/>
          <w:color w:val="808080"/>
          <w:sz w:val="18"/>
          <w:szCs w:val="18"/>
        </w:rPr>
        <w:t xml:space="preserve"> player to play.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player </w:t>
      </w:r>
      <w:proofErr w:type="spellStart"/>
      <w:r w:rsidRPr="003466AD">
        <w:rPr>
          <w:rFonts w:ascii="Menlo" w:hAnsi="Menlo" w:cs="Menlo"/>
          <w:i/>
          <w:iCs/>
          <w:color w:val="808080"/>
          <w:sz w:val="18"/>
          <w:szCs w:val="18"/>
        </w:rPr>
        <w:t>who</w:t>
      </w:r>
      <w:proofErr w:type="spellEnd"/>
      <w:r w:rsidRPr="003466AD">
        <w:rPr>
          <w:rFonts w:ascii="Menlo" w:hAnsi="Menlo" w:cs="Menlo"/>
          <w:i/>
          <w:iCs/>
          <w:color w:val="808080"/>
          <w:sz w:val="18"/>
          <w:szCs w:val="18"/>
        </w:rPr>
        <w:t xml:space="preserve"> must take a </w:t>
      </w:r>
      <w:proofErr w:type="spellStart"/>
      <w:r w:rsidRPr="003466AD">
        <w:rPr>
          <w:rFonts w:ascii="Menlo" w:hAnsi="Menlo" w:cs="Menlo"/>
          <w:i/>
          <w:iCs/>
          <w:color w:val="808080"/>
          <w:sz w:val="18"/>
          <w:szCs w:val="18"/>
        </w:rPr>
        <w:t>decision</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Player </w:t>
      </w:r>
      <w:proofErr w:type="spellStart"/>
      <w:r w:rsidRPr="003466AD">
        <w:rPr>
          <w:rFonts w:ascii="Menlo" w:hAnsi="Menlo" w:cs="Menlo"/>
          <w:color w:val="000000"/>
          <w:sz w:val="18"/>
          <w:szCs w:val="18"/>
        </w:rPr>
        <w:t>getCurrentPlayer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 xml:space="preserve">.isP1Turn())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b/>
          <w:bCs/>
          <w:color w:val="660E7A"/>
          <w:sz w:val="18"/>
          <w:szCs w:val="18"/>
        </w:rPr>
        <w:t>player1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b/>
          <w:bCs/>
          <w:color w:val="660E7A"/>
          <w:sz w:val="18"/>
          <w:szCs w:val="18"/>
        </w:rPr>
        <w:t>player2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Handles</w:t>
      </w:r>
      <w:proofErr w:type="spellEnd"/>
      <w:r w:rsidRPr="003466AD">
        <w:rPr>
          <w:rFonts w:ascii="Menlo" w:hAnsi="Menlo" w:cs="Menlo"/>
          <w:i/>
          <w:iCs/>
          <w:color w:val="808080"/>
          <w:sz w:val="18"/>
          <w:szCs w:val="18"/>
        </w:rPr>
        <w:t xml:space="preserve"> a click </w:t>
      </w:r>
      <w:proofErr w:type="spellStart"/>
      <w:r w:rsidRPr="003466AD">
        <w:rPr>
          <w:rFonts w:ascii="Menlo" w:hAnsi="Menlo" w:cs="Menlo"/>
          <w:i/>
          <w:iCs/>
          <w:color w:val="808080"/>
          <w:sz w:val="18"/>
          <w:szCs w:val="18"/>
        </w:rPr>
        <w:t>performed</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br/>
        <w:t xml:space="preserve">    * player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human,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method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does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nothing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human player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infomed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about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event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sel</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handleBoardClick</w:t>
      </w:r>
      <w:proofErr w:type="spellEnd"/>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sel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gameState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over or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w:t>
      </w:r>
      <w:proofErr w:type="spellStart"/>
      <w:r w:rsidRPr="003466AD">
        <w:rPr>
          <w:rFonts w:ascii="Menlo" w:hAnsi="Menlo" w:cs="Menlo"/>
          <w:i/>
          <w:iCs/>
          <w:color w:val="808080"/>
          <w:sz w:val="18"/>
          <w:szCs w:val="18"/>
        </w:rPr>
        <w:t>isn't</w:t>
      </w:r>
      <w:proofErr w:type="spellEnd"/>
      <w:r w:rsidRPr="003466AD">
        <w:rPr>
          <w:rFonts w:ascii="Menlo" w:hAnsi="Menlo" w:cs="Menlo"/>
          <w:i/>
          <w:iCs/>
          <w:color w:val="808080"/>
          <w:sz w:val="18"/>
          <w:szCs w:val="18"/>
        </w:rPr>
        <w:t xml:space="preserve"> human</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isOnGoing</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gameState</w:t>
      </w:r>
      <w:r w:rsidRPr="003466AD">
        <w:rPr>
          <w:rFonts w:ascii="Menlo" w:hAnsi="Menlo" w:cs="Menlo"/>
          <w:color w:val="000000"/>
          <w:sz w:val="18"/>
          <w:szCs w:val="18"/>
        </w:rPr>
        <w:t>.isGameOver</w:t>
      </w:r>
      <w:proofErr w:type="spellEnd"/>
      <w:r w:rsidRPr="003466AD">
        <w:rPr>
          <w:rFonts w:ascii="Menlo" w:hAnsi="Menlo" w:cs="Menlo"/>
          <w:color w:val="000000"/>
          <w:sz w:val="18"/>
          <w:szCs w:val="18"/>
        </w:rPr>
        <w:t>() || !</w:t>
      </w:r>
      <w:proofErr w:type="spellStart"/>
      <w:r w:rsidRPr="003466AD">
        <w:rPr>
          <w:rFonts w:ascii="Menlo" w:hAnsi="Menlo" w:cs="Menlo"/>
          <w:color w:val="000000"/>
          <w:sz w:val="18"/>
          <w:szCs w:val="18"/>
        </w:rPr>
        <w:t>getCurrentPlayer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isHuman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HumanPlayer</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currentPlayer</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HumanPlayer</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getCurrentPlayer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Communicate</w:t>
      </w:r>
      <w:proofErr w:type="spellEnd"/>
      <w:r w:rsidRPr="003466AD">
        <w:rPr>
          <w:rFonts w:ascii="Menlo" w:hAnsi="Menlo" w:cs="Menlo"/>
          <w:i/>
          <w:iCs/>
          <w:color w:val="808080"/>
          <w:sz w:val="18"/>
          <w:szCs w:val="18"/>
        </w:rPr>
        <w:t xml:space="preserve"> to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human player </w:t>
      </w:r>
      <w:proofErr w:type="spellStart"/>
      <w:r w:rsidRPr="003466AD">
        <w:rPr>
          <w:rFonts w:ascii="Menlo" w:hAnsi="Menlo" w:cs="Menlo"/>
          <w:i/>
          <w:iCs/>
          <w:color w:val="808080"/>
          <w:sz w:val="18"/>
          <w:szCs w:val="18"/>
        </w:rPr>
        <w:t>object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selection</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currentPlayer.handleBoardClick</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boardUI</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sel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updateUI</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notifyAll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boardUI</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 xml:space="preserve">, update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updateUI</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isPaused</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setUIPaused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isReadyToStart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setUIReadyToStart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isOnGoing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setUIOnGoing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isOver</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setUIOver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boardUI</w:t>
      </w:r>
      <w:r w:rsidRPr="003466AD">
        <w:rPr>
          <w:rFonts w:ascii="Menlo" w:hAnsi="Menlo" w:cs="Menlo"/>
          <w:color w:val="000000"/>
          <w:sz w:val="18"/>
          <w:szCs w:val="18"/>
        </w:rPr>
        <w:t>.repaint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Request</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resetClick</w:t>
      </w:r>
      <w:proofErr w:type="spellEnd"/>
      <w:r w:rsidRPr="003466AD">
        <w:rPr>
          <w:rFonts w:ascii="Menlo" w:hAnsi="Menlo" w:cs="Menlo"/>
          <w:i/>
          <w:iCs/>
          <w:color w:val="808080"/>
          <w:sz w:val="18"/>
          <w:szCs w:val="18"/>
        </w:rPr>
        <w:t xml:space="preserve">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resetClick</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"Board reset </w:t>
      </w:r>
      <w:proofErr w:type="spellStart"/>
      <w:r w:rsidRPr="003466AD">
        <w:rPr>
          <w:rFonts w:ascii="Menlo" w:hAnsi="Menlo" w:cs="Menlo"/>
          <w:b/>
          <w:bCs/>
          <w:color w:val="008000"/>
          <w:sz w:val="18"/>
          <w:szCs w:val="18"/>
        </w:rPr>
        <w:t>done</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isPaused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isReadyToStart</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isOnGoing</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isOver</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.restart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curHistoryIndex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history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ArrayList</w:t>
      </w:r>
      <w:proofErr w:type="spellEnd"/>
      <w:r w:rsidRPr="003466AD">
        <w:rPr>
          <w:rFonts w:ascii="Menlo" w:hAnsi="Menlo" w:cs="Menlo"/>
          <w:color w:val="000000"/>
          <w:sz w:val="18"/>
          <w:szCs w:val="18"/>
        </w:rPr>
        <w:t>&lt;&gt;();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history</w:t>
      </w:r>
      <w:r w:rsidRPr="003466AD">
        <w:rPr>
          <w:rFonts w:ascii="Menlo" w:hAnsi="Menlo" w:cs="Menlo"/>
          <w:color w:val="000000"/>
          <w:sz w:val="18"/>
          <w:szCs w:val="18"/>
        </w:rPr>
        <w:t>.add</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gameState</w:t>
      </w:r>
      <w:r w:rsidRPr="003466AD">
        <w:rPr>
          <w:rFonts w:ascii="Menlo" w:hAnsi="Menlo" w:cs="Menlo"/>
          <w:color w:val="000000"/>
          <w:sz w:val="18"/>
          <w:szCs w:val="18"/>
        </w:rPr>
        <w:t>.copy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lastIndexValid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updateUI</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Request</w:t>
      </w:r>
      <w:proofErr w:type="spellEnd"/>
      <w:r w:rsidRPr="003466AD">
        <w:rPr>
          <w:rFonts w:ascii="Menlo" w:hAnsi="Menlo" w:cs="Menlo"/>
          <w:i/>
          <w:iCs/>
          <w:color w:val="808080"/>
          <w:sz w:val="18"/>
          <w:szCs w:val="18"/>
        </w:rPr>
        <w:t xml:space="preserve"> to start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startClick</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"Game </w:t>
      </w:r>
      <w:proofErr w:type="spellStart"/>
      <w:r w:rsidRPr="003466AD">
        <w:rPr>
          <w:rFonts w:ascii="Menlo" w:hAnsi="Menlo" w:cs="Menlo"/>
          <w:b/>
          <w:bCs/>
          <w:color w:val="008000"/>
          <w:sz w:val="18"/>
          <w:szCs w:val="18"/>
        </w:rPr>
        <w:t>started</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isPaused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isReadyToStart</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isOnGoing</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player1 </w:t>
      </w:r>
      <w:r w:rsidRPr="003466AD">
        <w:rPr>
          <w:rFonts w:ascii="Menlo" w:hAnsi="Menlo" w:cs="Menlo"/>
          <w:color w:val="000000"/>
          <w:sz w:val="18"/>
          <w:szCs w:val="18"/>
        </w:rPr>
        <w:t xml:space="preserve">= </w:t>
      </w:r>
      <w:r w:rsidRPr="003466AD">
        <w:rPr>
          <w:rFonts w:ascii="Menlo" w:hAnsi="Menlo" w:cs="Menlo"/>
          <w:b/>
          <w:bCs/>
          <w:color w:val="660E7A"/>
          <w:sz w:val="18"/>
          <w:szCs w:val="18"/>
        </w:rPr>
        <w:t>opt</w:t>
      </w:r>
      <w:r w:rsidRPr="003466AD">
        <w:rPr>
          <w:rFonts w:ascii="Menlo" w:hAnsi="Menlo" w:cs="Menlo"/>
          <w:color w:val="000000"/>
          <w:sz w:val="18"/>
          <w:szCs w:val="18"/>
        </w:rPr>
        <w:t>.getPlayer1();</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player2 </w:t>
      </w:r>
      <w:r w:rsidRPr="003466AD">
        <w:rPr>
          <w:rFonts w:ascii="Menlo" w:hAnsi="Menlo" w:cs="Menlo"/>
          <w:color w:val="000000"/>
          <w:sz w:val="18"/>
          <w:szCs w:val="18"/>
        </w:rPr>
        <w:t xml:space="preserve">= </w:t>
      </w:r>
      <w:r w:rsidRPr="003466AD">
        <w:rPr>
          <w:rFonts w:ascii="Menlo" w:hAnsi="Menlo" w:cs="Menlo"/>
          <w:b/>
          <w:bCs/>
          <w:color w:val="660E7A"/>
          <w:sz w:val="18"/>
          <w:szCs w:val="18"/>
        </w:rPr>
        <w:t>opt</w:t>
      </w:r>
      <w:r w:rsidRPr="003466AD">
        <w:rPr>
          <w:rFonts w:ascii="Menlo" w:hAnsi="Menlo" w:cs="Menlo"/>
          <w:color w:val="000000"/>
          <w:sz w:val="18"/>
          <w:szCs w:val="18"/>
        </w:rPr>
        <w:t>.getPlayer2();</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updateUI</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notifyAll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Request</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resume</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paused</w:t>
      </w:r>
      <w:proofErr w:type="spellEnd"/>
      <w:r w:rsidRPr="003466AD">
        <w:rPr>
          <w:rFonts w:ascii="Menlo" w:hAnsi="Menlo" w:cs="Menlo"/>
          <w:i/>
          <w:iCs/>
          <w:color w:val="808080"/>
          <w:sz w:val="18"/>
          <w:szCs w:val="18"/>
        </w:rPr>
        <w:t xml:space="preserv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resumeClick</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"Game </w:t>
      </w:r>
      <w:proofErr w:type="spellStart"/>
      <w:r w:rsidRPr="003466AD">
        <w:rPr>
          <w:rFonts w:ascii="Menlo" w:hAnsi="Menlo" w:cs="Menlo"/>
          <w:b/>
          <w:bCs/>
          <w:color w:val="008000"/>
          <w:sz w:val="18"/>
          <w:szCs w:val="18"/>
        </w:rPr>
        <w:t>resumed</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isPaused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isReadyToStart</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isOnGoing</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player1 </w:t>
      </w:r>
      <w:r w:rsidRPr="003466AD">
        <w:rPr>
          <w:rFonts w:ascii="Menlo" w:hAnsi="Menlo" w:cs="Menlo"/>
          <w:color w:val="000000"/>
          <w:sz w:val="18"/>
          <w:szCs w:val="18"/>
        </w:rPr>
        <w:t xml:space="preserve">= </w:t>
      </w:r>
      <w:r w:rsidRPr="003466AD">
        <w:rPr>
          <w:rFonts w:ascii="Menlo" w:hAnsi="Menlo" w:cs="Menlo"/>
          <w:b/>
          <w:bCs/>
          <w:color w:val="660E7A"/>
          <w:sz w:val="18"/>
          <w:szCs w:val="18"/>
        </w:rPr>
        <w:t>opt</w:t>
      </w:r>
      <w:r w:rsidRPr="003466AD">
        <w:rPr>
          <w:rFonts w:ascii="Menlo" w:hAnsi="Menlo" w:cs="Menlo"/>
          <w:color w:val="000000"/>
          <w:sz w:val="18"/>
          <w:szCs w:val="18"/>
        </w:rPr>
        <w:t>.getPlayer1();</w:t>
      </w:r>
      <w:r w:rsidRPr="003466AD">
        <w:rPr>
          <w:rFonts w:ascii="Menlo" w:hAnsi="Menlo" w:cs="Menlo"/>
          <w:color w:val="000000"/>
          <w:sz w:val="18"/>
          <w:szCs w:val="18"/>
        </w:rPr>
        <w:br/>
        <w:t xml:space="preserve">      </w:t>
      </w:r>
      <w:r w:rsidRPr="003466AD">
        <w:rPr>
          <w:rFonts w:ascii="Menlo" w:hAnsi="Menlo" w:cs="Menlo"/>
          <w:b/>
          <w:bCs/>
          <w:color w:val="660E7A"/>
          <w:sz w:val="18"/>
          <w:szCs w:val="18"/>
        </w:rPr>
        <w:t xml:space="preserve">player2 </w:t>
      </w:r>
      <w:r w:rsidRPr="003466AD">
        <w:rPr>
          <w:rFonts w:ascii="Menlo" w:hAnsi="Menlo" w:cs="Menlo"/>
          <w:color w:val="000000"/>
          <w:sz w:val="18"/>
          <w:szCs w:val="18"/>
        </w:rPr>
        <w:t xml:space="preserve">= </w:t>
      </w:r>
      <w:r w:rsidRPr="003466AD">
        <w:rPr>
          <w:rFonts w:ascii="Menlo" w:hAnsi="Menlo" w:cs="Menlo"/>
          <w:b/>
          <w:bCs/>
          <w:color w:val="660E7A"/>
          <w:sz w:val="18"/>
          <w:szCs w:val="18"/>
        </w:rPr>
        <w:t>opt</w:t>
      </w:r>
      <w:r w:rsidRPr="003466AD">
        <w:rPr>
          <w:rFonts w:ascii="Menlo" w:hAnsi="Menlo" w:cs="Menlo"/>
          <w:color w:val="000000"/>
          <w:sz w:val="18"/>
          <w:szCs w:val="18"/>
        </w:rPr>
        <w:t>.getPlayer2();</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updateUI</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notifyAll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Request</w:t>
      </w:r>
      <w:proofErr w:type="spellEnd"/>
      <w:r w:rsidRPr="003466AD">
        <w:rPr>
          <w:rFonts w:ascii="Menlo" w:hAnsi="Menlo" w:cs="Menlo"/>
          <w:i/>
          <w:iCs/>
          <w:color w:val="808080"/>
          <w:sz w:val="18"/>
          <w:szCs w:val="18"/>
        </w:rPr>
        <w:t xml:space="preserve"> to pause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pauseClick</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"Game </w:t>
      </w:r>
      <w:proofErr w:type="spellStart"/>
      <w:r w:rsidRPr="003466AD">
        <w:rPr>
          <w:rFonts w:ascii="Menlo" w:hAnsi="Menlo" w:cs="Menlo"/>
          <w:b/>
          <w:bCs/>
          <w:color w:val="008000"/>
          <w:sz w:val="18"/>
          <w:szCs w:val="18"/>
        </w:rPr>
        <w:t>pausing</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isPaused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isReadyToStart</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isOnGoing</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a Human,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wait</w:t>
      </w:r>
      <w:proofErr w:type="spellEnd"/>
      <w:r w:rsidRPr="003466AD">
        <w:rPr>
          <w:rFonts w:ascii="Menlo" w:hAnsi="Menlo" w:cs="Menlo"/>
          <w:i/>
          <w:iCs/>
          <w:color w:val="808080"/>
          <w:sz w:val="18"/>
          <w:szCs w:val="18"/>
        </w:rPr>
        <w:t xml:space="preserve"> for </w:t>
      </w:r>
      <w:proofErr w:type="spellStart"/>
      <w:r w:rsidRPr="003466AD">
        <w:rPr>
          <w:rFonts w:ascii="Menlo" w:hAnsi="Menlo" w:cs="Menlo"/>
          <w:i/>
          <w:iCs/>
          <w:color w:val="808080"/>
          <w:sz w:val="18"/>
          <w:szCs w:val="18"/>
        </w:rPr>
        <w: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Player </w:t>
      </w:r>
      <w:proofErr w:type="spellStart"/>
      <w:r w:rsidRPr="003466AD">
        <w:rPr>
          <w:rFonts w:ascii="Menlo" w:hAnsi="Menlo" w:cs="Menlo"/>
          <w:color w:val="000000"/>
          <w:sz w:val="18"/>
          <w:szCs w:val="18"/>
        </w:rPr>
        <w:t>current</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getCurrentPlayer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current.isHuman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HumanPlayer</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current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skipNextMove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notifyAll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Setup for game over 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gameOver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"Game over."</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isPaused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isReadyToStart</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isOnGoing</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isOver</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updateUI</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Setup UI for </w:t>
      </w:r>
      <w:proofErr w:type="spellStart"/>
      <w:r w:rsidRPr="003466AD">
        <w:rPr>
          <w:rFonts w:ascii="Menlo" w:hAnsi="Menlo" w:cs="Menlo"/>
          <w:i/>
          <w:iCs/>
          <w:color w:val="808080"/>
          <w:sz w:val="18"/>
          <w:szCs w:val="18"/>
        </w:rPr>
        <w:t>OnGoing</w:t>
      </w:r>
      <w:proofErr w:type="spellEnd"/>
      <w:r w:rsidRPr="003466AD">
        <w:rPr>
          <w:rFonts w:ascii="Menlo" w:hAnsi="Menlo" w:cs="Menlo"/>
          <w:i/>
          <w:iCs/>
          <w:color w:val="808080"/>
          <w:sz w:val="18"/>
          <w:szCs w:val="18"/>
        </w:rPr>
        <w:t xml:space="preserve"> state.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private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proofErr w:type="gramStart"/>
      <w:r w:rsidRPr="003466AD">
        <w:rPr>
          <w:rFonts w:ascii="Menlo" w:hAnsi="Menlo" w:cs="Menlo"/>
          <w:color w:val="000000"/>
          <w:sz w:val="18"/>
          <w:szCs w:val="18"/>
        </w:rPr>
        <w:t>setUIOnGoing</w:t>
      </w:r>
      <w:proofErr w:type="spellEnd"/>
      <w:r w:rsidRPr="003466AD">
        <w:rPr>
          <w:rFonts w:ascii="Menlo" w:hAnsi="Menlo" w:cs="Menlo"/>
          <w:color w:val="000000"/>
          <w:sz w:val="18"/>
          <w:szCs w:val="18"/>
        </w:rPr>
        <w:t>(</w:t>
      </w:r>
      <w:proofErr w:type="gram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.setEnabled(</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btnStart</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btnResume</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btnPause</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btnRest</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btnUndo</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btnRedo</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Setup UI for </w:t>
      </w:r>
      <w:proofErr w:type="spellStart"/>
      <w:r w:rsidRPr="003466AD">
        <w:rPr>
          <w:rFonts w:ascii="Menlo" w:hAnsi="Menlo" w:cs="Menlo"/>
          <w:i/>
          <w:iCs/>
          <w:color w:val="808080"/>
          <w:sz w:val="18"/>
          <w:szCs w:val="18"/>
        </w:rPr>
        <w:t>ReadyToStart</w:t>
      </w:r>
      <w:proofErr w:type="spellEnd"/>
      <w:r w:rsidRPr="003466AD">
        <w:rPr>
          <w:rFonts w:ascii="Menlo" w:hAnsi="Menlo" w:cs="Menlo"/>
          <w:i/>
          <w:iCs/>
          <w:color w:val="808080"/>
          <w:sz w:val="18"/>
          <w:szCs w:val="18"/>
        </w:rPr>
        <w:t xml:space="preserve"> state.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private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setUIReadyToStart</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"Press 'Start' to start a game."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.setEnabled(</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.setEnabled(</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btnStart</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btnResume</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btnPause</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btnRest</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btnUndo</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btnRedo</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Setup UI for </w:t>
      </w:r>
      <w:proofErr w:type="spellStart"/>
      <w:r w:rsidRPr="003466AD">
        <w:rPr>
          <w:rFonts w:ascii="Menlo" w:hAnsi="Menlo" w:cs="Menlo"/>
          <w:i/>
          <w:iCs/>
          <w:color w:val="808080"/>
          <w:sz w:val="18"/>
          <w:szCs w:val="18"/>
        </w:rPr>
        <w:t>Paused</w:t>
      </w:r>
      <w:proofErr w:type="spellEnd"/>
      <w:r w:rsidRPr="003466AD">
        <w:rPr>
          <w:rFonts w:ascii="Menlo" w:hAnsi="Menlo" w:cs="Menlo"/>
          <w:i/>
          <w:iCs/>
          <w:color w:val="808080"/>
          <w:sz w:val="18"/>
          <w:szCs w:val="18"/>
        </w:rPr>
        <w:t xml:space="preserve"> state.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private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setUIPaused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"Game </w:t>
      </w:r>
      <w:proofErr w:type="spellStart"/>
      <w:r w:rsidRPr="003466AD">
        <w:rPr>
          <w:rFonts w:ascii="Menlo" w:hAnsi="Menlo" w:cs="Menlo"/>
          <w:b/>
          <w:bCs/>
          <w:color w:val="008000"/>
          <w:sz w:val="18"/>
          <w:szCs w:val="18"/>
        </w:rPr>
        <w:t>is</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paused</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.setEnabled(</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.setEnabled(</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btnStart</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btnResume</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btnPause</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btnRest</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btnUndo</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undoIsPossible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btnRedo</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redoIsPossible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Setup UI for Over state.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private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setUIOver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"Game </w:t>
      </w:r>
      <w:proofErr w:type="spellStart"/>
      <w:r w:rsidRPr="003466AD">
        <w:rPr>
          <w:rFonts w:ascii="Menlo" w:hAnsi="Menlo" w:cs="Menlo"/>
          <w:b/>
          <w:bCs/>
          <w:color w:val="008000"/>
          <w:sz w:val="18"/>
          <w:szCs w:val="18"/>
        </w:rPr>
        <w:t>is</w:t>
      </w:r>
      <w:proofErr w:type="spellEnd"/>
      <w:r w:rsidRPr="003466AD">
        <w:rPr>
          <w:rFonts w:ascii="Menlo" w:hAnsi="Menlo" w:cs="Menlo"/>
          <w:b/>
          <w:bCs/>
          <w:color w:val="008000"/>
          <w:sz w:val="18"/>
          <w:szCs w:val="18"/>
        </w:rPr>
        <w:t xml:space="preserve"> over."</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.setEnabled(</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.setEnabled(</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btnStart</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btnResume</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btnPause</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btnRest</w:t>
      </w:r>
      <w:r w:rsidRPr="003466AD">
        <w:rPr>
          <w:rFonts w:ascii="Menlo" w:hAnsi="Menlo" w:cs="Menlo"/>
          <w:color w:val="000000"/>
          <w:sz w:val="18"/>
          <w:szCs w:val="18"/>
        </w:rPr>
        <w:t>.setEnabled</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Write a </w:t>
      </w:r>
      <w:proofErr w:type="spellStart"/>
      <w:r w:rsidRPr="003466AD">
        <w:rPr>
          <w:rFonts w:ascii="Menlo" w:hAnsi="Menlo" w:cs="Menlo"/>
          <w:i/>
          <w:iCs/>
          <w:color w:val="808080"/>
          <w:sz w:val="18"/>
          <w:szCs w:val="18"/>
        </w:rPr>
        <w:t>message</w:t>
      </w:r>
      <w:proofErr w:type="spellEnd"/>
      <w:r w:rsidRPr="003466AD">
        <w:rPr>
          <w:rFonts w:ascii="Menlo" w:hAnsi="Menlo" w:cs="Menlo"/>
          <w:i/>
          <w:iCs/>
          <w:color w:val="808080"/>
          <w:sz w:val="18"/>
          <w:szCs w:val="18"/>
        </w:rPr>
        <w:t xml:space="preserve"> in console.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msg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message</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append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writeToConsole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msg)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date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SimpleDateFormat</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hh:mm:ss</w:t>
      </w:r>
      <w:proofErr w:type="spellEnd"/>
      <w:r w:rsidRPr="003466AD">
        <w:rPr>
          <w:rFonts w:ascii="Menlo" w:hAnsi="Menlo" w:cs="Menlo"/>
          <w:b/>
          <w:bCs/>
          <w:color w:val="008000"/>
          <w:sz w:val="18"/>
          <w:szCs w:val="18"/>
        </w:rPr>
        <w:t>"</w:t>
      </w:r>
      <w:r w:rsidRPr="003466AD">
        <w:rPr>
          <w:rFonts w:ascii="Menlo" w:hAnsi="Menlo" w:cs="Menlo"/>
          <w:color w:val="000000"/>
          <w:sz w:val="18"/>
          <w:szCs w:val="18"/>
        </w:rPr>
        <w:t>).format(</w:t>
      </w:r>
      <w:r w:rsidRPr="003466AD">
        <w:rPr>
          <w:rFonts w:ascii="Menlo" w:hAnsi="Menlo" w:cs="Menlo"/>
          <w:b/>
          <w:bCs/>
          <w:color w:val="000080"/>
          <w:sz w:val="18"/>
          <w:szCs w:val="18"/>
        </w:rPr>
        <w:t xml:space="preserve">new </w:t>
      </w:r>
      <w:r w:rsidRPr="003466AD">
        <w:rPr>
          <w:rFonts w:ascii="Menlo" w:hAnsi="Menlo" w:cs="Menlo"/>
          <w:color w:val="000000"/>
          <w:sz w:val="18"/>
          <w:szCs w:val="18"/>
        </w:rPr>
        <w:t>Date());</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opt</w:t>
      </w:r>
      <w:r w:rsidRPr="003466AD">
        <w:rPr>
          <w:rFonts w:ascii="Menlo" w:hAnsi="Menlo" w:cs="Menlo"/>
          <w:color w:val="000000"/>
          <w:sz w:val="18"/>
          <w:szCs w:val="18"/>
        </w:rPr>
        <w:t>.</w:t>
      </w:r>
      <w:r w:rsidRPr="003466AD">
        <w:rPr>
          <w:rFonts w:ascii="Menlo" w:hAnsi="Menlo" w:cs="Menlo"/>
          <w:b/>
          <w:bCs/>
          <w:color w:val="660E7A"/>
          <w:sz w:val="18"/>
          <w:szCs w:val="18"/>
        </w:rPr>
        <w:t>txtAreaConsole</w:t>
      </w:r>
      <w:r w:rsidRPr="003466AD">
        <w:rPr>
          <w:rFonts w:ascii="Menlo" w:hAnsi="Menlo" w:cs="Menlo"/>
          <w:color w:val="000000"/>
          <w:sz w:val="18"/>
          <w:szCs w:val="18"/>
        </w:rPr>
        <w:t>.append</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 </w:t>
      </w:r>
      <w:r w:rsidRPr="003466AD">
        <w:rPr>
          <w:rFonts w:ascii="Menlo" w:hAnsi="Menlo" w:cs="Menlo"/>
          <w:color w:val="000000"/>
          <w:sz w:val="18"/>
          <w:szCs w:val="18"/>
        </w:rPr>
        <w:t xml:space="preserve">+ date + </w:t>
      </w:r>
      <w:r w:rsidRPr="003466AD">
        <w:rPr>
          <w:rFonts w:ascii="Menlo" w:hAnsi="Menlo" w:cs="Menlo"/>
          <w:b/>
          <w:bCs/>
          <w:color w:val="008000"/>
          <w:sz w:val="18"/>
          <w:szCs w:val="18"/>
        </w:rPr>
        <w:t xml:space="preserve">"]: " </w:t>
      </w:r>
      <w:r w:rsidRPr="003466AD">
        <w:rPr>
          <w:rFonts w:ascii="Menlo" w:hAnsi="Menlo" w:cs="Menlo"/>
          <w:color w:val="000000"/>
          <w:sz w:val="18"/>
          <w:szCs w:val="18"/>
        </w:rPr>
        <w:t xml:space="preserve">+ msg + </w:t>
      </w:r>
      <w:r w:rsidRPr="003466AD">
        <w:rPr>
          <w:rFonts w:ascii="Menlo" w:hAnsi="Menlo" w:cs="Menlo"/>
          <w:b/>
          <w:bCs/>
          <w:color w:val="008000"/>
          <w:sz w:val="18"/>
          <w:szCs w:val="18"/>
        </w:rPr>
        <w:t>"</w:t>
      </w:r>
      <w:r w:rsidRPr="003466AD">
        <w:rPr>
          <w:rFonts w:ascii="Menlo" w:hAnsi="Menlo" w:cs="Menlo"/>
          <w:b/>
          <w:bCs/>
          <w:color w:val="000080"/>
          <w:sz w:val="18"/>
          <w:szCs w:val="18"/>
        </w:rPr>
        <w:t>\n</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delay for a AI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value</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new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for AI delay.</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setDelay</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AIDelay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76BB1880" w14:textId="0D8ED320" w:rsidR="00C31355" w:rsidRDefault="00C31355" w:rsidP="00C31355">
      <w:pPr>
        <w:pStyle w:val="Titolo2"/>
      </w:pPr>
      <w:proofErr w:type="spellStart"/>
      <w:r>
        <w:t>GameState</w:t>
      </w:r>
      <w:bookmarkEnd w:id="318"/>
      <w:proofErr w:type="spellEnd"/>
    </w:p>
    <w:p w14:paraId="0DB92C49"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19" w:name="_Toc53657010"/>
      <w:r w:rsidRPr="003466AD">
        <w:rPr>
          <w:rFonts w:ascii="Menlo" w:hAnsi="Menlo" w:cs="Menlo"/>
          <w:color w:val="000000"/>
          <w:sz w:val="18"/>
          <w:szCs w:val="18"/>
        </w:rPr>
        <w:br/>
      </w:r>
      <w:r w:rsidRPr="003466AD">
        <w:rPr>
          <w:rFonts w:ascii="Menlo" w:hAnsi="Menlo" w:cs="Menlo"/>
          <w:b/>
          <w:bCs/>
          <w:color w:val="000080"/>
          <w:sz w:val="18"/>
          <w:szCs w:val="18"/>
        </w:rPr>
        <w:t xml:space="preserve">package </w:t>
      </w:r>
      <w:proofErr w:type="spellStart"/>
      <w:proofErr w:type="gramStart"/>
      <w:r w:rsidRPr="003466AD">
        <w:rPr>
          <w:rFonts w:ascii="Menlo" w:hAnsi="Menlo" w:cs="Menlo"/>
          <w:color w:val="000000"/>
          <w:sz w:val="18"/>
          <w:szCs w:val="18"/>
        </w:rPr>
        <w:t>com.dca.checkers</w:t>
      </w:r>
      <w:proofErr w:type="gramEnd"/>
      <w:r w:rsidRPr="003466AD">
        <w:rPr>
          <w:rFonts w:ascii="Menlo" w:hAnsi="Menlo" w:cs="Menlo"/>
          <w:color w:val="000000"/>
          <w:sz w:val="18"/>
          <w:szCs w:val="18"/>
        </w:rPr>
        <w:t>.model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color w:val="000000"/>
          <w:sz w:val="18"/>
          <w:szCs w:val="18"/>
        </w:rPr>
        <w:lastRenderedPageBreak/>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java.util.ArrayList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java.util.List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GameState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game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ensures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made are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as</w:t>
      </w:r>
      <w:proofErr w:type="spellEnd"/>
      <w:r w:rsidRPr="003466AD">
        <w:rPr>
          <w:rFonts w:ascii="Menlo" w:hAnsi="Menlo" w:cs="Menlo"/>
          <w:i/>
          <w:iCs/>
          <w:color w:val="808080"/>
          <w:sz w:val="18"/>
          <w:szCs w:val="18"/>
        </w:rPr>
        <w:t xml:space="preserve"> per the </w:t>
      </w:r>
      <w:proofErr w:type="spellStart"/>
      <w:r w:rsidRPr="003466AD">
        <w:rPr>
          <w:rFonts w:ascii="Menlo" w:hAnsi="Menlo" w:cs="Menlo"/>
          <w:i/>
          <w:iCs/>
          <w:color w:val="808080"/>
          <w:sz w:val="18"/>
          <w:szCs w:val="18"/>
        </w:rPr>
        <w:t>rules</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implements</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State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state of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Board </w:t>
      </w:r>
      <w:proofErr w:type="spellStart"/>
      <w:r w:rsidRPr="003466AD">
        <w:rPr>
          <w:rFonts w:ascii="Menlo" w:hAnsi="Menlo" w:cs="Menlo"/>
          <w:b/>
          <w:bCs/>
          <w:color w:val="660E7A"/>
          <w:sz w:val="18"/>
          <w:szCs w:val="18"/>
        </w:rPr>
        <w:t>board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indicating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player 1's turn.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b/>
          <w:bCs/>
          <w:color w:val="660E7A"/>
          <w:sz w:val="18"/>
          <w:szCs w:val="18"/>
        </w:rPr>
        <w:t>isP1Turn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last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allow</w:t>
      </w:r>
      <w:proofErr w:type="spellEnd"/>
      <w:r w:rsidRPr="003466AD">
        <w:rPr>
          <w:rFonts w:ascii="Menlo" w:hAnsi="Menlo" w:cs="Menlo"/>
          <w:i/>
          <w:iCs/>
          <w:color w:val="808080"/>
          <w:sz w:val="18"/>
          <w:szCs w:val="18"/>
        </w:rPr>
        <w:t xml:space="preserve"> for multiple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 xml:space="preserve"> in a turn.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skipIndex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Number</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excecuted</w:t>
      </w:r>
      <w:proofErr w:type="spellEnd"/>
      <w:r w:rsidRPr="003466AD">
        <w:rPr>
          <w:rFonts w:ascii="Menlo" w:hAnsi="Menlo" w:cs="Menlo"/>
          <w:i/>
          <w:iCs/>
          <w:color w:val="808080"/>
          <w:sz w:val="18"/>
          <w:szCs w:val="18"/>
        </w:rPr>
        <w:t xml:space="preserve"> by p1 from last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ex</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cntMovesFromLastSkip</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Max </w:t>
      </w:r>
      <w:proofErr w:type="spellStart"/>
      <w:r w:rsidRPr="003466AD">
        <w:rPr>
          <w:rFonts w:ascii="Menlo" w:hAnsi="Menlo" w:cs="Menlo"/>
          <w:i/>
          <w:iCs/>
          <w:color w:val="808080"/>
          <w:sz w:val="18"/>
          <w:szCs w:val="18"/>
        </w:rPr>
        <w:t>number</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without</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required</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declare</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maxNumMovesForDraw</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40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state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draw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restart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state)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setGameState</w:t>
      </w:r>
      <w:proofErr w:type="spellEnd"/>
      <w:r w:rsidRPr="003466AD">
        <w:rPr>
          <w:rFonts w:ascii="Menlo" w:hAnsi="Menlo" w:cs="Menlo"/>
          <w:color w:val="000000"/>
          <w:sz w:val="18"/>
          <w:szCs w:val="18"/>
        </w:rPr>
        <w:t>(state);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(Board </w:t>
      </w:r>
      <w:proofErr w:type="spellStart"/>
      <w:r w:rsidRPr="003466AD">
        <w:rPr>
          <w:rFonts w:ascii="Menlo" w:hAnsi="Menlo" w:cs="Menlo"/>
          <w:color w:val="000000"/>
          <w:sz w:val="18"/>
          <w:szCs w:val="18"/>
        </w:rPr>
        <w:t>board</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isP1Turn,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skipIndex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w:t>
      </w:r>
      <w:proofErr w:type="spellStart"/>
      <w:r w:rsidRPr="003466AD">
        <w:rPr>
          <w:rFonts w:ascii="Menlo" w:hAnsi="Menlo" w:cs="Menlo"/>
          <w:color w:val="000000"/>
          <w:sz w:val="18"/>
          <w:szCs w:val="18"/>
        </w:rPr>
        <w:t>board</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 xml:space="preserve">Board() : </w:t>
      </w:r>
      <w:proofErr w:type="spellStart"/>
      <w:r w:rsidRPr="003466AD">
        <w:rPr>
          <w:rFonts w:ascii="Menlo" w:hAnsi="Menlo" w:cs="Menlo"/>
          <w:color w:val="000000"/>
          <w:sz w:val="18"/>
          <w:szCs w:val="18"/>
        </w:rPr>
        <w:t>board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isP1Turn </w:t>
      </w:r>
      <w:r w:rsidRPr="003466AD">
        <w:rPr>
          <w:rFonts w:ascii="Menlo" w:hAnsi="Menlo" w:cs="Menlo"/>
          <w:color w:val="000000"/>
          <w:sz w:val="18"/>
          <w:szCs w:val="18"/>
        </w:rPr>
        <w:t>= isP1Turn;</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skipIndex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skipIndex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Creates</w:t>
      </w:r>
      <w:proofErr w:type="spellEnd"/>
      <w:r w:rsidRPr="003466AD">
        <w:rPr>
          <w:rFonts w:ascii="Menlo" w:hAnsi="Menlo" w:cs="Menlo"/>
          <w:i/>
          <w:iCs/>
          <w:color w:val="808080"/>
          <w:sz w:val="18"/>
          <w:szCs w:val="18"/>
        </w:rPr>
        <w:t xml:space="preserve"> a copy of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game </w:t>
      </w:r>
      <w:proofErr w:type="spellStart"/>
      <w:r w:rsidRPr="003466AD">
        <w:rPr>
          <w:rFonts w:ascii="Menlo" w:hAnsi="Menlo" w:cs="Menlo"/>
          <w:i/>
          <w:iCs/>
          <w:color w:val="808080"/>
          <w:sz w:val="18"/>
          <w:szCs w:val="18"/>
        </w:rPr>
        <w:t>such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modifications</w:t>
      </w:r>
      <w:proofErr w:type="spellEnd"/>
      <w:r w:rsidRPr="003466AD">
        <w:rPr>
          <w:rFonts w:ascii="Menlo" w:hAnsi="Menlo" w:cs="Menlo"/>
          <w:i/>
          <w:iCs/>
          <w:color w:val="808080"/>
          <w:sz w:val="18"/>
          <w:szCs w:val="18"/>
        </w:rPr>
        <w:t xml:space="preserve"> made to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are</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made to the </w:t>
      </w:r>
      <w:proofErr w:type="spellStart"/>
      <w:r w:rsidRPr="003466AD">
        <w:rPr>
          <w:rFonts w:ascii="Menlo" w:hAnsi="Menlo" w:cs="Menlo"/>
          <w:i/>
          <w:iCs/>
          <w:color w:val="808080"/>
          <w:sz w:val="18"/>
          <w:szCs w:val="18"/>
        </w:rPr>
        <w:t>other</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an </w:t>
      </w:r>
      <w:proofErr w:type="spellStart"/>
      <w:r w:rsidRPr="003466AD">
        <w:rPr>
          <w:rFonts w:ascii="Menlo" w:hAnsi="Menlo" w:cs="Menlo"/>
          <w:i/>
          <w:iCs/>
          <w:color w:val="808080"/>
          <w:sz w:val="18"/>
          <w:szCs w:val="18"/>
        </w:rPr>
        <w:t>exact</w:t>
      </w:r>
      <w:proofErr w:type="spellEnd"/>
      <w:r w:rsidRPr="003466AD">
        <w:rPr>
          <w:rFonts w:ascii="Menlo" w:hAnsi="Menlo" w:cs="Menlo"/>
          <w:i/>
          <w:iCs/>
          <w:color w:val="808080"/>
          <w:sz w:val="18"/>
          <w:szCs w:val="18"/>
        </w:rPr>
        <w:t xml:space="preserve"> copy of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copy()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g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w:t>
      </w:r>
      <w:r w:rsidRPr="003466AD">
        <w:rPr>
          <w:rFonts w:ascii="Menlo" w:hAnsi="Menlo" w:cs="Menlo"/>
          <w:b/>
          <w:bCs/>
          <w:color w:val="660E7A"/>
          <w:sz w:val="18"/>
          <w:szCs w:val="18"/>
        </w:rPr>
        <w:t>board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.copy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g.</w:t>
      </w:r>
      <w:r w:rsidRPr="003466AD">
        <w:rPr>
          <w:rFonts w:ascii="Menlo" w:hAnsi="Menlo" w:cs="Menlo"/>
          <w:b/>
          <w:bCs/>
          <w:color w:val="660E7A"/>
          <w:sz w:val="18"/>
          <w:szCs w:val="18"/>
        </w:rPr>
        <w:t xml:space="preserve">isP1Turn </w:t>
      </w:r>
      <w:r w:rsidRPr="003466AD">
        <w:rPr>
          <w:rFonts w:ascii="Menlo" w:hAnsi="Menlo" w:cs="Menlo"/>
          <w:color w:val="000000"/>
          <w:sz w:val="18"/>
          <w:szCs w:val="18"/>
        </w:rPr>
        <w:t xml:space="preserve">= </w:t>
      </w:r>
      <w:r w:rsidRPr="003466AD">
        <w:rPr>
          <w:rFonts w:ascii="Menlo" w:hAnsi="Menlo" w:cs="Menlo"/>
          <w:b/>
          <w:bCs/>
          <w:color w:val="660E7A"/>
          <w:sz w:val="18"/>
          <w:szCs w:val="18"/>
        </w:rPr>
        <w:t>isP1Turn</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w:t>
      </w:r>
      <w:r w:rsidRPr="003466AD">
        <w:rPr>
          <w:rFonts w:ascii="Menlo" w:hAnsi="Menlo" w:cs="Menlo"/>
          <w:b/>
          <w:bCs/>
          <w:color w:val="660E7A"/>
          <w:sz w:val="18"/>
          <w:szCs w:val="18"/>
        </w:rPr>
        <w:t>skipIndex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skipIndex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w:t>
      </w:r>
      <w:r w:rsidRPr="003466AD">
        <w:rPr>
          <w:rFonts w:ascii="Menlo" w:hAnsi="Menlo" w:cs="Menlo"/>
          <w:b/>
          <w:bCs/>
          <w:color w:val="660E7A"/>
          <w:sz w:val="18"/>
          <w:szCs w:val="18"/>
        </w:rPr>
        <w:t>cntMovesFromLastSkip</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cntMovesFromLastSkip</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w:t>
      </w:r>
      <w:r w:rsidRPr="003466AD">
        <w:rPr>
          <w:rFonts w:ascii="Menlo" w:hAnsi="Menlo" w:cs="Menlo"/>
          <w:b/>
          <w:bCs/>
          <w:color w:val="660E7A"/>
          <w:sz w:val="18"/>
          <w:szCs w:val="18"/>
        </w:rPr>
        <w:t>draw</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draw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g;</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Resets</w:t>
      </w:r>
      <w:proofErr w:type="spellEnd"/>
      <w:r w:rsidRPr="003466AD">
        <w:rPr>
          <w:rFonts w:ascii="Menlo" w:hAnsi="Menlo" w:cs="Menlo"/>
          <w:i/>
          <w:iCs/>
          <w:color w:val="808080"/>
          <w:sz w:val="18"/>
          <w:szCs w:val="18"/>
        </w:rPr>
        <w:t xml:space="preserve"> the game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to the </w:t>
      </w:r>
      <w:proofErr w:type="spellStart"/>
      <w:r w:rsidRPr="003466AD">
        <w:rPr>
          <w:rFonts w:ascii="Menlo" w:hAnsi="Menlo" w:cs="Menlo"/>
          <w:i/>
          <w:iCs/>
          <w:color w:val="808080"/>
          <w:sz w:val="18"/>
          <w:szCs w:val="18"/>
        </w:rPr>
        <w:t>initial</w:t>
      </w:r>
      <w:proofErr w:type="spellEnd"/>
      <w:r w:rsidRPr="003466AD">
        <w:rPr>
          <w:rFonts w:ascii="Menlo" w:hAnsi="Menlo" w:cs="Menlo"/>
          <w:i/>
          <w:iCs/>
          <w:color w:val="808080"/>
          <w:sz w:val="18"/>
          <w:szCs w:val="18"/>
        </w:rPr>
        <w:t xml:space="preserve"> state.</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restart</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Board();</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isP1Turn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skipIndex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cntMovesFromLastSkip</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draw</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Attempts</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make</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from 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to the end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end  </w:t>
      </w:r>
      <w:r w:rsidRPr="003466AD">
        <w:rPr>
          <w:rFonts w:ascii="Menlo" w:hAnsi="Menlo" w:cs="Menlo"/>
          <w:i/>
          <w:iCs/>
          <w:color w:val="808080"/>
          <w:sz w:val="18"/>
          <w:szCs w:val="18"/>
        </w:rPr>
        <w:t xml:space="preserve">the end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 update </w:t>
      </w:r>
      <w:proofErr w:type="spellStart"/>
      <w:r w:rsidRPr="003466AD">
        <w:rPr>
          <w:rFonts w:ascii="Menlo" w:hAnsi="Menlo" w:cs="Menlo"/>
          <w:i/>
          <w:iCs/>
          <w:color w:val="808080"/>
          <w:sz w:val="18"/>
          <w:szCs w:val="18"/>
        </w:rPr>
        <w:t>was</w:t>
      </w:r>
      <w:proofErr w:type="spellEnd"/>
      <w:r w:rsidRPr="003466AD">
        <w:rPr>
          <w:rFonts w:ascii="Menlo" w:hAnsi="Menlo" w:cs="Menlo"/>
          <w:i/>
          <w:iCs/>
          <w:color w:val="808080"/>
          <w:sz w:val="18"/>
          <w:szCs w:val="18"/>
        </w:rPr>
        <w:t xml:space="preserve"> made to the game state.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 xml:space="preserve">#move(int,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(Point start, Point end)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(start == </w:t>
      </w:r>
      <w:proofErr w:type="spellStart"/>
      <w:r w:rsidRPr="003466AD">
        <w:rPr>
          <w:rFonts w:ascii="Menlo" w:hAnsi="Menlo" w:cs="Menlo"/>
          <w:b/>
          <w:bCs/>
          <w:color w:val="000080"/>
          <w:sz w:val="18"/>
          <w:szCs w:val="18"/>
        </w:rPr>
        <w:t>null</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 end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 xml:space="preserve">(start),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(end));</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Attempts</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make</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and end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startIndex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endIndex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end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an update </w:t>
      </w:r>
      <w:proofErr w:type="spellStart"/>
      <w:r w:rsidRPr="003466AD">
        <w:rPr>
          <w:rFonts w:ascii="Menlo" w:hAnsi="Menlo" w:cs="Menlo"/>
          <w:i/>
          <w:iCs/>
          <w:color w:val="808080"/>
          <w:sz w:val="18"/>
          <w:szCs w:val="18"/>
        </w:rPr>
        <w:t>was</w:t>
      </w:r>
      <w:proofErr w:type="spellEnd"/>
      <w:r w:rsidRPr="003466AD">
        <w:rPr>
          <w:rFonts w:ascii="Menlo" w:hAnsi="Menlo" w:cs="Menlo"/>
          <w:i/>
          <w:iCs/>
          <w:color w:val="808080"/>
          <w:sz w:val="18"/>
          <w:szCs w:val="18"/>
        </w:rPr>
        <w:t xml:space="preserve"> made to the game state.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#move(Point, Point)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Validate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m = </w:t>
      </w:r>
      <w:proofErr w:type="spellStart"/>
      <w:r w:rsidRPr="003466AD">
        <w:rPr>
          <w:rFonts w:ascii="Menlo" w:hAnsi="Menlo" w:cs="Menlo"/>
          <w:color w:val="000000"/>
          <w:sz w:val="18"/>
          <w:szCs w:val="18"/>
        </w:rPr>
        <w:t>getMove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(m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Invalid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Make</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Point middle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middle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midIndex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(middle);</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.set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.set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midIndex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EMPTY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.set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EMPTY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Make</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king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necessary</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Point end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toPoint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switchTurn</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end.</w:t>
      </w:r>
      <w:r w:rsidRPr="003466AD">
        <w:rPr>
          <w:rFonts w:ascii="Menlo" w:hAnsi="Menlo" w:cs="Menlo"/>
          <w:b/>
          <w:bCs/>
          <w:color w:val="660E7A"/>
          <w:sz w:val="18"/>
          <w:szCs w:val="18"/>
        </w:rPr>
        <w:t>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 xml:space="preserve">0 </w:t>
      </w:r>
      <w:r w:rsidRPr="003466AD">
        <w:rPr>
          <w:rFonts w:ascii="Menlo" w:hAnsi="Menlo" w:cs="Menlo"/>
          <w:color w:val="000000"/>
          <w:sz w:val="18"/>
          <w:szCs w:val="18"/>
        </w:rPr>
        <w:t xml:space="preserve">&amp;&amp;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.set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switchTurn</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end.</w:t>
      </w:r>
      <w:r w:rsidRPr="003466AD">
        <w:rPr>
          <w:rFonts w:ascii="Menlo" w:hAnsi="Menlo" w:cs="Menlo"/>
          <w:b/>
          <w:bCs/>
          <w:color w:val="660E7A"/>
          <w:sz w:val="18"/>
          <w:szCs w:val="18"/>
        </w:rPr>
        <w:t>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 xml:space="preserve">7 </w:t>
      </w:r>
      <w:r w:rsidRPr="003466AD">
        <w:rPr>
          <w:rFonts w:ascii="Menlo" w:hAnsi="Menlo" w:cs="Menlo"/>
          <w:color w:val="000000"/>
          <w:sz w:val="18"/>
          <w:szCs w:val="18"/>
        </w:rPr>
        <w:t xml:space="preserve">&amp;&amp;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.set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switchTurn</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turn </w:t>
      </w:r>
      <w:proofErr w:type="spellStart"/>
      <w:r w:rsidRPr="003466AD">
        <w:rPr>
          <w:rFonts w:ascii="Menlo" w:hAnsi="Menlo" w:cs="Menlo"/>
          <w:i/>
          <w:iCs/>
          <w:color w:val="808080"/>
          <w:sz w:val="18"/>
          <w:szCs w:val="18"/>
        </w:rPr>
        <w:t>should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switch</w:t>
      </w:r>
      <w:proofErr w:type="spellEnd"/>
      <w:r w:rsidRPr="003466AD">
        <w:rPr>
          <w:rFonts w:ascii="Menlo" w:hAnsi="Menlo" w:cs="Menlo"/>
          <w:i/>
          <w:iCs/>
          <w:color w:val="808080"/>
          <w:sz w:val="18"/>
          <w:szCs w:val="18"/>
        </w:rPr>
        <w:t xml:space="preserve"> (i.e. no more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midValid</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isValidIndex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midIndex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midValid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skipIndex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midValid</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.copy</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getPieceSkips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isEmpty</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switchTurn</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Handle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draw</w:t>
      </w:r>
      <w:proofErr w:type="spellEnd"/>
      <w:r w:rsidRPr="003466AD">
        <w:rPr>
          <w:rFonts w:ascii="Menlo" w:hAnsi="Menlo" w:cs="Menlo"/>
          <w:color w:val="000000"/>
          <w:sz w:val="18"/>
          <w:szCs w:val="18"/>
        </w:rPr>
        <w:t>)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declared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yet</w:t>
      </w:r>
      <w:proofErr w:type="spellEnd"/>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hasKing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m.getType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MoveType.</w:t>
      </w:r>
      <w:r w:rsidRPr="003466AD">
        <w:rPr>
          <w:rFonts w:ascii="Menlo" w:hAnsi="Menlo" w:cs="Menlo"/>
          <w:b/>
          <w:bCs/>
          <w:i/>
          <w:iCs/>
          <w:color w:val="660E7A"/>
          <w:sz w:val="18"/>
          <w:szCs w:val="18"/>
        </w:rPr>
        <w:t>SKIP</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cntMovesFromLastSkip</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proofErr w:type="spellStart"/>
      <w:r w:rsidRPr="003466AD">
        <w:rPr>
          <w:rFonts w:ascii="Menlo" w:hAnsi="Menlo" w:cs="Menlo"/>
          <w:b/>
          <w:bCs/>
          <w:color w:val="660E7A"/>
          <w:sz w:val="18"/>
          <w:szCs w:val="18"/>
        </w:rPr>
        <w:t>draw</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w:t>
      </w:r>
      <w:proofErr w:type="spellStart"/>
      <w:r w:rsidRPr="003466AD">
        <w:rPr>
          <w:rFonts w:ascii="Menlo" w:hAnsi="Menlo" w:cs="Menlo"/>
          <w:b/>
          <w:bCs/>
          <w:color w:val="660E7A"/>
          <w:sz w:val="18"/>
          <w:szCs w:val="18"/>
        </w:rPr>
        <w:t>cntMovesFromLastSkip</w:t>
      </w:r>
      <w:proofErr w:type="spellEnd"/>
      <w:r w:rsidRPr="003466AD">
        <w:rPr>
          <w:rFonts w:ascii="Menlo" w:hAnsi="Menlo" w:cs="Menlo"/>
          <w:color w:val="000000"/>
          <w:sz w:val="18"/>
          <w:szCs w:val="18"/>
        </w:rPr>
        <w:t xml:space="preserve">) &gt;= </w:t>
      </w:r>
      <w:proofErr w:type="spellStart"/>
      <w:r w:rsidRPr="003466AD">
        <w:rPr>
          <w:rFonts w:ascii="Menlo" w:hAnsi="Menlo" w:cs="Menlo"/>
          <w:b/>
          <w:bCs/>
          <w:color w:val="660E7A"/>
          <w:sz w:val="18"/>
          <w:szCs w:val="18"/>
        </w:rPr>
        <w:t>maxNumMovesForDraw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switchTurn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isP1Turn </w:t>
      </w:r>
      <w:r w:rsidRPr="003466AD">
        <w:rPr>
          <w:rFonts w:ascii="Menlo" w:hAnsi="Menlo" w:cs="Menlo"/>
          <w:color w:val="000000"/>
          <w:sz w:val="18"/>
          <w:szCs w:val="18"/>
        </w:rPr>
        <w:t>= !</w:t>
      </w:r>
      <w:r w:rsidRPr="003466AD">
        <w:rPr>
          <w:rFonts w:ascii="Menlo" w:hAnsi="Menlo" w:cs="Menlo"/>
          <w:b/>
          <w:bCs/>
          <w:color w:val="660E7A"/>
          <w:sz w:val="18"/>
          <w:szCs w:val="18"/>
        </w:rPr>
        <w:t>isP1Turn</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skipIndex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number</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normal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(no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left</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reach</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number</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normal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(no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left</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reach</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getNumMovesBeforeDraw</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maxNumMovesForDraw</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cntMovesFromLastSkip</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startIndex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endIndex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exists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getMove</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getAllMoves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m :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m.getStartIndex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&amp;&amp; </w:t>
      </w:r>
      <w:proofErr w:type="spellStart"/>
      <w:r w:rsidRPr="003466AD">
        <w:rPr>
          <w:rFonts w:ascii="Menlo" w:hAnsi="Menlo" w:cs="Menlo"/>
          <w:color w:val="000000"/>
          <w:sz w:val="18"/>
          <w:szCs w:val="18"/>
        </w:rPr>
        <w:t>m.getEndIndex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m;</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king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present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king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present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 xml:space="preserve"> false.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hasKing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List&lt;Point&gt; </w:t>
      </w:r>
      <w:proofErr w:type="spellStart"/>
      <w:r w:rsidRPr="003466AD">
        <w:rPr>
          <w:rFonts w:ascii="Menlo" w:hAnsi="Menlo" w:cs="Menlo"/>
          <w:color w:val="000000"/>
          <w:sz w:val="18"/>
          <w:szCs w:val="18"/>
        </w:rPr>
        <w:t>pieces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getPlayerPieces</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pieces.addAll</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getPlayerPieces</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id;</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p : </w:t>
      </w:r>
      <w:proofErr w:type="spellStart"/>
      <w:r w:rsidRPr="003466AD">
        <w:rPr>
          <w:rFonts w:ascii="Menlo" w:hAnsi="Menlo" w:cs="Menlo"/>
          <w:color w:val="000000"/>
          <w:sz w:val="18"/>
          <w:szCs w:val="18"/>
        </w:rPr>
        <w:t>pieces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id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.get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(p));</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a copy of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state.</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a non-</w:t>
      </w:r>
      <w:proofErr w:type="spellStart"/>
      <w:r w:rsidRPr="003466AD">
        <w:rPr>
          <w:rFonts w:ascii="Menlo" w:hAnsi="Menlo" w:cs="Menlo"/>
          <w:i/>
          <w:iCs/>
          <w:color w:val="808080"/>
          <w:sz w:val="18"/>
          <w:szCs w:val="18"/>
        </w:rPr>
        <w:t>reference</w:t>
      </w:r>
      <w:proofErr w:type="spellEnd"/>
      <w:r w:rsidRPr="003466AD">
        <w:rPr>
          <w:rFonts w:ascii="Menlo" w:hAnsi="Menlo" w:cs="Menlo"/>
          <w:i/>
          <w:iCs/>
          <w:color w:val="808080"/>
          <w:sz w:val="18"/>
          <w:szCs w:val="18"/>
        </w:rPr>
        <w:t xml:space="preserve"> to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Board </w:t>
      </w:r>
      <w:proofErr w:type="spellStart"/>
      <w:r w:rsidRPr="003466AD">
        <w:rPr>
          <w:rFonts w:ascii="Menlo" w:hAnsi="Menlo" w:cs="Menlo"/>
          <w:color w:val="000000"/>
          <w:sz w:val="18"/>
          <w:szCs w:val="18"/>
        </w:rPr>
        <w:t>getBoard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.copy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Determines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over.</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over.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isGameOver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getResult</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MatchResult.</w:t>
      </w:r>
      <w:r w:rsidRPr="003466AD">
        <w:rPr>
          <w:rFonts w:ascii="Menlo" w:hAnsi="Menlo" w:cs="Menlo"/>
          <w:b/>
          <w:bCs/>
          <w:i/>
          <w:iCs/>
          <w:color w:val="660E7A"/>
          <w:sz w:val="18"/>
          <w:szCs w:val="18"/>
        </w:rPr>
        <w:t>UNKNOWN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 </w:t>
      </w:r>
      <w:proofErr w:type="spellStart"/>
      <w:r w:rsidRPr="003466AD">
        <w:rPr>
          <w:rFonts w:ascii="Menlo" w:hAnsi="Menlo" w:cs="Menlo"/>
          <w:i/>
          <w:iCs/>
          <w:color w:val="808080"/>
          <w:sz w:val="18"/>
          <w:szCs w:val="18"/>
        </w:rPr>
        <w:t>result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 </w:t>
      </w:r>
      <w:proofErr w:type="spellStart"/>
      <w:r w:rsidRPr="003466AD">
        <w:rPr>
          <w:rFonts w:ascii="Menlo" w:hAnsi="Menlo" w:cs="Menlo"/>
          <w:i/>
          <w:iCs/>
          <w:color w:val="808080"/>
          <w:sz w:val="18"/>
          <w:szCs w:val="18"/>
        </w:rPr>
        <w:t>result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MatchResult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getResult</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isDraw</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MatchResult.</w:t>
      </w:r>
      <w:r w:rsidRPr="003466AD">
        <w:rPr>
          <w:rFonts w:ascii="Menlo" w:hAnsi="Menlo" w:cs="Menlo"/>
          <w:b/>
          <w:bCs/>
          <w:i/>
          <w:iCs/>
          <w:color w:val="660E7A"/>
          <w:sz w:val="18"/>
          <w:szCs w:val="18"/>
        </w:rPr>
        <w:t>DRAW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currentPlayerCanMove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MatchResult.</w:t>
      </w:r>
      <w:r w:rsidRPr="003466AD">
        <w:rPr>
          <w:rFonts w:ascii="Menlo" w:hAnsi="Menlo" w:cs="Menlo"/>
          <w:b/>
          <w:bCs/>
          <w:i/>
          <w:iCs/>
          <w:color w:val="660E7A"/>
          <w:sz w:val="18"/>
          <w:szCs w:val="18"/>
        </w:rPr>
        <w:t>UNKNOWN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b/>
          <w:bCs/>
          <w:color w:val="660E7A"/>
          <w:sz w:val="18"/>
          <w:szCs w:val="18"/>
        </w:rPr>
        <w:t xml:space="preserve">isP1Turn </w:t>
      </w:r>
      <w:r w:rsidRPr="003466AD">
        <w:rPr>
          <w:rFonts w:ascii="Menlo" w:hAnsi="Menlo" w:cs="Menlo"/>
          <w:color w:val="000000"/>
          <w:sz w:val="18"/>
          <w:szCs w:val="18"/>
        </w:rPr>
        <w:t>? MatchResult.</w:t>
      </w:r>
      <w:r w:rsidRPr="003466AD">
        <w:rPr>
          <w:rFonts w:ascii="Menlo" w:hAnsi="Menlo" w:cs="Menlo"/>
          <w:b/>
          <w:bCs/>
          <w:i/>
          <w:iCs/>
          <w:color w:val="660E7A"/>
          <w:sz w:val="18"/>
          <w:szCs w:val="18"/>
        </w:rPr>
        <w:t xml:space="preserve">P2_WIN </w:t>
      </w:r>
      <w:r w:rsidRPr="003466AD">
        <w:rPr>
          <w:rFonts w:ascii="Menlo" w:hAnsi="Menlo" w:cs="Menlo"/>
          <w:color w:val="000000"/>
          <w:sz w:val="18"/>
          <w:szCs w:val="18"/>
        </w:rPr>
        <w:t>: MatchResult.</w:t>
      </w:r>
      <w:r w:rsidRPr="003466AD">
        <w:rPr>
          <w:rFonts w:ascii="Menlo" w:hAnsi="Menlo" w:cs="Menlo"/>
          <w:b/>
          <w:bCs/>
          <w:i/>
          <w:iCs/>
          <w:color w:val="660E7A"/>
          <w:sz w:val="18"/>
          <w:szCs w:val="18"/>
        </w:rPr>
        <w:t>P1_WIN</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i/>
          <w:iCs/>
          <w:color w:val="808080"/>
          <w:sz w:val="18"/>
          <w:szCs w:val="18"/>
        </w:rPr>
        <w:t xml:space="preserve">/*    // </w:t>
      </w:r>
      <w:proofErr w:type="spellStart"/>
      <w:r w:rsidRPr="003466AD">
        <w:rPr>
          <w:rFonts w:ascii="Menlo" w:hAnsi="Menlo" w:cs="Menlo"/>
          <w:i/>
          <w:iCs/>
          <w:color w:val="808080"/>
          <w:sz w:val="18"/>
          <w:szCs w:val="18"/>
        </w:rPr>
        <w:t>Ensure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there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each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br/>
        <w:t xml:space="preserve">      List&lt;Point&gt;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 xml:space="preserve"> = </w:t>
      </w:r>
      <w:proofErr w:type="spellStart"/>
      <w:r w:rsidRPr="003466AD">
        <w:rPr>
          <w:rFonts w:ascii="Menlo" w:hAnsi="Menlo" w:cs="Menlo"/>
          <w:i/>
          <w:iCs/>
          <w:color w:val="808080"/>
          <w:sz w:val="18"/>
          <w:szCs w:val="18"/>
        </w:rPr>
        <w:t>board.find</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Board.BLACK_CHECKER</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black.addAll</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board.find</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Board.BLACK_KING</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r>
      <w:r w:rsidRPr="003466AD">
        <w:rPr>
          <w:rFonts w:ascii="Menlo" w:hAnsi="Menlo" w:cs="Menlo"/>
          <w:i/>
          <w:iCs/>
          <w:color w:val="808080"/>
          <w:sz w:val="18"/>
          <w:szCs w:val="18"/>
        </w:rPr>
        <w:br/>
        <w:t xml:space="preserve">      List&lt;Point&gt;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 xml:space="preserve"> = </w:t>
      </w:r>
      <w:proofErr w:type="spellStart"/>
      <w:r w:rsidRPr="003466AD">
        <w:rPr>
          <w:rFonts w:ascii="Menlo" w:hAnsi="Menlo" w:cs="Menlo"/>
          <w:i/>
          <w:iCs/>
          <w:color w:val="808080"/>
          <w:sz w:val="18"/>
          <w:szCs w:val="18"/>
        </w:rPr>
        <w:t>board.find</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Board.WHITE_CHECKER</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white.addAll</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board.find</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Board.WHITE_KING</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white.isEmpty</w:t>
      </w:r>
      <w:proofErr w:type="spellEnd"/>
      <w:r w:rsidRPr="003466AD">
        <w:rPr>
          <w:rFonts w:ascii="Menlo" w:hAnsi="Menlo" w:cs="Menlo"/>
          <w:i/>
          <w:iCs/>
          <w:color w:val="808080"/>
          <w:sz w:val="18"/>
          <w:szCs w:val="18"/>
        </w:rPr>
        <w:t xml:space="preserve">() &amp;&amp; </w:t>
      </w:r>
      <w:proofErr w:type="spellStart"/>
      <w:r w:rsidRPr="003466AD">
        <w:rPr>
          <w:rFonts w:ascii="Menlo" w:hAnsi="Menlo" w:cs="Menlo"/>
          <w:i/>
          <w:iCs/>
          <w:color w:val="808080"/>
          <w:sz w:val="18"/>
          <w:szCs w:val="18"/>
        </w:rPr>
        <w:t>black.isEmpty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MatchResult.UNKNOWN</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Now</w:t>
      </w:r>
      <w:proofErr w:type="spellEnd"/>
      <w:r w:rsidRPr="003466AD">
        <w:rPr>
          <w:rFonts w:ascii="Menlo" w:hAnsi="Menlo" w:cs="Menlo"/>
          <w:i/>
          <w:iCs/>
          <w:color w:val="808080"/>
          <w:sz w:val="18"/>
          <w:szCs w:val="18"/>
        </w:rPr>
        <w:t xml:space="preserve"> on,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two</w:t>
      </w:r>
      <w:proofErr w:type="spellEnd"/>
      <w:r w:rsidRPr="003466AD">
        <w:rPr>
          <w:rFonts w:ascii="Menlo" w:hAnsi="Menlo" w:cs="Menlo"/>
          <w:i/>
          <w:iCs/>
          <w:color w:val="808080"/>
          <w:sz w:val="18"/>
          <w:szCs w:val="18"/>
        </w:rPr>
        <w:t xml:space="preserve"> player must </w:t>
      </w:r>
      <w:proofErr w:type="spellStart"/>
      <w:r w:rsidRPr="003466AD">
        <w:rPr>
          <w:rFonts w:ascii="Menlo" w:hAnsi="Menlo" w:cs="Menlo"/>
          <w:i/>
          <w:iCs/>
          <w:color w:val="808080"/>
          <w:sz w:val="18"/>
          <w:szCs w:val="18"/>
        </w:rPr>
        <w:t>have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white.isEmpty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MatchResult.P2_WIN;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black.isEmpty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MatchResult.P1_WIN;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Both</w:t>
      </w:r>
      <w:proofErr w:type="spellEnd"/>
      <w:r w:rsidRPr="003466AD">
        <w:rPr>
          <w:rFonts w:ascii="Menlo" w:hAnsi="Menlo" w:cs="Menlo"/>
          <w:i/>
          <w:iCs/>
          <w:color w:val="808080"/>
          <w:sz w:val="18"/>
          <w:szCs w:val="18"/>
        </w:rPr>
        <w:t xml:space="preserve"> the player </w:t>
      </w:r>
      <w:proofErr w:type="spellStart"/>
      <w:r w:rsidRPr="003466AD">
        <w:rPr>
          <w:rFonts w:ascii="Menlo" w:hAnsi="Menlo" w:cs="Menlo"/>
          <w:i/>
          <w:iCs/>
          <w:color w:val="808080"/>
          <w:sz w:val="18"/>
          <w:szCs w:val="18"/>
        </w:rPr>
        <w:t>have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can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=&gt;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NOT over</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currentPlayerCanMove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MatchResult.UNKNOWN</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players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no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=&gt; </w:t>
      </w:r>
      <w:proofErr w:type="spellStart"/>
      <w:r w:rsidRPr="003466AD">
        <w:rPr>
          <w:rFonts w:ascii="Menlo" w:hAnsi="Menlo" w:cs="Menlo"/>
          <w:i/>
          <w:iCs/>
          <w:color w:val="808080"/>
          <w:sz w:val="18"/>
          <w:szCs w:val="18"/>
        </w:rPr>
        <w:t>Opponent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wins</w:t>
      </w:r>
      <w:proofErr w:type="spellEnd"/>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isP1Turn ? MatchResult.P2_</w:t>
      </w:r>
      <w:proofErr w:type="gramStart"/>
      <w:r w:rsidRPr="003466AD">
        <w:rPr>
          <w:rFonts w:ascii="Menlo" w:hAnsi="Menlo" w:cs="Menlo"/>
          <w:i/>
          <w:iCs/>
          <w:color w:val="808080"/>
          <w:sz w:val="18"/>
          <w:szCs w:val="18"/>
        </w:rPr>
        <w:t>WIN:MatchResult.P</w:t>
      </w:r>
      <w:proofErr w:type="gramEnd"/>
      <w:r w:rsidRPr="003466AD">
        <w:rPr>
          <w:rFonts w:ascii="Menlo" w:hAnsi="Menlo" w:cs="Menlo"/>
          <w:i/>
          <w:iCs/>
          <w:color w:val="808080"/>
          <w:sz w:val="18"/>
          <w:szCs w:val="18"/>
        </w:rPr>
        <w:t>1_WIN;*/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occurred</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proofErr w:type="gramStart"/>
      <w:r w:rsidRPr="003466AD">
        <w:rPr>
          <w:rFonts w:ascii="Menlo" w:hAnsi="Menlo" w:cs="Menlo"/>
          <w:color w:val="000000"/>
          <w:sz w:val="18"/>
          <w:szCs w:val="18"/>
        </w:rPr>
        <w:t>isDraw</w:t>
      </w:r>
      <w:proofErr w:type="spellEnd"/>
      <w:r w:rsidRPr="003466AD">
        <w:rPr>
          <w:rFonts w:ascii="Menlo" w:hAnsi="Menlo" w:cs="Menlo"/>
          <w:color w:val="000000"/>
          <w:sz w:val="18"/>
          <w:szCs w:val="18"/>
        </w:rPr>
        <w:t>(</w:t>
      </w:r>
      <w:proofErr w:type="gram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draw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can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I </w:t>
      </w:r>
      <w:proofErr w:type="spellStart"/>
      <w:r w:rsidRPr="003466AD">
        <w:rPr>
          <w:rFonts w:ascii="Menlo" w:hAnsi="Menlo" w:cs="Menlo"/>
          <w:i/>
          <w:iCs/>
          <w:color w:val="808080"/>
          <w:sz w:val="18"/>
          <w:szCs w:val="18"/>
        </w:rPr>
        <w:t>other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words</w:t>
      </w:r>
      <w:proofErr w:type="spellEnd"/>
      <w:r w:rsidRPr="003466AD">
        <w:rPr>
          <w:rFonts w:ascii="Menlo" w:hAnsi="Menlo" w:cs="Menlo"/>
          <w:i/>
          <w:iCs/>
          <w:color w:val="808080"/>
          <w:sz w:val="18"/>
          <w:szCs w:val="18"/>
        </w:rPr>
        <w:t xml:space="preserve">, he must </w:t>
      </w:r>
      <w:proofErr w:type="spellStart"/>
      <w:r w:rsidRPr="003466AD">
        <w:rPr>
          <w:rFonts w:ascii="Menlo" w:hAnsi="Menlo" w:cs="Menlo"/>
          <w:i/>
          <w:iCs/>
          <w:color w:val="808080"/>
          <w:sz w:val="18"/>
          <w:szCs w:val="18"/>
        </w:rPr>
        <w:t>have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br/>
        <w:t xml:space="preserve">    * and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them</w:t>
      </w:r>
      <w:proofErr w:type="spellEnd"/>
      <w:r w:rsidRPr="003466AD">
        <w:rPr>
          <w:rFonts w:ascii="Menlo" w:hAnsi="Menlo" w:cs="Menlo"/>
          <w:i/>
          <w:iCs/>
          <w:color w:val="808080"/>
          <w:sz w:val="18"/>
          <w:szCs w:val="18"/>
        </w:rPr>
        <w:t xml:space="preserve"> must </w:t>
      </w:r>
      <w:proofErr w:type="spellStart"/>
      <w:r w:rsidRPr="003466AD">
        <w:rPr>
          <w:rFonts w:ascii="Menlo" w:hAnsi="Menlo" w:cs="Menlo"/>
          <w:i/>
          <w:iCs/>
          <w:color w:val="808080"/>
          <w:sz w:val="18"/>
          <w:szCs w:val="18"/>
        </w:rPr>
        <w:t>have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can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false </w:t>
      </w:r>
      <w:proofErr w:type="spellStart"/>
      <w:r w:rsidRPr="003466AD">
        <w:rPr>
          <w:rFonts w:ascii="Menlo" w:hAnsi="Menlo" w:cs="Menlo"/>
          <w:i/>
          <w:iCs/>
          <w:color w:val="808080"/>
          <w:sz w:val="18"/>
          <w:szCs w:val="18"/>
        </w:rPr>
        <w:t>othrwise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currentPlayerCanMove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getAllMoves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isEmpty</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i/>
          <w:iCs/>
          <w:color w:val="808080"/>
          <w:sz w:val="18"/>
          <w:szCs w:val="18"/>
        </w:rPr>
        <w:t>//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br/>
        <w:t xml:space="preserve">//    List&lt;Point&gt;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 </w:t>
      </w:r>
      <w:proofErr w:type="spellStart"/>
      <w:r w:rsidRPr="003466AD">
        <w:rPr>
          <w:rFonts w:ascii="Menlo" w:hAnsi="Menlo" w:cs="Menlo"/>
          <w:i/>
          <w:iCs/>
          <w:color w:val="808080"/>
          <w:sz w:val="18"/>
          <w:szCs w:val="18"/>
        </w:rPr>
        <w:t>getPlayerPieces</w:t>
      </w:r>
      <w:proofErr w:type="spellEnd"/>
      <w:r w:rsidRPr="003466AD">
        <w:rPr>
          <w:rFonts w:ascii="Menlo" w:hAnsi="Menlo" w:cs="Menlo"/>
          <w:i/>
          <w:iCs/>
          <w:color w:val="808080"/>
          <w:sz w:val="18"/>
          <w:szCs w:val="18"/>
        </w:rPr>
        <w:t>(isP1Turn);</w:t>
      </w:r>
      <w:r w:rsidRPr="003466AD">
        <w:rPr>
          <w:rFonts w:ascii="Menlo" w:hAnsi="Menlo" w:cs="Menlo"/>
          <w:i/>
          <w:iCs/>
          <w:color w:val="808080"/>
          <w:sz w:val="18"/>
          <w:szCs w:val="18"/>
        </w:rPr>
        <w:br/>
        <w:t>//</w:t>
      </w:r>
      <w:r w:rsidRPr="003466AD">
        <w:rPr>
          <w:rFonts w:ascii="Menlo" w:hAnsi="Menlo" w:cs="Menlo"/>
          <w:i/>
          <w:iCs/>
          <w:color w:val="808080"/>
          <w:sz w:val="18"/>
          <w:szCs w:val="18"/>
        </w:rPr>
        <w:br/>
        <w:t xml:space="preserve">//    for (Point p :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int</w:t>
      </w:r>
      <w:proofErr w:type="spellEnd"/>
      <w:r w:rsidRPr="003466AD">
        <w:rPr>
          <w:rFonts w:ascii="Menlo" w:hAnsi="Menlo" w:cs="Menlo"/>
          <w:i/>
          <w:iCs/>
          <w:color w:val="808080"/>
          <w:sz w:val="18"/>
          <w:szCs w:val="18"/>
        </w:rPr>
        <w:t xml:space="preserve"> i = </w:t>
      </w:r>
      <w:proofErr w:type="spellStart"/>
      <w:r w:rsidRPr="003466AD">
        <w:rPr>
          <w:rFonts w:ascii="Menlo" w:hAnsi="Menlo" w:cs="Menlo"/>
          <w:i/>
          <w:iCs/>
          <w:color w:val="808080"/>
          <w:sz w:val="18"/>
          <w:szCs w:val="18"/>
        </w:rPr>
        <w:t>Board.toIndex</w:t>
      </w:r>
      <w:proofErr w:type="spellEnd"/>
      <w:r w:rsidRPr="003466AD">
        <w:rPr>
          <w:rFonts w:ascii="Menlo" w:hAnsi="Menlo" w:cs="Menlo"/>
          <w:i/>
          <w:iCs/>
          <w:color w:val="808080"/>
          <w:sz w:val="18"/>
          <w:szCs w:val="18"/>
        </w:rPr>
        <w:t>(p);</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board.getPieceMoves</w:t>
      </w:r>
      <w:proofErr w:type="spellEnd"/>
      <w:r w:rsidRPr="003466AD">
        <w:rPr>
          <w:rFonts w:ascii="Menlo" w:hAnsi="Menlo" w:cs="Menlo"/>
          <w:i/>
          <w:iCs/>
          <w:color w:val="808080"/>
          <w:sz w:val="18"/>
          <w:szCs w:val="18"/>
        </w:rPr>
        <w:t>(i).</w:t>
      </w:r>
      <w:proofErr w:type="spellStart"/>
      <w:r w:rsidRPr="003466AD">
        <w:rPr>
          <w:rFonts w:ascii="Menlo" w:hAnsi="Menlo" w:cs="Menlo"/>
          <w:i/>
          <w:iCs/>
          <w:color w:val="808080"/>
          <w:sz w:val="18"/>
          <w:szCs w:val="18"/>
        </w:rPr>
        <w:t>isEmpty</w:t>
      </w:r>
      <w:proofErr w:type="spellEnd"/>
      <w:r w:rsidRPr="003466AD">
        <w:rPr>
          <w:rFonts w:ascii="Menlo" w:hAnsi="Menlo" w:cs="Menlo"/>
          <w:i/>
          <w:iCs/>
          <w:color w:val="808080"/>
          <w:sz w:val="18"/>
          <w:szCs w:val="18"/>
        </w:rPr>
        <w:t>() || !</w:t>
      </w:r>
      <w:proofErr w:type="spellStart"/>
      <w:r w:rsidRPr="003466AD">
        <w:rPr>
          <w:rFonts w:ascii="Menlo" w:hAnsi="Menlo" w:cs="Menlo"/>
          <w:i/>
          <w:iCs/>
          <w:color w:val="808080"/>
          <w:sz w:val="18"/>
          <w:szCs w:val="18"/>
        </w:rPr>
        <w:t>board.getPieceSkips</w:t>
      </w:r>
      <w:proofErr w:type="spellEnd"/>
      <w:r w:rsidRPr="003466AD">
        <w:rPr>
          <w:rFonts w:ascii="Menlo" w:hAnsi="Menlo" w:cs="Menlo"/>
          <w:i/>
          <w:iCs/>
          <w:color w:val="808080"/>
          <w:sz w:val="18"/>
          <w:szCs w:val="18"/>
        </w:rPr>
        <w:t>(i).</w:t>
      </w:r>
      <w:proofErr w:type="spellStart"/>
      <w:r w:rsidRPr="003466AD">
        <w:rPr>
          <w:rFonts w:ascii="Menlo" w:hAnsi="Menlo" w:cs="Menlo"/>
          <w:i/>
          <w:iCs/>
          <w:color w:val="808080"/>
          <w:sz w:val="18"/>
          <w:szCs w:val="18"/>
        </w:rPr>
        <w:t>isEmpty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false;</w:t>
      </w:r>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Determines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based</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rules</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start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end   </w:t>
      </w:r>
      <w:r w:rsidRPr="003466AD">
        <w:rPr>
          <w:rFonts w:ascii="Menlo" w:hAnsi="Menlo" w:cs="Menlo"/>
          <w:i/>
          <w:iCs/>
          <w:color w:val="808080"/>
          <w:sz w:val="18"/>
          <w:szCs w:val="18"/>
        </w:rPr>
        <w:t xml:space="preserve">the end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legal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according</w:t>
      </w:r>
      <w:proofErr w:type="spellEnd"/>
      <w:r w:rsidRPr="003466AD">
        <w:rPr>
          <w:rFonts w:ascii="Menlo" w:hAnsi="Menlo" w:cs="Menlo"/>
          <w:i/>
          <w:iCs/>
          <w:color w:val="808080"/>
          <w:sz w:val="18"/>
          <w:szCs w:val="18"/>
        </w:rPr>
        <w:t xml:space="preserve"> to the </w:t>
      </w:r>
      <w:proofErr w:type="spellStart"/>
      <w:r w:rsidRPr="003466AD">
        <w:rPr>
          <w:rFonts w:ascii="Menlo" w:hAnsi="Menlo" w:cs="Menlo"/>
          <w:i/>
          <w:iCs/>
          <w:color w:val="808080"/>
          <w:sz w:val="18"/>
          <w:szCs w:val="18"/>
        </w:rPr>
        <w:t>rules</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isValidMove</w:t>
      </w:r>
      <w:proofErr w:type="spellEnd"/>
      <w:r w:rsidRPr="003466AD">
        <w:rPr>
          <w:rFonts w:ascii="Menlo" w:hAnsi="Menlo" w:cs="Menlo"/>
          <w:color w:val="000000"/>
          <w:sz w:val="18"/>
          <w:szCs w:val="18"/>
        </w:rPr>
        <w:t>(Point start, Point end)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isValidMove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 xml:space="preserve">(start),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(end));</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Determines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based</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rules</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startIndex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endIndex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end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legal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according</w:t>
      </w:r>
      <w:proofErr w:type="spellEnd"/>
      <w:r w:rsidRPr="003466AD">
        <w:rPr>
          <w:rFonts w:ascii="Menlo" w:hAnsi="Menlo" w:cs="Menlo"/>
          <w:i/>
          <w:iCs/>
          <w:color w:val="808080"/>
          <w:sz w:val="18"/>
          <w:szCs w:val="18"/>
        </w:rPr>
        <w:t xml:space="preserve"> to the </w:t>
      </w:r>
      <w:proofErr w:type="spellStart"/>
      <w:r w:rsidRPr="003466AD">
        <w:rPr>
          <w:rFonts w:ascii="Menlo" w:hAnsi="Menlo" w:cs="Menlo"/>
          <w:i/>
          <w:iCs/>
          <w:color w:val="808080"/>
          <w:sz w:val="18"/>
          <w:szCs w:val="18"/>
        </w:rPr>
        <w:t>rules</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isValidMove</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allMoves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getAllMoves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m : </w:t>
      </w:r>
      <w:proofErr w:type="spellStart"/>
      <w:r w:rsidRPr="003466AD">
        <w:rPr>
          <w:rFonts w:ascii="Menlo" w:hAnsi="Menlo" w:cs="Menlo"/>
          <w:color w:val="000000"/>
          <w:sz w:val="18"/>
          <w:szCs w:val="18"/>
        </w:rPr>
        <w:t>allMoves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m.getStartIndex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&amp;&amp; </w:t>
      </w:r>
      <w:proofErr w:type="spellStart"/>
      <w:r w:rsidRPr="003466AD">
        <w:rPr>
          <w:rFonts w:ascii="Menlo" w:hAnsi="Menlo" w:cs="Menlo"/>
          <w:color w:val="000000"/>
          <w:sz w:val="18"/>
          <w:szCs w:val="18"/>
        </w:rPr>
        <w:t>m.getEndIndex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board.isValidMove</w:t>
      </w:r>
      <w:proofErr w:type="spellEnd"/>
      <w:r w:rsidRPr="003466AD">
        <w:rPr>
          <w:rFonts w:ascii="Menlo" w:hAnsi="Menlo" w:cs="Menlo"/>
          <w:i/>
          <w:iCs/>
          <w:color w:val="808080"/>
          <w:sz w:val="18"/>
          <w:szCs w:val="18"/>
        </w:rPr>
        <w:t xml:space="preserve">(isP1Turn(), </w:t>
      </w:r>
      <w:proofErr w:type="spellStart"/>
      <w:r w:rsidRPr="003466AD">
        <w:rPr>
          <w:rFonts w:ascii="Menlo" w:hAnsi="Menlo" w:cs="Menlo"/>
          <w:i/>
          <w:iCs/>
          <w:color w:val="808080"/>
          <w:sz w:val="18"/>
          <w:szCs w:val="18"/>
        </w:rPr>
        <w:t>startIndex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endIndex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getSkipIndex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it's</w:t>
      </w:r>
      <w:proofErr w:type="spellEnd"/>
      <w:r w:rsidRPr="003466AD">
        <w:rPr>
          <w:rFonts w:ascii="Menlo" w:hAnsi="Menlo" w:cs="Menlo"/>
          <w:i/>
          <w:iCs/>
          <w:color w:val="808080"/>
          <w:sz w:val="18"/>
          <w:szCs w:val="18"/>
        </w:rPr>
        <w:t xml:space="preserve"> player 1 turn.</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Player 1 turn, false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isP1Turn()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b/>
          <w:bCs/>
          <w:color w:val="660E7A"/>
          <w:sz w:val="18"/>
          <w:szCs w:val="18"/>
        </w:rPr>
        <w:t>isP1Turn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it's</w:t>
      </w:r>
      <w:proofErr w:type="spellEnd"/>
      <w:r w:rsidRPr="003466AD">
        <w:rPr>
          <w:rFonts w:ascii="Menlo" w:hAnsi="Menlo" w:cs="Menlo"/>
          <w:i/>
          <w:iCs/>
          <w:color w:val="808080"/>
          <w:sz w:val="18"/>
          <w:szCs w:val="18"/>
        </w:rPr>
        <w:t xml:space="preserve"> player 1 turn or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isP1Turn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to use to set the turn.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setP1Turn(</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isP1Turn)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isP1Turn </w:t>
      </w:r>
      <w:r w:rsidRPr="003466AD">
        <w:rPr>
          <w:rFonts w:ascii="Menlo" w:hAnsi="Menlo" w:cs="Menlo"/>
          <w:color w:val="000000"/>
          <w:sz w:val="18"/>
          <w:szCs w:val="18"/>
        </w:rPr>
        <w:t>= isP1Turn;</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a list of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the player can </w:t>
      </w:r>
      <w:proofErr w:type="spellStart"/>
      <w:r w:rsidRPr="003466AD">
        <w:rPr>
          <w:rFonts w:ascii="Menlo" w:hAnsi="Menlo" w:cs="Menlo"/>
          <w:i/>
          <w:iCs/>
          <w:color w:val="808080"/>
          <w:sz w:val="18"/>
          <w:szCs w:val="18"/>
        </w:rPr>
        <w:t>make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getAllMoves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next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needs</w:t>
      </w:r>
      <w:proofErr w:type="spellEnd"/>
      <w:r w:rsidRPr="003466AD">
        <w:rPr>
          <w:rFonts w:ascii="Menlo" w:hAnsi="Menlo" w:cs="Menlo"/>
          <w:i/>
          <w:iCs/>
          <w:color w:val="808080"/>
          <w:sz w:val="18"/>
          <w:szCs w:val="18"/>
        </w:rPr>
        <w:t xml:space="preserve"> to be a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getSkipIndex</w:t>
      </w:r>
      <w:proofErr w:type="spellEnd"/>
      <w:r w:rsidRPr="003466AD">
        <w:rPr>
          <w:rFonts w:ascii="Menlo" w:hAnsi="Menlo" w:cs="Menlo"/>
          <w:color w:val="000000"/>
          <w:sz w:val="18"/>
          <w:szCs w:val="18"/>
        </w:rPr>
        <w:t xml:space="preserve">() &gt;= </w:t>
      </w:r>
      <w:r w:rsidRPr="003466AD">
        <w:rPr>
          <w:rFonts w:ascii="Menlo" w:hAnsi="Menlo" w:cs="Menlo"/>
          <w:color w:val="0000FF"/>
          <w:sz w:val="18"/>
          <w:szCs w:val="18"/>
        </w:rPr>
        <w:t>0</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ArrayList</w:t>
      </w:r>
      <w:proofErr w:type="spellEnd"/>
      <w:r w:rsidRPr="003466AD">
        <w:rPr>
          <w:rFonts w:ascii="Menlo" w:hAnsi="Menlo" w:cs="Menlo"/>
          <w:color w:val="000000"/>
          <w:sz w:val="18"/>
          <w:szCs w:val="18"/>
        </w:rPr>
        <w:t>&lt;&gt;();</w:t>
      </w:r>
      <w:r w:rsidRPr="003466AD">
        <w:rPr>
          <w:rFonts w:ascii="Menlo" w:hAnsi="Menlo" w:cs="Menlo"/>
          <w:color w:val="000000"/>
          <w:sz w:val="18"/>
          <w:szCs w:val="18"/>
        </w:rPr>
        <w:br/>
        <w:t xml:space="preserve">         List&lt;Point&gt; </w:t>
      </w:r>
      <w:proofErr w:type="spellStart"/>
      <w:r w:rsidRPr="003466AD">
        <w:rPr>
          <w:rFonts w:ascii="Menlo" w:hAnsi="Menlo" w:cs="Menlo"/>
          <w:color w:val="000000"/>
          <w:sz w:val="18"/>
          <w:szCs w:val="18"/>
        </w:rPr>
        <w:t>skips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getSkips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getSkipIndex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end : </w:t>
      </w:r>
      <w:proofErr w:type="spellStart"/>
      <w:r w:rsidRPr="003466AD">
        <w:rPr>
          <w:rFonts w:ascii="Menlo" w:hAnsi="Menlo" w:cs="Menlo"/>
          <w:color w:val="000000"/>
          <w:sz w:val="18"/>
          <w:szCs w:val="18"/>
        </w:rPr>
        <w:t>skips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moves.add</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getSkipIndex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 xml:space="preserve">(end), </w:t>
      </w:r>
      <w:proofErr w:type="spellStart"/>
      <w:r w:rsidRPr="003466AD">
        <w:rPr>
          <w:rFonts w:ascii="Menlo" w:hAnsi="Menlo" w:cs="Menlo"/>
          <w:color w:val="000000"/>
          <w:sz w:val="18"/>
          <w:szCs w:val="18"/>
        </w:rPr>
        <w:t>MoveType.</w:t>
      </w:r>
      <w:r w:rsidRPr="003466AD">
        <w:rPr>
          <w:rFonts w:ascii="Menlo" w:hAnsi="Menlo" w:cs="Menlo"/>
          <w:b/>
          <w:bCs/>
          <w:i/>
          <w:iCs/>
          <w:color w:val="660E7A"/>
          <w:sz w:val="18"/>
          <w:szCs w:val="18"/>
        </w:rPr>
        <w:t>SKIP</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ArrayList</w:t>
      </w:r>
      <w:proofErr w:type="spellEnd"/>
      <w:r w:rsidRPr="003466AD">
        <w:rPr>
          <w:rFonts w:ascii="Menlo" w:hAnsi="Menlo" w:cs="Menlo"/>
          <w:color w:val="000000"/>
          <w:sz w:val="18"/>
          <w:szCs w:val="18"/>
        </w:rPr>
        <w:t>&lt;&gt;();</w:t>
      </w:r>
      <w:r w:rsidRPr="003466AD">
        <w:rPr>
          <w:rFonts w:ascii="Menlo" w:hAnsi="Menlo" w:cs="Menlo"/>
          <w:color w:val="000000"/>
          <w:sz w:val="18"/>
          <w:szCs w:val="18"/>
        </w:rPr>
        <w:br/>
        <w:t xml:space="preserve">      Board b = </w:t>
      </w:r>
      <w:proofErr w:type="spellStart"/>
      <w:r w:rsidRPr="003466AD">
        <w:rPr>
          <w:rFonts w:ascii="Menlo" w:hAnsi="Menlo" w:cs="Menlo"/>
          <w:color w:val="000000"/>
          <w:sz w:val="18"/>
          <w:szCs w:val="18"/>
        </w:rPr>
        <w:t>getBoard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(isP1Turn())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checkers.addAll</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checkers.addAll</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checkers.addAll</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checkers.addAll</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Determine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there</w:t>
      </w:r>
      <w:proofErr w:type="spellEnd"/>
      <w:r w:rsidRPr="003466AD">
        <w:rPr>
          <w:rFonts w:ascii="Menlo" w:hAnsi="Menlo" w:cs="Menlo"/>
          <w:i/>
          <w:iCs/>
          <w:color w:val="808080"/>
          <w:sz w:val="18"/>
          <w:szCs w:val="18"/>
        </w:rPr>
        <w:t xml:space="preserve"> are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ArrayList</w:t>
      </w:r>
      <w:proofErr w:type="spellEnd"/>
      <w:r w:rsidRPr="003466AD">
        <w:rPr>
          <w:rFonts w:ascii="Menlo" w:hAnsi="Menlo" w:cs="Menlo"/>
          <w:color w:val="000000"/>
          <w:sz w:val="18"/>
          <w:szCs w:val="18"/>
        </w:rPr>
        <w:t>&lt;&gt;();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checker</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List&lt;Point&gt; </w:t>
      </w:r>
      <w:proofErr w:type="spellStart"/>
      <w:r w:rsidRPr="003466AD">
        <w:rPr>
          <w:rFonts w:ascii="Menlo" w:hAnsi="Menlo" w:cs="Menlo"/>
          <w:color w:val="000000"/>
          <w:sz w:val="18"/>
          <w:szCs w:val="18"/>
        </w:rPr>
        <w:t>skips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getSkips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end : </w:t>
      </w:r>
      <w:proofErr w:type="spellStart"/>
      <w:r w:rsidRPr="003466AD">
        <w:rPr>
          <w:rFonts w:ascii="Menlo" w:hAnsi="Menlo" w:cs="Menlo"/>
          <w:color w:val="000000"/>
          <w:sz w:val="18"/>
          <w:szCs w:val="18"/>
        </w:rPr>
        <w:t>skips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m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 xml:space="preserve">(end), </w:t>
      </w:r>
      <w:proofErr w:type="spellStart"/>
      <w:r w:rsidRPr="003466AD">
        <w:rPr>
          <w:rFonts w:ascii="Menlo" w:hAnsi="Menlo" w:cs="Menlo"/>
          <w:color w:val="000000"/>
          <w:sz w:val="18"/>
          <w:szCs w:val="18"/>
        </w:rPr>
        <w:t>MoveType.</w:t>
      </w:r>
      <w:r w:rsidRPr="003466AD">
        <w:rPr>
          <w:rFonts w:ascii="Menlo" w:hAnsi="Menlo" w:cs="Menlo"/>
          <w:b/>
          <w:bCs/>
          <w:i/>
          <w:iCs/>
          <w:color w:val="660E7A"/>
          <w:sz w:val="18"/>
          <w:szCs w:val="18"/>
        </w:rPr>
        <w:t>SKIP</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moves.add</w:t>
      </w:r>
      <w:proofErr w:type="spellEnd"/>
      <w:r w:rsidRPr="003466AD">
        <w:rPr>
          <w:rFonts w:ascii="Menlo" w:hAnsi="Menlo" w:cs="Menlo"/>
          <w:color w:val="000000"/>
          <w:sz w:val="18"/>
          <w:szCs w:val="18"/>
        </w:rPr>
        <w:t>(m);</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moves.isEmpty</w:t>
      </w:r>
      <w:proofErr w:type="spellEnd"/>
      <w:r w:rsidRPr="003466AD">
        <w:rPr>
          <w:rFonts w:ascii="Menlo" w:hAnsi="Menlo" w:cs="Menlo"/>
          <w:color w:val="000000"/>
          <w:sz w:val="18"/>
          <w:szCs w:val="18"/>
        </w:rPr>
        <w:t xml:space="preserve">()) { </w:t>
      </w:r>
      <w:r w:rsidRPr="003466AD">
        <w:rPr>
          <w:rFonts w:ascii="Menlo" w:hAnsi="Menlo" w:cs="Menlo"/>
          <w:i/>
          <w:iCs/>
          <w:color w:val="808080"/>
          <w:sz w:val="18"/>
          <w:szCs w:val="18"/>
        </w:rPr>
        <w:t xml:space="preserve">//No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found</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There</w:t>
      </w:r>
      <w:proofErr w:type="spellEnd"/>
      <w:r w:rsidRPr="003466AD">
        <w:rPr>
          <w:rFonts w:ascii="Menlo" w:hAnsi="Menlo" w:cs="Menlo"/>
          <w:i/>
          <w:iCs/>
          <w:color w:val="808080"/>
          <w:sz w:val="18"/>
          <w:szCs w:val="18"/>
        </w:rPr>
        <w:t xml:space="preserve"> are no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w:t>
      </w:r>
      <w:proofErr w:type="spellEnd"/>
      <w:r w:rsidRPr="003466AD">
        <w:rPr>
          <w:rFonts w:ascii="Menlo" w:hAnsi="Menlo" w:cs="Menlo"/>
          <w:i/>
          <w:iCs/>
          <w:color w:val="808080"/>
          <w:sz w:val="18"/>
          <w:szCs w:val="18"/>
        </w:rPr>
        <w:t xml:space="preserve"> the regular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checker</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List&lt;Point&gt; </w:t>
      </w:r>
      <w:proofErr w:type="spellStart"/>
      <w:r w:rsidRPr="003466AD">
        <w:rPr>
          <w:rFonts w:ascii="Menlo" w:hAnsi="Menlo" w:cs="Menlo"/>
          <w:color w:val="000000"/>
          <w:sz w:val="18"/>
          <w:szCs w:val="18"/>
        </w:rPr>
        <w:t>movesEnds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b.getPieceMoves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end : </w:t>
      </w:r>
      <w:proofErr w:type="spellStart"/>
      <w:r w:rsidRPr="003466AD">
        <w:rPr>
          <w:rFonts w:ascii="Menlo" w:hAnsi="Menlo" w:cs="Menlo"/>
          <w:color w:val="000000"/>
          <w:sz w:val="18"/>
          <w:szCs w:val="18"/>
        </w:rPr>
        <w:t>movesEnds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moves.add</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 xml:space="preserve">(end), </w:t>
      </w:r>
      <w:proofErr w:type="spellStart"/>
      <w:r w:rsidRPr="003466AD">
        <w:rPr>
          <w:rFonts w:ascii="Menlo" w:hAnsi="Menlo" w:cs="Menlo"/>
          <w:color w:val="000000"/>
          <w:sz w:val="18"/>
          <w:szCs w:val="18"/>
        </w:rPr>
        <w:t>MoveType.</w:t>
      </w:r>
      <w:r w:rsidRPr="003466AD">
        <w:rPr>
          <w:rFonts w:ascii="Menlo" w:hAnsi="Menlo" w:cs="Menlo"/>
          <w:b/>
          <w:bCs/>
          <w:i/>
          <w:iCs/>
          <w:color w:val="660E7A"/>
          <w:sz w:val="18"/>
          <w:szCs w:val="18"/>
        </w:rPr>
        <w:t>NORMAL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starting</w:t>
      </w:r>
      <w:proofErr w:type="spellEnd"/>
      <w:r w:rsidRPr="003466AD">
        <w:rPr>
          <w:rFonts w:ascii="Menlo" w:hAnsi="Menlo" w:cs="Menlo"/>
          <w:i/>
          <w:iCs/>
          <w:color w:val="808080"/>
          <w:sz w:val="18"/>
          <w:szCs w:val="18"/>
        </w:rPr>
        <w:t xml:space="preserve"> from </w:t>
      </w:r>
      <w:proofErr w:type="spellStart"/>
      <w:r w:rsidRPr="003466AD">
        <w:rPr>
          <w:rFonts w:ascii="Menlo" w:hAnsi="Menlo" w:cs="Menlo"/>
          <w:i/>
          <w:iCs/>
          <w:color w:val="808080"/>
          <w:sz w:val="18"/>
          <w:szCs w:val="18"/>
        </w:rPr>
        <w:t>startIndex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startIndex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start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a list of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the player can </w:t>
      </w:r>
      <w:proofErr w:type="spellStart"/>
      <w:r w:rsidRPr="003466AD">
        <w:rPr>
          <w:rFonts w:ascii="Menlo" w:hAnsi="Menlo" w:cs="Menlo"/>
          <w:i/>
          <w:iCs/>
          <w:color w:val="808080"/>
          <w:sz w:val="18"/>
          <w:szCs w:val="18"/>
        </w:rPr>
        <w:t>make</w:t>
      </w:r>
      <w:proofErr w:type="spellEnd"/>
      <w:r w:rsidRPr="003466AD">
        <w:rPr>
          <w:rFonts w:ascii="Menlo" w:hAnsi="Menlo" w:cs="Menlo"/>
          <w:i/>
          <w:iCs/>
          <w:color w:val="808080"/>
          <w:sz w:val="18"/>
          <w:szCs w:val="18"/>
        </w:rPr>
        <w:t xml:space="preserve"> with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 xml:space="preserve"> in </w:t>
      </w:r>
      <w:proofErr w:type="spellStart"/>
      <w:r w:rsidRPr="003466AD">
        <w:rPr>
          <w:rFonts w:ascii="Menlo" w:hAnsi="Menlo" w:cs="Menlo"/>
          <w:i/>
          <w:iCs/>
          <w:color w:val="808080"/>
          <w:sz w:val="18"/>
          <w:szCs w:val="18"/>
        </w:rPr>
        <w:t>startIndex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getAllMoves</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getAllMoves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proofErr w:type="spellStart"/>
      <w:r w:rsidRPr="003466AD">
        <w:rPr>
          <w:rFonts w:ascii="Menlo" w:hAnsi="Menlo" w:cs="Menlo"/>
          <w:color w:val="000000"/>
          <w:sz w:val="18"/>
          <w:szCs w:val="18"/>
        </w:rPr>
        <w:t>moves.size</w:t>
      </w:r>
      <w:proofErr w:type="spellEnd"/>
      <w:r w:rsidRPr="003466AD">
        <w:rPr>
          <w:rFonts w:ascii="Menlo" w:hAnsi="Menlo" w:cs="Menlo"/>
          <w:color w:val="000000"/>
          <w:sz w:val="18"/>
          <w:szCs w:val="18"/>
        </w:rPr>
        <w:t>(); i++)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moves.get</w:t>
      </w:r>
      <w:proofErr w:type="spellEnd"/>
      <w:r w:rsidRPr="003466AD">
        <w:rPr>
          <w:rFonts w:ascii="Menlo" w:hAnsi="Menlo" w:cs="Menlo"/>
          <w:color w:val="000000"/>
          <w:sz w:val="18"/>
          <w:szCs w:val="18"/>
        </w:rPr>
        <w:t>(i).</w:t>
      </w:r>
      <w:proofErr w:type="spellStart"/>
      <w:r w:rsidRPr="003466AD">
        <w:rPr>
          <w:rFonts w:ascii="Menlo" w:hAnsi="Menlo" w:cs="Menlo"/>
          <w:color w:val="000000"/>
          <w:sz w:val="18"/>
          <w:szCs w:val="18"/>
        </w:rPr>
        <w:t>getStartIndex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moves.remove</w:t>
      </w:r>
      <w:proofErr w:type="spellEnd"/>
      <w:r w:rsidRPr="003466AD">
        <w:rPr>
          <w:rFonts w:ascii="Menlo" w:hAnsi="Menlo" w:cs="Menlo"/>
          <w:color w:val="000000"/>
          <w:sz w:val="18"/>
          <w:szCs w:val="18"/>
        </w:rPr>
        <w:t>(i--);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startIndex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startIndex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start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 xml:space="preserve"> on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startIndex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hasMove</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getAllMoves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size</w:t>
      </w:r>
      <w:proofErr w:type="spellEnd"/>
      <w:r w:rsidRPr="003466AD">
        <w:rPr>
          <w:rFonts w:ascii="Menlo" w:hAnsi="Menlo" w:cs="Menlo"/>
          <w:color w:val="000000"/>
          <w:sz w:val="18"/>
          <w:szCs w:val="18"/>
        </w:rPr>
        <w:t xml:space="preserve">() &gt;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p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 xml:space="preserve"> on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startIndex</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hasMove</w:t>
      </w:r>
      <w:proofErr w:type="spellEnd"/>
      <w:r w:rsidRPr="003466AD">
        <w:rPr>
          <w:rFonts w:ascii="Menlo" w:hAnsi="Menlo" w:cs="Menlo"/>
          <w:color w:val="000000"/>
          <w:sz w:val="18"/>
          <w:szCs w:val="18"/>
        </w:rPr>
        <w:t>(Point p)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(p));</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number</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can be made in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turn from a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startIndex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isP1Turn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original</w:t>
      </w:r>
      <w:proofErr w:type="spellEnd"/>
      <w:r w:rsidRPr="003466AD">
        <w:rPr>
          <w:rFonts w:ascii="Menlo" w:hAnsi="Menlo" w:cs="Menlo"/>
          <w:i/>
          <w:iCs/>
          <w:color w:val="808080"/>
          <w:sz w:val="18"/>
          <w:szCs w:val="18"/>
        </w:rPr>
        <w:t xml:space="preserve"> player turn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maximum </w:t>
      </w:r>
      <w:proofErr w:type="spellStart"/>
      <w:r w:rsidRPr="003466AD">
        <w:rPr>
          <w:rFonts w:ascii="Menlo" w:hAnsi="Menlo" w:cs="Menlo"/>
          <w:i/>
          <w:iCs/>
          <w:color w:val="808080"/>
          <w:sz w:val="18"/>
          <w:szCs w:val="18"/>
        </w:rPr>
        <w:t>number</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 xml:space="preserve"> from the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getSkipDepth</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isP1Turn)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Trivial</w:t>
      </w:r>
      <w:proofErr w:type="spellEnd"/>
      <w:r w:rsidRPr="003466AD">
        <w:rPr>
          <w:rFonts w:ascii="Menlo" w:hAnsi="Menlo" w:cs="Menlo"/>
          <w:i/>
          <w:iCs/>
          <w:color w:val="808080"/>
          <w:sz w:val="18"/>
          <w:szCs w:val="18"/>
        </w:rPr>
        <w:t xml:space="preserve"> case</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(isP1Turn != isP1Turn())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Recursively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depth</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skips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getSkips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depth</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end : </w:t>
      </w:r>
      <w:proofErr w:type="spellStart"/>
      <w:r w:rsidRPr="003466AD">
        <w:rPr>
          <w:rFonts w:ascii="Menlo" w:hAnsi="Menlo" w:cs="Menlo"/>
          <w:color w:val="000000"/>
          <w:sz w:val="18"/>
          <w:szCs w:val="18"/>
        </w:rPr>
        <w:t>skips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(end);</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testDepth</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getSkipDepth</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isP1Turn);</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testDepth</w:t>
      </w:r>
      <w:proofErr w:type="spellEnd"/>
      <w:r w:rsidRPr="003466AD">
        <w:rPr>
          <w:rFonts w:ascii="Menlo" w:hAnsi="Menlo" w:cs="Menlo"/>
          <w:color w:val="000000"/>
          <w:sz w:val="18"/>
          <w:szCs w:val="18"/>
        </w:rPr>
        <w:t xml:space="preserve"> &gt; </w:t>
      </w:r>
      <w:proofErr w:type="spellStart"/>
      <w:r w:rsidRPr="003466AD">
        <w:rPr>
          <w:rFonts w:ascii="Menlo" w:hAnsi="Menlo" w:cs="Menlo"/>
          <w:color w:val="000000"/>
          <w:sz w:val="18"/>
          <w:szCs w:val="18"/>
        </w:rPr>
        <w:t>depth</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depth</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testDepth</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depth</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skips.isEmpty</w:t>
      </w:r>
      <w:proofErr w:type="spellEnd"/>
      <w:r w:rsidRPr="003466AD">
        <w:rPr>
          <w:rFonts w:ascii="Menlo" w:hAnsi="Menlo" w:cs="Menlo"/>
          <w:color w:val="000000"/>
          <w:sz w:val="18"/>
          <w:szCs w:val="18"/>
        </w:rPr>
        <w:t xml:space="preserve">()? </w:t>
      </w:r>
      <w:r w:rsidRPr="003466AD">
        <w:rPr>
          <w:rFonts w:ascii="Menlo" w:hAnsi="Menlo" w:cs="Menlo"/>
          <w:color w:val="0000FF"/>
          <w:sz w:val="18"/>
          <w:szCs w:val="18"/>
        </w:rPr>
        <w:t xml:space="preserve">0 </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a list of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end-</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for a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startIndex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center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to look for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around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list of </w:t>
      </w:r>
      <w:proofErr w:type="spellStart"/>
      <w:r w:rsidRPr="003466AD">
        <w:rPr>
          <w:rFonts w:ascii="Menlo" w:hAnsi="Menlo" w:cs="Menlo"/>
          <w:i/>
          <w:iCs/>
          <w:color w:val="808080"/>
          <w:sz w:val="18"/>
          <w:szCs w:val="18"/>
        </w:rPr>
        <w:t>points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such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to a </w:t>
      </w:r>
      <w:proofErr w:type="spellStart"/>
      <w:r w:rsidRPr="003466AD">
        <w:rPr>
          <w:rFonts w:ascii="Menlo" w:hAnsi="Menlo" w:cs="Menlo"/>
          <w:i/>
          <w:iCs/>
          <w:color w:val="808080"/>
          <w:sz w:val="18"/>
          <w:szCs w:val="18"/>
        </w:rPr>
        <w:t>given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getSkips</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.getPieceSkips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last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last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getSkipIndex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skipIndex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 state </w:t>
      </w:r>
      <w:proofErr w:type="spellStart"/>
      <w:r w:rsidRPr="003466AD">
        <w:rPr>
          <w:rFonts w:ascii="Menlo" w:hAnsi="Menlo" w:cs="Menlo"/>
          <w:i/>
          <w:iCs/>
          <w:color w:val="808080"/>
          <w:sz w:val="18"/>
          <w:szCs w:val="18"/>
        </w:rPr>
        <w:t>as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string</w:t>
      </w:r>
      <w:proofErr w:type="spellEnd"/>
      <w:r w:rsidRPr="003466AD">
        <w:rPr>
          <w:rFonts w:ascii="Menlo" w:hAnsi="Menlo" w:cs="Menlo"/>
          <w:i/>
          <w:iCs/>
          <w:color w:val="808080"/>
          <w:sz w:val="18"/>
          <w:szCs w:val="18"/>
        </w:rPr>
        <w:t xml:space="preserve"> of data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can be </w:t>
      </w:r>
      <w:proofErr w:type="spellStart"/>
      <w:r w:rsidRPr="003466AD">
        <w:rPr>
          <w:rFonts w:ascii="Menlo" w:hAnsi="Menlo" w:cs="Menlo"/>
          <w:i/>
          <w:iCs/>
          <w:color w:val="808080"/>
          <w:sz w:val="18"/>
          <w:szCs w:val="18"/>
        </w:rPr>
        <w:t>parsed</w:t>
      </w:r>
      <w:proofErr w:type="spellEnd"/>
      <w:r w:rsidRPr="003466AD">
        <w:rPr>
          <w:rFonts w:ascii="Menlo" w:hAnsi="Menlo" w:cs="Menlo"/>
          <w:i/>
          <w:iCs/>
          <w:color w:val="808080"/>
          <w:sz w:val="18"/>
          <w:szCs w:val="18"/>
        </w:rPr>
        <w:t xml:space="preserve"> by</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#setGameState(String)}.</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a </w:t>
      </w:r>
      <w:proofErr w:type="spellStart"/>
      <w:r w:rsidRPr="003466AD">
        <w:rPr>
          <w:rFonts w:ascii="Menlo" w:hAnsi="Menlo" w:cs="Menlo"/>
          <w:i/>
          <w:iCs/>
          <w:color w:val="808080"/>
          <w:sz w:val="18"/>
          <w:szCs w:val="18"/>
        </w:rPr>
        <w:t>string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representing</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 state.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#setGameState(String)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getGameState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w:t>
      </w:r>
      <w:proofErr w:type="spellEnd"/>
      <w:r w:rsidRPr="003466AD">
        <w:rPr>
          <w:rFonts w:ascii="Menlo" w:hAnsi="Menlo" w:cs="Menlo"/>
          <w:i/>
          <w:iCs/>
          <w:color w:val="808080"/>
          <w:sz w:val="18"/>
          <w:szCs w:val="18"/>
        </w:rPr>
        <w:t xml:space="preserve"> the game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StringBuilder</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stateBuilder</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StringBuilder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r w:rsidRPr="003466AD">
        <w:rPr>
          <w:rFonts w:ascii="Menlo" w:hAnsi="Menlo" w:cs="Menlo"/>
          <w:color w:val="0000FF"/>
          <w:sz w:val="18"/>
          <w:szCs w:val="18"/>
        </w:rPr>
        <w:t>32</w:t>
      </w:r>
      <w:r w:rsidRPr="003466AD">
        <w:rPr>
          <w:rFonts w:ascii="Menlo" w:hAnsi="Menlo" w:cs="Menlo"/>
          <w:color w:val="000000"/>
          <w:sz w:val="18"/>
          <w:szCs w:val="18"/>
        </w:rPr>
        <w:t>; i++)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stateBuilder.append</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.get</w:t>
      </w:r>
      <w:proofErr w:type="spellEnd"/>
      <w:r w:rsidRPr="003466AD">
        <w:rPr>
          <w:rFonts w:ascii="Menlo" w:hAnsi="Menlo" w:cs="Menlo"/>
          <w:color w:val="000000"/>
          <w:sz w:val="18"/>
          <w:szCs w:val="18"/>
        </w:rPr>
        <w:t>(i));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state = </w:t>
      </w:r>
      <w:proofErr w:type="spellStart"/>
      <w:r w:rsidRPr="003466AD">
        <w:rPr>
          <w:rFonts w:ascii="Menlo" w:hAnsi="Menlo" w:cs="Menlo"/>
          <w:color w:val="000000"/>
          <w:sz w:val="18"/>
          <w:szCs w:val="18"/>
        </w:rPr>
        <w:t>stateBuilder.toString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other</w:t>
      </w:r>
      <w:proofErr w:type="spellEnd"/>
      <w:r w:rsidRPr="003466AD">
        <w:rPr>
          <w:rFonts w:ascii="Menlo" w:hAnsi="Menlo" w:cs="Menlo"/>
          <w:i/>
          <w:iCs/>
          <w:color w:val="808080"/>
          <w:sz w:val="18"/>
          <w:szCs w:val="18"/>
        </w:rPr>
        <w:t xml:space="preserve"> info</w:t>
      </w:r>
      <w:r w:rsidRPr="003466AD">
        <w:rPr>
          <w:rFonts w:ascii="Menlo" w:hAnsi="Menlo" w:cs="Menlo"/>
          <w:i/>
          <w:iCs/>
          <w:color w:val="808080"/>
          <w:sz w:val="18"/>
          <w:szCs w:val="18"/>
        </w:rPr>
        <w:br/>
        <w:t xml:space="preserve">      </w:t>
      </w:r>
      <w:r w:rsidRPr="003466AD">
        <w:rPr>
          <w:rFonts w:ascii="Menlo" w:hAnsi="Menlo" w:cs="Menlo"/>
          <w:color w:val="000000"/>
          <w:sz w:val="18"/>
          <w:szCs w:val="18"/>
        </w:rPr>
        <w:t>state += (</w:t>
      </w:r>
      <w:r w:rsidRPr="003466AD">
        <w:rPr>
          <w:rFonts w:ascii="Menlo" w:hAnsi="Menlo" w:cs="Menlo"/>
          <w:b/>
          <w:bCs/>
          <w:color w:val="660E7A"/>
          <w:sz w:val="18"/>
          <w:szCs w:val="18"/>
        </w:rPr>
        <w:t>isP1Turn</w:t>
      </w:r>
      <w:r w:rsidRPr="003466AD">
        <w:rPr>
          <w:rFonts w:ascii="Menlo" w:hAnsi="Menlo" w:cs="Menlo"/>
          <w:color w:val="000000"/>
          <w:sz w:val="18"/>
          <w:szCs w:val="18"/>
        </w:rPr>
        <w:t xml:space="preserve">? </w:t>
      </w:r>
      <w:r w:rsidRPr="003466AD">
        <w:rPr>
          <w:rFonts w:ascii="Menlo" w:hAnsi="Menlo" w:cs="Menlo"/>
          <w:b/>
          <w:bCs/>
          <w:color w:val="008000"/>
          <w:sz w:val="18"/>
          <w:szCs w:val="18"/>
        </w:rPr>
        <w:t xml:space="preserve">"1" </w:t>
      </w:r>
      <w:r w:rsidRPr="003466AD">
        <w:rPr>
          <w:rFonts w:ascii="Menlo" w:hAnsi="Menlo" w:cs="Menlo"/>
          <w:color w:val="000000"/>
          <w:sz w:val="18"/>
          <w:szCs w:val="18"/>
        </w:rPr>
        <w:t xml:space="preserve">: </w:t>
      </w:r>
      <w:r w:rsidRPr="003466AD">
        <w:rPr>
          <w:rFonts w:ascii="Menlo" w:hAnsi="Menlo" w:cs="Menlo"/>
          <w:b/>
          <w:bCs/>
          <w:color w:val="008000"/>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state += </w:t>
      </w:r>
      <w:proofErr w:type="spellStart"/>
      <w:r w:rsidRPr="003466AD">
        <w:rPr>
          <w:rFonts w:ascii="Menlo" w:hAnsi="Menlo" w:cs="Menlo"/>
          <w:b/>
          <w:bCs/>
          <w:color w:val="660E7A"/>
          <w:sz w:val="18"/>
          <w:szCs w:val="18"/>
        </w:rPr>
        <w:t>skipIndex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state;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Parses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string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representing</w:t>
      </w:r>
      <w:proofErr w:type="spellEnd"/>
      <w:r w:rsidRPr="003466AD">
        <w:rPr>
          <w:rFonts w:ascii="Menlo" w:hAnsi="Menlo" w:cs="Menlo"/>
          <w:i/>
          <w:iCs/>
          <w:color w:val="808080"/>
          <w:sz w:val="18"/>
          <w:szCs w:val="18"/>
        </w:rPr>
        <w:t xml:space="preserve"> a game state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generated</w:t>
      </w:r>
      <w:proofErr w:type="spellEnd"/>
      <w:r w:rsidRPr="003466AD">
        <w:rPr>
          <w:rFonts w:ascii="Menlo" w:hAnsi="Menlo" w:cs="Menlo"/>
          <w:i/>
          <w:iCs/>
          <w:color w:val="808080"/>
          <w:sz w:val="18"/>
          <w:szCs w:val="18"/>
        </w:rPr>
        <w:t xml:space="preserve"> from</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#getGameState()}.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state    </w:t>
      </w:r>
      <w:r w:rsidRPr="003466AD">
        <w:rPr>
          <w:rFonts w:ascii="Menlo" w:hAnsi="Menlo" w:cs="Menlo"/>
          <w:i/>
          <w:iCs/>
          <w:color w:val="808080"/>
          <w:sz w:val="18"/>
          <w:szCs w:val="18"/>
        </w:rPr>
        <w:t>the game state.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@see </w:t>
      </w:r>
      <w:r w:rsidRPr="003466AD">
        <w:rPr>
          <w:rFonts w:ascii="Menlo" w:hAnsi="Menlo" w:cs="Menlo"/>
          <w:i/>
          <w:iCs/>
          <w:color w:val="808080"/>
          <w:sz w:val="18"/>
          <w:szCs w:val="18"/>
        </w:rPr>
        <w:t>#getGameState()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setGameState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state)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restart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Trivial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cases</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(state == </w:t>
      </w:r>
      <w:proofErr w:type="spellStart"/>
      <w:r w:rsidRPr="003466AD">
        <w:rPr>
          <w:rFonts w:ascii="Menlo" w:hAnsi="Menlo" w:cs="Menlo"/>
          <w:b/>
          <w:bCs/>
          <w:color w:val="000080"/>
          <w:sz w:val="18"/>
          <w:szCs w:val="18"/>
        </w:rPr>
        <w:t>null</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state.isEmpty</w:t>
      </w:r>
      <w:proofErr w:type="spellEnd"/>
      <w:r w:rsidRPr="003466AD">
        <w:rPr>
          <w:rFonts w:ascii="Menlo" w:hAnsi="Menlo" w:cs="Menlo"/>
          <w:color w:val="000000"/>
          <w:sz w:val="18"/>
          <w:szCs w:val="18"/>
        </w:rPr>
        <w:t>())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proofErr w:type="spellStart"/>
      <w:r w:rsidRPr="003466AD">
        <w:rPr>
          <w:rFonts w:ascii="Menlo" w:hAnsi="Menlo" w:cs="Menlo"/>
          <w:b/>
          <w:bCs/>
          <w:color w:val="000080"/>
          <w:sz w:val="18"/>
          <w:szCs w:val="18"/>
        </w:rPr>
        <w:t>return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Update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n = </w:t>
      </w:r>
      <w:proofErr w:type="spellStart"/>
      <w:r w:rsidRPr="003466AD">
        <w:rPr>
          <w:rFonts w:ascii="Menlo" w:hAnsi="Menlo" w:cs="Menlo"/>
          <w:color w:val="000000"/>
          <w:sz w:val="18"/>
          <w:szCs w:val="18"/>
        </w:rPr>
        <w:t>state.length</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 = </w:t>
      </w:r>
      <w:r w:rsidRPr="003466AD">
        <w:rPr>
          <w:rFonts w:ascii="Menlo" w:hAnsi="Menlo" w:cs="Menlo"/>
          <w:color w:val="0000FF"/>
          <w:sz w:val="18"/>
          <w:szCs w:val="18"/>
        </w:rPr>
        <w:t>0</w:t>
      </w:r>
      <w:r w:rsidRPr="003466AD">
        <w:rPr>
          <w:rFonts w:ascii="Menlo" w:hAnsi="Menlo" w:cs="Menlo"/>
          <w:color w:val="000000"/>
          <w:sz w:val="18"/>
          <w:szCs w:val="18"/>
        </w:rPr>
        <w:t xml:space="preserve">; i &lt; </w:t>
      </w:r>
      <w:r w:rsidRPr="003466AD">
        <w:rPr>
          <w:rFonts w:ascii="Menlo" w:hAnsi="Menlo" w:cs="Menlo"/>
          <w:color w:val="0000FF"/>
          <w:sz w:val="18"/>
          <w:szCs w:val="18"/>
        </w:rPr>
        <w:t xml:space="preserve">32 </w:t>
      </w:r>
      <w:r w:rsidRPr="003466AD">
        <w:rPr>
          <w:rFonts w:ascii="Menlo" w:hAnsi="Menlo" w:cs="Menlo"/>
          <w:color w:val="000000"/>
          <w:sz w:val="18"/>
          <w:szCs w:val="18"/>
        </w:rPr>
        <w:t>&amp;&amp; i &lt; n; i ++)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try</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Integer.</w:t>
      </w:r>
      <w:r w:rsidRPr="003466AD">
        <w:rPr>
          <w:rFonts w:ascii="Menlo" w:hAnsi="Menlo" w:cs="Menlo"/>
          <w:i/>
          <w:iCs/>
          <w:color w:val="000000"/>
          <w:sz w:val="18"/>
          <w:szCs w:val="18"/>
        </w:rPr>
        <w:t>parseInt</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state.charAt</w:t>
      </w:r>
      <w:proofErr w:type="spellEnd"/>
      <w:r w:rsidRPr="003466AD">
        <w:rPr>
          <w:rFonts w:ascii="Menlo" w:hAnsi="Menlo" w:cs="Menlo"/>
          <w:color w:val="000000"/>
          <w:sz w:val="18"/>
          <w:szCs w:val="18"/>
        </w:rPr>
        <w:t>(i));</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r w:rsidRPr="003466AD">
        <w:rPr>
          <w:rFonts w:ascii="Menlo" w:hAnsi="Menlo" w:cs="Menlo"/>
          <w:color w:val="000000"/>
          <w:sz w:val="18"/>
          <w:szCs w:val="18"/>
        </w:rPr>
        <w:t>.set</w:t>
      </w:r>
      <w:proofErr w:type="spellEnd"/>
      <w:r w:rsidRPr="003466AD">
        <w:rPr>
          <w:rFonts w:ascii="Menlo" w:hAnsi="Menlo" w:cs="Menlo"/>
          <w:color w:val="000000"/>
          <w:sz w:val="18"/>
          <w:szCs w:val="18"/>
        </w:rPr>
        <w:t>(i, id);</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w:t>
      </w:r>
      <w:proofErr w:type="spellStart"/>
      <w:r w:rsidRPr="003466AD">
        <w:rPr>
          <w:rFonts w:ascii="Menlo" w:hAnsi="Menlo" w:cs="Menlo"/>
          <w:color w:val="000000"/>
          <w:sz w:val="18"/>
          <w:szCs w:val="18"/>
        </w:rPr>
        <w:t>NumberFormatException</w:t>
      </w:r>
      <w:proofErr w:type="spellEnd"/>
      <w:r w:rsidRPr="003466AD">
        <w:rPr>
          <w:rFonts w:ascii="Menlo" w:hAnsi="Menlo" w:cs="Menlo"/>
          <w:color w:val="000000"/>
          <w:sz w:val="18"/>
          <w:szCs w:val="18"/>
        </w:rPr>
        <w:t xml:space="preserve"> 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System.</w:t>
      </w:r>
      <w:r w:rsidRPr="003466AD">
        <w:rPr>
          <w:rFonts w:ascii="Menlo" w:hAnsi="Menlo" w:cs="Menlo"/>
          <w:b/>
          <w:bCs/>
          <w:i/>
          <w:iCs/>
          <w:color w:val="660E7A"/>
          <w:sz w:val="18"/>
          <w:szCs w:val="18"/>
        </w:rPr>
        <w:t>err</w:t>
      </w:r>
      <w:r w:rsidRPr="003466AD">
        <w:rPr>
          <w:rFonts w:ascii="Menlo" w:hAnsi="Menlo" w:cs="Menlo"/>
          <w:color w:val="000000"/>
          <w:sz w:val="18"/>
          <w:szCs w:val="18"/>
        </w:rPr>
        <w:t>.println</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"Impossible to parse </w:t>
      </w:r>
      <w:proofErr w:type="spellStart"/>
      <w:r w:rsidRPr="003466AD">
        <w:rPr>
          <w:rFonts w:ascii="Menlo" w:hAnsi="Menlo" w:cs="Menlo"/>
          <w:b/>
          <w:bCs/>
          <w:color w:val="008000"/>
          <w:sz w:val="18"/>
          <w:szCs w:val="18"/>
        </w:rPr>
        <w:t>character</w:t>
      </w:r>
      <w:proofErr w:type="spellEnd"/>
      <w:r w:rsidRPr="003466AD">
        <w:rPr>
          <w:rFonts w:ascii="Menlo" w:hAnsi="Menlo" w:cs="Menlo"/>
          <w:b/>
          <w:bCs/>
          <w:color w:val="008000"/>
          <w:sz w:val="18"/>
          <w:szCs w:val="18"/>
        </w:rPr>
        <w:t xml:space="preserve">: " </w:t>
      </w:r>
      <w:r w:rsidRPr="003466AD">
        <w:rPr>
          <w:rFonts w:ascii="Menlo" w:hAnsi="Menlo" w:cs="Menlo"/>
          <w:color w:val="000000"/>
          <w:sz w:val="18"/>
          <w:szCs w:val="18"/>
        </w:rPr>
        <w:t>+ i);</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Update the </w:t>
      </w:r>
      <w:proofErr w:type="spellStart"/>
      <w:r w:rsidRPr="003466AD">
        <w:rPr>
          <w:rFonts w:ascii="Menlo" w:hAnsi="Menlo" w:cs="Menlo"/>
          <w:i/>
          <w:iCs/>
          <w:color w:val="808080"/>
          <w:sz w:val="18"/>
          <w:szCs w:val="18"/>
        </w:rPr>
        <w:t>other</w:t>
      </w:r>
      <w:proofErr w:type="spellEnd"/>
      <w:r w:rsidRPr="003466AD">
        <w:rPr>
          <w:rFonts w:ascii="Menlo" w:hAnsi="Menlo" w:cs="Menlo"/>
          <w:i/>
          <w:iCs/>
          <w:color w:val="808080"/>
          <w:sz w:val="18"/>
          <w:szCs w:val="18"/>
        </w:rPr>
        <w:t xml:space="preserve"> info</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(n &gt; </w:t>
      </w:r>
      <w:r w:rsidRPr="003466AD">
        <w:rPr>
          <w:rFonts w:ascii="Menlo" w:hAnsi="Menlo" w:cs="Menlo"/>
          <w:color w:val="0000FF"/>
          <w:sz w:val="18"/>
          <w:szCs w:val="18"/>
        </w:rPr>
        <w:t>32</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isP1Turn </w:t>
      </w:r>
      <w:r w:rsidRPr="003466AD">
        <w:rPr>
          <w:rFonts w:ascii="Menlo" w:hAnsi="Menlo" w:cs="Menlo"/>
          <w:color w:val="000000"/>
          <w:sz w:val="18"/>
          <w:szCs w:val="18"/>
        </w:rPr>
        <w:t>= (</w:t>
      </w:r>
      <w:proofErr w:type="spellStart"/>
      <w:r w:rsidRPr="003466AD">
        <w:rPr>
          <w:rFonts w:ascii="Menlo" w:hAnsi="Menlo" w:cs="Menlo"/>
          <w:color w:val="000000"/>
          <w:sz w:val="18"/>
          <w:szCs w:val="18"/>
        </w:rPr>
        <w:t>state.charAt</w:t>
      </w:r>
      <w:proofErr w:type="spellEnd"/>
      <w:r w:rsidRPr="003466AD">
        <w:rPr>
          <w:rFonts w:ascii="Menlo" w:hAnsi="Menlo" w:cs="Menlo"/>
          <w:color w:val="000000"/>
          <w:sz w:val="18"/>
          <w:szCs w:val="18"/>
        </w:rPr>
        <w:t>(</w:t>
      </w:r>
      <w:r w:rsidRPr="003466AD">
        <w:rPr>
          <w:rFonts w:ascii="Menlo" w:hAnsi="Menlo" w:cs="Menlo"/>
          <w:color w:val="0000FF"/>
          <w:sz w:val="18"/>
          <w:szCs w:val="18"/>
        </w:rPr>
        <w:t>32</w:t>
      </w:r>
      <w:r w:rsidRPr="003466AD">
        <w:rPr>
          <w:rFonts w:ascii="Menlo" w:hAnsi="Menlo" w:cs="Menlo"/>
          <w:color w:val="000000"/>
          <w:sz w:val="18"/>
          <w:szCs w:val="18"/>
        </w:rPr>
        <w:t xml:space="preserve">) == </w:t>
      </w:r>
      <w:r w:rsidRPr="003466AD">
        <w:rPr>
          <w:rFonts w:ascii="Menlo" w:hAnsi="Menlo" w:cs="Menlo"/>
          <w:b/>
          <w:bCs/>
          <w:color w:val="008000"/>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(n &gt; </w:t>
      </w:r>
      <w:r w:rsidRPr="003466AD">
        <w:rPr>
          <w:rFonts w:ascii="Menlo" w:hAnsi="Menlo" w:cs="Menlo"/>
          <w:color w:val="0000FF"/>
          <w:sz w:val="18"/>
          <w:szCs w:val="18"/>
        </w:rPr>
        <w:t>33</w:t>
      </w:r>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try</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skipIndex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Integer.</w:t>
      </w:r>
      <w:r w:rsidRPr="003466AD">
        <w:rPr>
          <w:rFonts w:ascii="Menlo" w:hAnsi="Menlo" w:cs="Menlo"/>
          <w:i/>
          <w:iCs/>
          <w:color w:val="000000"/>
          <w:sz w:val="18"/>
          <w:szCs w:val="18"/>
        </w:rPr>
        <w:t>parseInt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state.substring</w:t>
      </w:r>
      <w:proofErr w:type="spellEnd"/>
      <w:r w:rsidRPr="003466AD">
        <w:rPr>
          <w:rFonts w:ascii="Menlo" w:hAnsi="Menlo" w:cs="Menlo"/>
          <w:color w:val="000000"/>
          <w:sz w:val="18"/>
          <w:szCs w:val="18"/>
        </w:rPr>
        <w:t>(</w:t>
      </w:r>
      <w:r w:rsidRPr="003466AD">
        <w:rPr>
          <w:rFonts w:ascii="Menlo" w:hAnsi="Menlo" w:cs="Menlo"/>
          <w:color w:val="0000FF"/>
          <w:sz w:val="18"/>
          <w:szCs w:val="18"/>
        </w:rPr>
        <w:t>33</w:t>
      </w:r>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w:t>
      </w:r>
      <w:proofErr w:type="spellStart"/>
      <w:r w:rsidRPr="003466AD">
        <w:rPr>
          <w:rFonts w:ascii="Menlo" w:hAnsi="Menlo" w:cs="Menlo"/>
          <w:color w:val="000000"/>
          <w:sz w:val="18"/>
          <w:szCs w:val="18"/>
        </w:rPr>
        <w:t>NumberFormatException</w:t>
      </w:r>
      <w:proofErr w:type="spellEnd"/>
      <w:r w:rsidRPr="003466AD">
        <w:rPr>
          <w:rFonts w:ascii="Menlo" w:hAnsi="Menlo" w:cs="Menlo"/>
          <w:color w:val="000000"/>
          <w:sz w:val="18"/>
          <w:szCs w:val="18"/>
        </w:rPr>
        <w:t xml:space="preserve"> 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skipIndex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Static</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evaluation</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state from player 1 </w:t>
      </w:r>
      <w:proofErr w:type="spellStart"/>
      <w:r w:rsidRPr="003466AD">
        <w:rPr>
          <w:rFonts w:ascii="Menlo" w:hAnsi="Menlo" w:cs="Menlo"/>
          <w:i/>
          <w:iCs/>
          <w:color w:val="808080"/>
          <w:sz w:val="18"/>
          <w:szCs w:val="18"/>
        </w:rPr>
        <w:t>perspective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evalForP1 ==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eval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from player 2 </w:t>
      </w:r>
      <w:proofErr w:type="spellStart"/>
      <w:r w:rsidRPr="003466AD">
        <w:rPr>
          <w:rFonts w:ascii="Menlo" w:hAnsi="Menlo" w:cs="Menlo"/>
          <w:i/>
          <w:iCs/>
          <w:color w:val="808080"/>
          <w:sz w:val="18"/>
          <w:szCs w:val="18"/>
        </w:rPr>
        <w:t>perspective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evalForP1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used</w:t>
      </w:r>
      <w:proofErr w:type="spellEnd"/>
      <w:r w:rsidRPr="003466AD">
        <w:rPr>
          <w:rFonts w:ascii="Menlo" w:hAnsi="Menlo" w:cs="Menlo"/>
          <w:i/>
          <w:iCs/>
          <w:color w:val="808080"/>
          <w:sz w:val="18"/>
          <w:szCs w:val="18"/>
        </w:rPr>
        <w:t xml:space="preserve"> to decide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state must be </w:t>
      </w:r>
      <w:proofErr w:type="spellStart"/>
      <w:r w:rsidRPr="003466AD">
        <w:rPr>
          <w:rFonts w:ascii="Menlo" w:hAnsi="Menlo" w:cs="Menlo"/>
          <w:i/>
          <w:iCs/>
          <w:color w:val="808080"/>
          <w:sz w:val="18"/>
          <w:szCs w:val="18"/>
        </w:rPr>
        <w:t>evaluated</w:t>
      </w:r>
      <w:proofErr w:type="spellEnd"/>
      <w:r w:rsidRPr="003466AD">
        <w:rPr>
          <w:rFonts w:ascii="Menlo" w:hAnsi="Menlo" w:cs="Menlo"/>
          <w:i/>
          <w:iCs/>
          <w:color w:val="808080"/>
          <w:sz w:val="18"/>
          <w:szCs w:val="18"/>
        </w:rPr>
        <w:t xml:space="preserve"> for player 1 or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double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evalForP1)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GameState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over</w:t>
      </w:r>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isEndingPhase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endStateValue1(evalForP1);</w:t>
      </w:r>
      <w:r w:rsidRPr="003466AD">
        <w:rPr>
          <w:rFonts w:ascii="Menlo" w:hAnsi="Menlo" w:cs="Menlo"/>
          <w:i/>
          <w:iCs/>
          <w:color w:val="808080"/>
          <w:sz w:val="18"/>
          <w:szCs w:val="18"/>
        </w:rPr>
        <w:br/>
        <w:t xml:space="preserve">      //else</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stateValue1(evalForP1);</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Tell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in </w:t>
      </w:r>
      <w:proofErr w:type="spellStart"/>
      <w:r w:rsidRPr="003466AD">
        <w:rPr>
          <w:rFonts w:ascii="Menlo" w:hAnsi="Menlo" w:cs="Menlo"/>
          <w:i/>
          <w:iCs/>
          <w:color w:val="808080"/>
          <w:sz w:val="18"/>
          <w:szCs w:val="18"/>
        </w:rPr>
        <w:t>its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final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phase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In </w:t>
      </w:r>
      <w:proofErr w:type="spellStart"/>
      <w:r w:rsidRPr="003466AD">
        <w:rPr>
          <w:rFonts w:ascii="Menlo" w:hAnsi="Menlo" w:cs="Menlo"/>
          <w:i/>
          <w:iCs/>
          <w:color w:val="808080"/>
          <w:sz w:val="18"/>
          <w:szCs w:val="18"/>
        </w:rPr>
        <w:t>others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words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are </w:t>
      </w:r>
      <w:proofErr w:type="spellStart"/>
      <w:r w:rsidRPr="003466AD">
        <w:rPr>
          <w:rFonts w:ascii="Menlo" w:hAnsi="Menlo" w:cs="Menlo"/>
          <w:i/>
          <w:iCs/>
          <w:color w:val="808080"/>
          <w:sz w:val="18"/>
          <w:szCs w:val="18"/>
        </w:rPr>
        <w:t>present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kings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ending</w:t>
      </w:r>
      <w:proofErr w:type="spellEnd"/>
      <w:r w:rsidRPr="003466AD">
        <w:rPr>
          <w:rFonts w:ascii="Menlo" w:hAnsi="Menlo" w:cs="Menlo"/>
          <w:i/>
          <w:iCs/>
          <w:color w:val="808080"/>
          <w:sz w:val="18"/>
          <w:szCs w:val="18"/>
        </w:rPr>
        <w:t xml:space="preserve">; false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isEndingPhase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List &lt;Point&gt;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checkers.size</w:t>
      </w:r>
      <w:proofErr w:type="spellEnd"/>
      <w:r w:rsidRPr="003466AD">
        <w:rPr>
          <w:rFonts w:ascii="Menlo" w:hAnsi="Menlo" w:cs="Menlo"/>
          <w:color w:val="000000"/>
          <w:sz w:val="18"/>
          <w:szCs w:val="18"/>
        </w:rPr>
        <w:t xml:space="preserve">() &gt; </w:t>
      </w:r>
      <w:r w:rsidRPr="003466AD">
        <w:rPr>
          <w:rFonts w:ascii="Menlo" w:hAnsi="Menlo" w:cs="Menlo"/>
          <w:color w:val="0000FF"/>
          <w:sz w:val="18"/>
          <w:szCs w:val="18"/>
        </w:rPr>
        <w:t>0</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checkers.size</w:t>
      </w:r>
      <w:proofErr w:type="spellEnd"/>
      <w:r w:rsidRPr="003466AD">
        <w:rPr>
          <w:rFonts w:ascii="Menlo" w:hAnsi="Menlo" w:cs="Menlo"/>
          <w:color w:val="000000"/>
          <w:sz w:val="18"/>
          <w:szCs w:val="18"/>
        </w:rPr>
        <w:t xml:space="preserve">() &lt;=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Counts</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player's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subtracts</w:t>
      </w:r>
      <w:proofErr w:type="spellEnd"/>
      <w:r w:rsidRPr="003466AD">
        <w:rPr>
          <w:rFonts w:ascii="Menlo" w:hAnsi="Menlo" w:cs="Menlo"/>
          <w:i/>
          <w:iCs/>
          <w:color w:val="808080"/>
          <w:sz w:val="18"/>
          <w:szCs w:val="18"/>
        </w:rPr>
        <w:t xml:space="preserve"> from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opponent’s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evalForP1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 state must be </w:t>
      </w:r>
      <w:proofErr w:type="spellStart"/>
      <w:r w:rsidRPr="003466AD">
        <w:rPr>
          <w:rFonts w:ascii="Menlo" w:hAnsi="Menlo" w:cs="Menlo"/>
          <w:i/>
          <w:iCs/>
          <w:color w:val="808080"/>
          <w:sz w:val="18"/>
          <w:szCs w:val="18"/>
        </w:rPr>
        <w:t>evaluated</w:t>
      </w:r>
      <w:proofErr w:type="spellEnd"/>
      <w:r w:rsidRPr="003466AD">
        <w:rPr>
          <w:rFonts w:ascii="Menlo" w:hAnsi="Menlo" w:cs="Menlo"/>
          <w:i/>
          <w:iCs/>
          <w:color w:val="808080"/>
          <w:sz w:val="18"/>
          <w:szCs w:val="18"/>
        </w:rPr>
        <w:t xml:space="preserve"> for player 1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or player 2 (false).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state game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for player 1 or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double </w:t>
      </w:r>
      <w:r w:rsidRPr="003466AD">
        <w:rPr>
          <w:rFonts w:ascii="Menlo" w:hAnsi="Menlo" w:cs="Menlo"/>
          <w:color w:val="000000"/>
          <w:sz w:val="18"/>
          <w:szCs w:val="18"/>
        </w:rPr>
        <w:t>stateValue1(</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evalForP1)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double </w:t>
      </w:r>
      <w:r w:rsidRPr="003466AD">
        <w:rPr>
          <w:rFonts w:ascii="Menlo" w:hAnsi="Menlo" w:cs="Menlo"/>
          <w:color w:val="000000"/>
          <w:sz w:val="18"/>
          <w:szCs w:val="18"/>
        </w:rPr>
        <w:t xml:space="preserve">W_CHECKER =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double </w:t>
      </w:r>
      <w:r w:rsidRPr="003466AD">
        <w:rPr>
          <w:rFonts w:ascii="Menlo" w:hAnsi="Menlo" w:cs="Menlo"/>
          <w:color w:val="000000"/>
          <w:sz w:val="18"/>
          <w:szCs w:val="18"/>
        </w:rPr>
        <w:t xml:space="preserve">W_KING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(evalForP1)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Number</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size</w:t>
      </w:r>
      <w:proofErr w:type="spellEnd"/>
      <w:r w:rsidRPr="003466AD">
        <w:rPr>
          <w:rFonts w:ascii="Menlo" w:hAnsi="Menlo" w:cs="Menlo"/>
          <w:color w:val="000000"/>
          <w:sz w:val="18"/>
          <w:szCs w:val="18"/>
        </w:rPr>
        <w:t>() * W_CHECKER;</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size</w:t>
      </w:r>
      <w:proofErr w:type="spellEnd"/>
      <w:r w:rsidRPr="003466AD">
        <w:rPr>
          <w:rFonts w:ascii="Menlo" w:hAnsi="Menlo" w:cs="Menlo"/>
          <w:color w:val="000000"/>
          <w:sz w:val="18"/>
          <w:szCs w:val="18"/>
        </w:rPr>
        <w:t>() * W_KING;</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size</w:t>
      </w:r>
      <w:proofErr w:type="spellEnd"/>
      <w:r w:rsidRPr="003466AD">
        <w:rPr>
          <w:rFonts w:ascii="Menlo" w:hAnsi="Menlo" w:cs="Menlo"/>
          <w:color w:val="000000"/>
          <w:sz w:val="18"/>
          <w:szCs w:val="18"/>
        </w:rPr>
        <w:t>() * W_CHECKER;</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size</w:t>
      </w:r>
      <w:proofErr w:type="spellEnd"/>
      <w:r w:rsidRPr="003466AD">
        <w:rPr>
          <w:rFonts w:ascii="Menlo" w:hAnsi="Menlo" w:cs="Menlo"/>
          <w:color w:val="000000"/>
          <w:sz w:val="18"/>
          <w:szCs w:val="18"/>
        </w:rPr>
        <w:t>() * W_KING;</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Eval</w:t>
      </w:r>
      <w:proofErr w:type="spellEnd"/>
      <w:r w:rsidRPr="003466AD">
        <w:rPr>
          <w:rFonts w:ascii="Menlo" w:hAnsi="Menlo" w:cs="Menlo"/>
          <w:i/>
          <w:iCs/>
          <w:color w:val="808080"/>
          <w:sz w:val="18"/>
          <w:szCs w:val="18"/>
        </w:rPr>
        <w:t xml:space="preserve"> for P2</w:t>
      </w:r>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size</w:t>
      </w:r>
      <w:proofErr w:type="spellEnd"/>
      <w:r w:rsidRPr="003466AD">
        <w:rPr>
          <w:rFonts w:ascii="Menlo" w:hAnsi="Menlo" w:cs="Menlo"/>
          <w:color w:val="000000"/>
          <w:sz w:val="18"/>
          <w:szCs w:val="18"/>
        </w:rPr>
        <w:t>() * W_CHECKER;</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size</w:t>
      </w:r>
      <w:proofErr w:type="spellEnd"/>
      <w:r w:rsidRPr="003466AD">
        <w:rPr>
          <w:rFonts w:ascii="Menlo" w:hAnsi="Menlo" w:cs="Menlo"/>
          <w:color w:val="000000"/>
          <w:sz w:val="18"/>
          <w:szCs w:val="18"/>
        </w:rPr>
        <w:t>() * W_KING;</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size</w:t>
      </w:r>
      <w:proofErr w:type="spellEnd"/>
      <w:r w:rsidRPr="003466AD">
        <w:rPr>
          <w:rFonts w:ascii="Menlo" w:hAnsi="Menlo" w:cs="Menlo"/>
          <w:color w:val="000000"/>
          <w:sz w:val="18"/>
          <w:szCs w:val="18"/>
        </w:rPr>
        <w:t>() * W_CHECKER;</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size</w:t>
      </w:r>
      <w:proofErr w:type="spellEnd"/>
      <w:r w:rsidRPr="003466AD">
        <w:rPr>
          <w:rFonts w:ascii="Menlo" w:hAnsi="Menlo" w:cs="Menlo"/>
          <w:color w:val="000000"/>
          <w:sz w:val="18"/>
          <w:szCs w:val="18"/>
        </w:rPr>
        <w:t>() * W_KING;</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Advanced </w:t>
      </w:r>
      <w:proofErr w:type="spellStart"/>
      <w:r w:rsidRPr="003466AD">
        <w:rPr>
          <w:rFonts w:ascii="Menlo" w:hAnsi="Menlo" w:cs="Menlo"/>
          <w:i/>
          <w:iCs/>
          <w:color w:val="808080"/>
          <w:sz w:val="18"/>
          <w:szCs w:val="18"/>
        </w:rPr>
        <w:t>pawns</w:t>
      </w:r>
      <w:proofErr w:type="spellEnd"/>
      <w:r w:rsidRPr="003466AD">
        <w:rPr>
          <w:rFonts w:ascii="Menlo" w:hAnsi="Menlo" w:cs="Menlo"/>
          <w:i/>
          <w:iCs/>
          <w:color w:val="808080"/>
          <w:sz w:val="18"/>
          <w:szCs w:val="18"/>
        </w:rPr>
        <w:t xml:space="preserve"> are more </w:t>
      </w:r>
      <w:proofErr w:type="spellStart"/>
      <w:r w:rsidRPr="003466AD">
        <w:rPr>
          <w:rFonts w:ascii="Menlo" w:hAnsi="Menlo" w:cs="Menlo"/>
          <w:i/>
          <w:iCs/>
          <w:color w:val="808080"/>
          <w:sz w:val="18"/>
          <w:szCs w:val="18"/>
        </w:rPr>
        <w:t>threatening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pawns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are on the back of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Therefore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since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advanced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pawns</w:t>
      </w:r>
      <w:proofErr w:type="spellEnd"/>
      <w:r w:rsidRPr="003466AD">
        <w:rPr>
          <w:rFonts w:ascii="Menlo" w:hAnsi="Menlo" w:cs="Menlo"/>
          <w:i/>
          <w:iCs/>
          <w:color w:val="808080"/>
          <w:sz w:val="18"/>
          <w:szCs w:val="18"/>
        </w:rPr>
        <w:t xml:space="preserve"> are </w:t>
      </w:r>
      <w:proofErr w:type="spellStart"/>
      <w:r w:rsidRPr="003466AD">
        <w:rPr>
          <w:rFonts w:ascii="Menlo" w:hAnsi="Menlo" w:cs="Menlo"/>
          <w:i/>
          <w:iCs/>
          <w:color w:val="808080"/>
          <w:sz w:val="18"/>
          <w:szCs w:val="18"/>
        </w:rPr>
        <w:t>much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closer</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become</w:t>
      </w:r>
      <w:proofErr w:type="spellEnd"/>
      <w:r w:rsidRPr="003466AD">
        <w:rPr>
          <w:rFonts w:ascii="Menlo" w:hAnsi="Menlo" w:cs="Menlo"/>
          <w:i/>
          <w:iCs/>
          <w:color w:val="808080"/>
          <w:sz w:val="18"/>
          <w:szCs w:val="18"/>
        </w:rPr>
        <w:t xml:space="preserve"> Kings, </w:t>
      </w:r>
      <w:proofErr w:type="spellStart"/>
      <w:r w:rsidRPr="003466AD">
        <w:rPr>
          <w:rFonts w:ascii="Menlo" w:hAnsi="Menlo" w:cs="Menlo"/>
          <w:i/>
          <w:iCs/>
          <w:color w:val="808080"/>
          <w:sz w:val="18"/>
          <w:szCs w:val="18"/>
        </w:rPr>
        <w:t>they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got</w:t>
      </w:r>
      <w:proofErr w:type="spellEnd"/>
      <w:r w:rsidRPr="003466AD">
        <w:rPr>
          <w:rFonts w:ascii="Menlo" w:hAnsi="Menlo" w:cs="Menlo"/>
          <w:i/>
          <w:iCs/>
          <w:color w:val="808080"/>
          <w:sz w:val="18"/>
          <w:szCs w:val="18"/>
        </w:rPr>
        <w:t xml:space="preserve"> extra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Of </w:t>
      </w:r>
      <w:proofErr w:type="spellStart"/>
      <w:r w:rsidRPr="003466AD">
        <w:rPr>
          <w:rFonts w:ascii="Menlo" w:hAnsi="Menlo" w:cs="Menlo"/>
          <w:i/>
          <w:iCs/>
          <w:color w:val="808080"/>
          <w:sz w:val="18"/>
          <w:szCs w:val="18"/>
        </w:rPr>
        <w:t>course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kings</w:t>
      </w:r>
      <w:proofErr w:type="spellEnd"/>
      <w:r w:rsidRPr="003466AD">
        <w:rPr>
          <w:rFonts w:ascii="Menlo" w:hAnsi="Menlo" w:cs="Menlo"/>
          <w:i/>
          <w:iCs/>
          <w:color w:val="808080"/>
          <w:sz w:val="18"/>
          <w:szCs w:val="18"/>
        </w:rPr>
        <w:t xml:space="preserve"> are </w:t>
      </w:r>
      <w:proofErr w:type="spellStart"/>
      <w:r w:rsidRPr="003466AD">
        <w:rPr>
          <w:rFonts w:ascii="Menlo" w:hAnsi="Menlo" w:cs="Menlo"/>
          <w:i/>
          <w:iCs/>
          <w:color w:val="808080"/>
          <w:sz w:val="18"/>
          <w:szCs w:val="18"/>
        </w:rPr>
        <w:t>still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evaluated</w:t>
      </w:r>
      <w:proofErr w:type="spellEnd"/>
      <w:r w:rsidRPr="003466AD">
        <w:rPr>
          <w:rFonts w:ascii="Menlo" w:hAnsi="Menlo" w:cs="Menlo"/>
          <w:i/>
          <w:iCs/>
          <w:color w:val="808080"/>
          <w:sz w:val="18"/>
          <w:szCs w:val="18"/>
        </w:rPr>
        <w:t xml:space="preserve"> more </w:t>
      </w:r>
      <w:proofErr w:type="spellStart"/>
      <w:r w:rsidRPr="003466AD">
        <w:rPr>
          <w:rFonts w:ascii="Menlo" w:hAnsi="Menlo" w:cs="Menlo"/>
          <w:i/>
          <w:iCs/>
          <w:color w:val="808080"/>
          <w:sz w:val="18"/>
          <w:szCs w:val="18"/>
        </w:rPr>
        <w:t>than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pawn</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evalForP1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 state must be </w:t>
      </w:r>
      <w:proofErr w:type="spellStart"/>
      <w:r w:rsidRPr="003466AD">
        <w:rPr>
          <w:rFonts w:ascii="Menlo" w:hAnsi="Menlo" w:cs="Menlo"/>
          <w:i/>
          <w:iCs/>
          <w:color w:val="808080"/>
          <w:sz w:val="18"/>
          <w:szCs w:val="18"/>
        </w:rPr>
        <w:t>evaluated</w:t>
      </w:r>
      <w:proofErr w:type="spellEnd"/>
      <w:r w:rsidRPr="003466AD">
        <w:rPr>
          <w:rFonts w:ascii="Menlo" w:hAnsi="Menlo" w:cs="Menlo"/>
          <w:i/>
          <w:iCs/>
          <w:color w:val="808080"/>
          <w:sz w:val="18"/>
          <w:szCs w:val="18"/>
        </w:rPr>
        <w:t xml:space="preserve"> for player 1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or player 2 (false).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state game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for player 1 or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double </w:t>
      </w:r>
      <w:r w:rsidRPr="003466AD">
        <w:rPr>
          <w:rFonts w:ascii="Menlo" w:hAnsi="Menlo" w:cs="Menlo"/>
          <w:color w:val="000000"/>
          <w:sz w:val="18"/>
          <w:szCs w:val="18"/>
        </w:rPr>
        <w:t>stateValue2(</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evalForP1)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double </w:t>
      </w:r>
      <w:r w:rsidRPr="003466AD">
        <w:rPr>
          <w:rFonts w:ascii="Menlo" w:hAnsi="Menlo" w:cs="Menlo"/>
          <w:color w:val="000000"/>
          <w:sz w:val="18"/>
          <w:szCs w:val="18"/>
        </w:rPr>
        <w:t xml:space="preserve">W_CHECKER_PLAYER_SIDE = </w:t>
      </w:r>
      <w:r w:rsidRPr="003466AD">
        <w:rPr>
          <w:rFonts w:ascii="Menlo" w:hAnsi="Menlo" w:cs="Menlo"/>
          <w:color w:val="0000FF"/>
          <w:sz w:val="18"/>
          <w:szCs w:val="18"/>
        </w:rPr>
        <w:t>5</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double </w:t>
      </w:r>
      <w:r w:rsidRPr="003466AD">
        <w:rPr>
          <w:rFonts w:ascii="Menlo" w:hAnsi="Menlo" w:cs="Menlo"/>
          <w:color w:val="000000"/>
          <w:sz w:val="18"/>
          <w:szCs w:val="18"/>
        </w:rPr>
        <w:t xml:space="preserve">W_CHECKER_OPPONENT_SIDE = </w:t>
      </w:r>
      <w:r w:rsidRPr="003466AD">
        <w:rPr>
          <w:rFonts w:ascii="Menlo" w:hAnsi="Menlo" w:cs="Menlo"/>
          <w:color w:val="0000FF"/>
          <w:sz w:val="18"/>
          <w:szCs w:val="18"/>
        </w:rPr>
        <w:t>7</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double </w:t>
      </w:r>
      <w:r w:rsidRPr="003466AD">
        <w:rPr>
          <w:rFonts w:ascii="Menlo" w:hAnsi="Menlo" w:cs="Menlo"/>
          <w:color w:val="000000"/>
          <w:sz w:val="18"/>
          <w:szCs w:val="18"/>
        </w:rPr>
        <w:t xml:space="preserve">W_KING = </w:t>
      </w:r>
      <w:r w:rsidRPr="003466AD">
        <w:rPr>
          <w:rFonts w:ascii="Menlo" w:hAnsi="Menlo" w:cs="Menlo"/>
          <w:color w:val="0000FF"/>
          <w:sz w:val="18"/>
          <w:szCs w:val="18"/>
        </w:rPr>
        <w:t>10</w:t>
      </w:r>
      <w:r w:rsidRPr="003466AD">
        <w:rPr>
          <w:rFonts w:ascii="Menlo" w:hAnsi="Menlo" w:cs="Menlo"/>
          <w:color w:val="000000"/>
          <w:sz w:val="18"/>
          <w:szCs w:val="18"/>
        </w:rPr>
        <w:t>;</w:t>
      </w:r>
      <w:r w:rsidRPr="003466AD">
        <w:rPr>
          <w:rFonts w:ascii="Menlo" w:hAnsi="Menlo" w:cs="Menlo"/>
          <w:color w:val="000000"/>
          <w:sz w:val="18"/>
          <w:szCs w:val="18"/>
        </w:rPr>
        <w:br/>
        <w:t xml:space="preserve">      List&lt;Point&gt; </w:t>
      </w:r>
      <w:proofErr w:type="spellStart"/>
      <w:r w:rsidRPr="003466AD">
        <w:rPr>
          <w:rFonts w:ascii="Menlo" w:hAnsi="Menlo" w:cs="Menlo"/>
          <w:color w:val="000000"/>
          <w:sz w:val="18"/>
          <w:szCs w:val="18"/>
        </w:rPr>
        <w:t>kings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List&lt;Point&gt;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countPlayerSides</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countOpponentSide</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(evalForP1)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kings</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kings.size</w:t>
      </w:r>
      <w:proofErr w:type="spellEnd"/>
      <w:r w:rsidRPr="003466AD">
        <w:rPr>
          <w:rFonts w:ascii="Menlo" w:hAnsi="Menlo" w:cs="Menlo"/>
          <w:color w:val="000000"/>
          <w:sz w:val="18"/>
          <w:szCs w:val="18"/>
        </w:rPr>
        <w:t>() * W_KING;</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p :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 xml:space="preserve">(p) &gt;= </w:t>
      </w:r>
      <w:r w:rsidRPr="003466AD">
        <w:rPr>
          <w:rFonts w:ascii="Menlo" w:hAnsi="Menlo" w:cs="Menlo"/>
          <w:color w:val="0000FF"/>
          <w:sz w:val="18"/>
          <w:szCs w:val="18"/>
        </w:rPr>
        <w:t>16</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countOpponentSide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else</w:t>
      </w:r>
      <w:r w:rsidRPr="003466AD">
        <w:rPr>
          <w:rFonts w:ascii="Menlo" w:hAnsi="Menlo" w:cs="Menlo"/>
          <w:b/>
          <w:bCs/>
          <w:color w:val="000080"/>
          <w:sz w:val="18"/>
          <w:szCs w:val="18"/>
        </w:rPr>
        <w:br/>
        <w:t xml:space="preserve">               </w:t>
      </w:r>
      <w:proofErr w:type="spellStart"/>
      <w:r w:rsidRPr="003466AD">
        <w:rPr>
          <w:rFonts w:ascii="Menlo" w:hAnsi="Menlo" w:cs="Menlo"/>
          <w:color w:val="000000"/>
          <w:sz w:val="18"/>
          <w:szCs w:val="18"/>
        </w:rPr>
        <w:t>countPlayerSides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countOpponentSide</w:t>
      </w:r>
      <w:proofErr w:type="spellEnd"/>
      <w:r w:rsidRPr="003466AD">
        <w:rPr>
          <w:rFonts w:ascii="Menlo" w:hAnsi="Menlo" w:cs="Menlo"/>
          <w:color w:val="000000"/>
          <w:sz w:val="18"/>
          <w:szCs w:val="18"/>
        </w:rPr>
        <w:t xml:space="preserve"> * W_CHECKER_OPPONENT_SIDE;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countPlayerSides</w:t>
      </w:r>
      <w:proofErr w:type="spellEnd"/>
      <w:r w:rsidRPr="003466AD">
        <w:rPr>
          <w:rFonts w:ascii="Menlo" w:hAnsi="Menlo" w:cs="Menlo"/>
          <w:color w:val="000000"/>
          <w:sz w:val="18"/>
          <w:szCs w:val="18"/>
        </w:rPr>
        <w:t xml:space="preserve"> * W_CHECKER_PLAYER_SIDE;</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Eval</w:t>
      </w:r>
      <w:proofErr w:type="spellEnd"/>
      <w:r w:rsidRPr="003466AD">
        <w:rPr>
          <w:rFonts w:ascii="Menlo" w:hAnsi="Menlo" w:cs="Menlo"/>
          <w:i/>
          <w:iCs/>
          <w:color w:val="808080"/>
          <w:sz w:val="18"/>
          <w:szCs w:val="18"/>
        </w:rPr>
        <w:t xml:space="preserve"> for P2</w:t>
      </w:r>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kings</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kings.size</w:t>
      </w:r>
      <w:proofErr w:type="spellEnd"/>
      <w:r w:rsidRPr="003466AD">
        <w:rPr>
          <w:rFonts w:ascii="Menlo" w:hAnsi="Menlo" w:cs="Menlo"/>
          <w:color w:val="000000"/>
          <w:sz w:val="18"/>
          <w:szCs w:val="18"/>
        </w:rPr>
        <w:t>() * W_KING;</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p : </w:t>
      </w:r>
      <w:proofErr w:type="spellStart"/>
      <w:r w:rsidRPr="003466AD">
        <w:rPr>
          <w:rFonts w:ascii="Menlo" w:hAnsi="Menlo" w:cs="Menlo"/>
          <w:color w:val="000000"/>
          <w:sz w:val="18"/>
          <w:szCs w:val="18"/>
        </w:rPr>
        <w:t>checkers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 xml:space="preserve">(p) &lt; </w:t>
      </w:r>
      <w:r w:rsidRPr="003466AD">
        <w:rPr>
          <w:rFonts w:ascii="Menlo" w:hAnsi="Menlo" w:cs="Menlo"/>
          <w:color w:val="0000FF"/>
          <w:sz w:val="18"/>
          <w:szCs w:val="18"/>
        </w:rPr>
        <w:t>16</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countOpponentSide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proofErr w:type="spellStart"/>
      <w:r w:rsidRPr="003466AD">
        <w:rPr>
          <w:rFonts w:ascii="Menlo" w:hAnsi="Menlo" w:cs="Menlo"/>
          <w:color w:val="000000"/>
          <w:sz w:val="18"/>
          <w:szCs w:val="18"/>
        </w:rPr>
        <w:t>countPlayerSides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countOpponentSide</w:t>
      </w:r>
      <w:proofErr w:type="spellEnd"/>
      <w:r w:rsidRPr="003466AD">
        <w:rPr>
          <w:rFonts w:ascii="Menlo" w:hAnsi="Menlo" w:cs="Menlo"/>
          <w:color w:val="000000"/>
          <w:sz w:val="18"/>
          <w:szCs w:val="18"/>
        </w:rPr>
        <w:t xml:space="preserve"> * W_CHECKER_OPPONENT_SIDE;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countPlayerSides</w:t>
      </w:r>
      <w:proofErr w:type="spellEnd"/>
      <w:r w:rsidRPr="003466AD">
        <w:rPr>
          <w:rFonts w:ascii="Menlo" w:hAnsi="Menlo" w:cs="Menlo"/>
          <w:color w:val="000000"/>
          <w:sz w:val="18"/>
          <w:szCs w:val="18"/>
        </w:rPr>
        <w:t xml:space="preserve"> * W_CHECKER_PLAYER_SIDE;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For </w:t>
      </w:r>
      <w:proofErr w:type="spellStart"/>
      <w:r w:rsidRPr="003466AD">
        <w:rPr>
          <w:rFonts w:ascii="Menlo" w:hAnsi="Menlo" w:cs="Menlo"/>
          <w:i/>
          <w:iCs/>
          <w:color w:val="808080"/>
          <w:sz w:val="18"/>
          <w:szCs w:val="18"/>
        </w:rPr>
        <w:t>each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king</w:t>
      </w:r>
      <w:proofErr w:type="spellEnd"/>
      <w:r w:rsidRPr="003466AD">
        <w:rPr>
          <w:rFonts w:ascii="Menlo" w:hAnsi="Menlo" w:cs="Menlo"/>
          <w:i/>
          <w:iCs/>
          <w:color w:val="808080"/>
          <w:sz w:val="18"/>
          <w:szCs w:val="18"/>
        </w:rPr>
        <w:t xml:space="preserve">) of the player </w:t>
      </w:r>
      <w:proofErr w:type="spellStart"/>
      <w:r w:rsidRPr="003466AD">
        <w:rPr>
          <w:rFonts w:ascii="Menlo" w:hAnsi="Menlo" w:cs="Menlo"/>
          <w:i/>
          <w:iCs/>
          <w:color w:val="808080"/>
          <w:sz w:val="18"/>
          <w:szCs w:val="18"/>
        </w:rPr>
        <w:t>we</w:t>
      </w:r>
      <w:proofErr w:type="spellEnd"/>
      <w:r w:rsidRPr="003466AD">
        <w:rPr>
          <w:rFonts w:ascii="Menlo" w:hAnsi="Menlo" w:cs="Menlo"/>
          <w:i/>
          <w:iCs/>
          <w:color w:val="808080"/>
          <w:sz w:val="18"/>
          <w:szCs w:val="18"/>
        </w:rPr>
        <w:t xml:space="preserve"> sum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distances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opponent’s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w:t>
      </w:r>
      <w:r w:rsidRPr="003466AD">
        <w:rPr>
          <w:rFonts w:ascii="Menlo" w:hAnsi="Menlo" w:cs="Menlo"/>
          <w:i/>
          <w:iCs/>
          <w:color w:val="808080"/>
          <w:sz w:val="18"/>
          <w:szCs w:val="18"/>
        </w:rPr>
        <w:br/>
        <w:t xml:space="preserve">    * player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more </w:t>
      </w:r>
      <w:proofErr w:type="spellStart"/>
      <w:r w:rsidRPr="003466AD">
        <w:rPr>
          <w:rFonts w:ascii="Menlo" w:hAnsi="Menlo" w:cs="Menlo"/>
          <w:i/>
          <w:iCs/>
          <w:color w:val="808080"/>
          <w:sz w:val="18"/>
          <w:szCs w:val="18"/>
        </w:rPr>
        <w:t>kings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than</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opponent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prefer</w:t>
      </w:r>
      <w:proofErr w:type="spellEnd"/>
      <w:r w:rsidRPr="003466AD">
        <w:rPr>
          <w:rFonts w:ascii="Menlo" w:hAnsi="Menlo" w:cs="Menlo"/>
          <w:i/>
          <w:iCs/>
          <w:color w:val="808080"/>
          <w:sz w:val="18"/>
          <w:szCs w:val="18"/>
        </w:rPr>
        <w:t xml:space="preserve"> a game position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minimizes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lastRenderedPageBreak/>
        <w:t>this</w:t>
      </w:r>
      <w:proofErr w:type="spellEnd"/>
      <w:r w:rsidRPr="003466AD">
        <w:rPr>
          <w:rFonts w:ascii="Menlo" w:hAnsi="Menlo" w:cs="Menlo"/>
          <w:i/>
          <w:iCs/>
          <w:color w:val="808080"/>
          <w:sz w:val="18"/>
          <w:szCs w:val="18"/>
        </w:rPr>
        <w:t xml:space="preserve"> sum (he </w:t>
      </w:r>
      <w:proofErr w:type="spellStart"/>
      <w:r w:rsidRPr="003466AD">
        <w:rPr>
          <w:rFonts w:ascii="Menlo" w:hAnsi="Menlo" w:cs="Menlo"/>
          <w:i/>
          <w:iCs/>
          <w:color w:val="808080"/>
          <w:sz w:val="18"/>
          <w:szCs w:val="18"/>
        </w:rPr>
        <w:t>wants</w:t>
      </w:r>
      <w:proofErr w:type="spellEnd"/>
      <w:r w:rsidRPr="003466AD">
        <w:rPr>
          <w:rFonts w:ascii="Menlo" w:hAnsi="Menlo" w:cs="Menlo"/>
          <w:i/>
          <w:iCs/>
          <w:color w:val="808080"/>
          <w:sz w:val="18"/>
          <w:szCs w:val="18"/>
        </w:rPr>
        <w:t xml:space="preserve"> to</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attack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 xml:space="preserve"> he </w:t>
      </w:r>
      <w:proofErr w:type="spellStart"/>
      <w:r w:rsidRPr="003466AD">
        <w:rPr>
          <w:rFonts w:ascii="Menlo" w:hAnsi="Menlo" w:cs="Menlo"/>
          <w:i/>
          <w:iCs/>
          <w:color w:val="808080"/>
          <w:sz w:val="18"/>
          <w:szCs w:val="18"/>
        </w:rPr>
        <w:t>will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prefer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sum to be </w:t>
      </w:r>
      <w:proofErr w:type="spellStart"/>
      <w:r w:rsidRPr="003466AD">
        <w:rPr>
          <w:rFonts w:ascii="Menlo" w:hAnsi="Menlo" w:cs="Menlo"/>
          <w:i/>
          <w:iCs/>
          <w:color w:val="808080"/>
          <w:sz w:val="18"/>
          <w:szCs w:val="18"/>
        </w:rPr>
        <w:t>as</w:t>
      </w:r>
      <w:proofErr w:type="spellEnd"/>
      <w:r w:rsidRPr="003466AD">
        <w:rPr>
          <w:rFonts w:ascii="Menlo" w:hAnsi="Menlo" w:cs="Menlo"/>
          <w:i/>
          <w:iCs/>
          <w:color w:val="808080"/>
          <w:sz w:val="18"/>
          <w:szCs w:val="18"/>
        </w:rPr>
        <w:t xml:space="preserve"> big </w:t>
      </w:r>
      <w:proofErr w:type="spellStart"/>
      <w:r w:rsidRPr="003466AD">
        <w:rPr>
          <w:rFonts w:ascii="Menlo" w:hAnsi="Menlo" w:cs="Menlo"/>
          <w:i/>
          <w:iCs/>
          <w:color w:val="808080"/>
          <w:sz w:val="18"/>
          <w:szCs w:val="18"/>
        </w:rPr>
        <w:t>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run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away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evalForP1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 state must be </w:t>
      </w:r>
      <w:proofErr w:type="spellStart"/>
      <w:r w:rsidRPr="003466AD">
        <w:rPr>
          <w:rFonts w:ascii="Menlo" w:hAnsi="Menlo" w:cs="Menlo"/>
          <w:i/>
          <w:iCs/>
          <w:color w:val="808080"/>
          <w:sz w:val="18"/>
          <w:szCs w:val="18"/>
        </w:rPr>
        <w:t>evaluated</w:t>
      </w:r>
      <w:proofErr w:type="spellEnd"/>
      <w:r w:rsidRPr="003466AD">
        <w:rPr>
          <w:rFonts w:ascii="Menlo" w:hAnsi="Menlo" w:cs="Menlo"/>
          <w:i/>
          <w:iCs/>
          <w:color w:val="808080"/>
          <w:sz w:val="18"/>
          <w:szCs w:val="18"/>
        </w:rPr>
        <w:t xml:space="preserve"> for player 1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or player 2 (false).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state game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for player 1 or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double </w:t>
      </w:r>
      <w:r w:rsidRPr="003466AD">
        <w:rPr>
          <w:rFonts w:ascii="Menlo" w:hAnsi="Menlo" w:cs="Menlo"/>
          <w:color w:val="000000"/>
          <w:sz w:val="18"/>
          <w:szCs w:val="18"/>
        </w:rPr>
        <w:t>endStateValue1(</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evalForP1)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playerPieces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getPlayerPieces</w:t>
      </w:r>
      <w:proofErr w:type="spellEnd"/>
      <w:r w:rsidRPr="003466AD">
        <w:rPr>
          <w:rFonts w:ascii="Menlo" w:hAnsi="Menlo" w:cs="Menlo"/>
          <w:color w:val="000000"/>
          <w:sz w:val="18"/>
          <w:szCs w:val="18"/>
        </w:rPr>
        <w:t>(evalForP1);</w:t>
      </w:r>
      <w:r w:rsidRPr="003466AD">
        <w:rPr>
          <w:rFonts w:ascii="Menlo" w:hAnsi="Menlo" w:cs="Menlo"/>
          <w:color w:val="000000"/>
          <w:sz w:val="18"/>
          <w:szCs w:val="18"/>
        </w:rPr>
        <w:br/>
        <w:t xml:space="preserve">      List&lt;Point&gt; </w:t>
      </w:r>
      <w:proofErr w:type="spellStart"/>
      <w:r w:rsidRPr="003466AD">
        <w:rPr>
          <w:rFonts w:ascii="Menlo" w:hAnsi="Menlo" w:cs="Menlo"/>
          <w:color w:val="000000"/>
          <w:sz w:val="18"/>
          <w:szCs w:val="18"/>
        </w:rPr>
        <w:t>opponentPieces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getPlayerPieces</w:t>
      </w:r>
      <w:proofErr w:type="spellEnd"/>
      <w:r w:rsidRPr="003466AD">
        <w:rPr>
          <w:rFonts w:ascii="Menlo" w:hAnsi="Menlo" w:cs="Menlo"/>
          <w:color w:val="000000"/>
          <w:sz w:val="18"/>
          <w:szCs w:val="18"/>
        </w:rPr>
        <w:t>(!evalForP1);</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double </w:t>
      </w:r>
      <w:proofErr w:type="spellStart"/>
      <w:r w:rsidRPr="003466AD">
        <w:rPr>
          <w:rFonts w:ascii="Menlo" w:hAnsi="Menlo" w:cs="Menlo"/>
          <w:color w:val="000000"/>
          <w:sz w:val="18"/>
          <w:szCs w:val="18"/>
        </w:rPr>
        <w:t>distanceOverall</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Calculate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overall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distance</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cP</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playerPieces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oP</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opponentPieces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distanceOverall</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cP.distance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oP</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more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double </w:t>
      </w:r>
      <w:proofErr w:type="spellStart"/>
      <w:r w:rsidRPr="003466AD">
        <w:rPr>
          <w:rFonts w:ascii="Menlo" w:hAnsi="Menlo" w:cs="Menlo"/>
          <w:color w:val="000000"/>
          <w:sz w:val="18"/>
          <w:szCs w:val="18"/>
        </w:rPr>
        <w:t>maxDistance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Math.</w:t>
      </w:r>
      <w:r w:rsidRPr="003466AD">
        <w:rPr>
          <w:rFonts w:ascii="Menlo" w:hAnsi="Menlo" w:cs="Menlo"/>
          <w:i/>
          <w:iCs/>
          <w:color w:val="000000"/>
          <w:sz w:val="18"/>
          <w:szCs w:val="18"/>
        </w:rPr>
        <w:t>sqrt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Math.</w:t>
      </w:r>
      <w:r w:rsidRPr="003466AD">
        <w:rPr>
          <w:rFonts w:ascii="Menlo" w:hAnsi="Menlo" w:cs="Menlo"/>
          <w:i/>
          <w:iCs/>
          <w:color w:val="000000"/>
          <w:sz w:val="18"/>
          <w:szCs w:val="18"/>
        </w:rPr>
        <w:t>pow</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.getRows</w:t>
      </w:r>
      <w:proofErr w:type="spellEnd"/>
      <w:r w:rsidRPr="003466AD">
        <w:rPr>
          <w:rFonts w:ascii="Menlo" w:hAnsi="Menlo" w:cs="Menlo"/>
          <w:color w:val="000000"/>
          <w:sz w:val="18"/>
          <w:szCs w:val="18"/>
        </w:rPr>
        <w:t>(),</w:t>
      </w:r>
      <w:r w:rsidRPr="003466AD">
        <w:rPr>
          <w:rFonts w:ascii="Menlo" w:hAnsi="Menlo" w:cs="Menlo"/>
          <w:color w:val="0000FF"/>
          <w:sz w:val="18"/>
          <w:szCs w:val="18"/>
        </w:rPr>
        <w:t>2</w:t>
      </w:r>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Math.</w:t>
      </w:r>
      <w:r w:rsidRPr="003466AD">
        <w:rPr>
          <w:rFonts w:ascii="Menlo" w:hAnsi="Menlo" w:cs="Menlo"/>
          <w:i/>
          <w:iCs/>
          <w:color w:val="000000"/>
          <w:sz w:val="18"/>
          <w:szCs w:val="18"/>
        </w:rPr>
        <w:t>pow</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.getCols</w:t>
      </w:r>
      <w:proofErr w:type="spellEnd"/>
      <w:r w:rsidRPr="003466AD">
        <w:rPr>
          <w:rFonts w:ascii="Menlo" w:hAnsi="Menlo" w:cs="Menlo"/>
          <w:color w:val="000000"/>
          <w:sz w:val="18"/>
          <w:szCs w:val="18"/>
        </w:rPr>
        <w:t>(),</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playerPieces.size</w:t>
      </w:r>
      <w:proofErr w:type="spellEnd"/>
      <w:r w:rsidRPr="003466AD">
        <w:rPr>
          <w:rFonts w:ascii="Menlo" w:hAnsi="Menlo" w:cs="Menlo"/>
          <w:color w:val="000000"/>
          <w:sz w:val="18"/>
          <w:szCs w:val="18"/>
        </w:rPr>
        <w:t xml:space="preserve">()  &gt; </w:t>
      </w:r>
      <w:proofErr w:type="spellStart"/>
      <w:r w:rsidRPr="003466AD">
        <w:rPr>
          <w:rFonts w:ascii="Menlo" w:hAnsi="Menlo" w:cs="Menlo"/>
          <w:color w:val="000000"/>
          <w:sz w:val="18"/>
          <w:szCs w:val="18"/>
        </w:rPr>
        <w:t>opponentPieces.size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more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so he </w:t>
      </w:r>
      <w:proofErr w:type="spellStart"/>
      <w:r w:rsidRPr="003466AD">
        <w:rPr>
          <w:rFonts w:ascii="Menlo" w:hAnsi="Menlo" w:cs="Menlo"/>
          <w:i/>
          <w:iCs/>
          <w:color w:val="808080"/>
          <w:sz w:val="18"/>
          <w:szCs w:val="18"/>
        </w:rPr>
        <w:t>should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aim</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minimize</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distance</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maxDistance</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 xml:space="preserve">12 </w:t>
      </w:r>
      <w:r w:rsidRPr="003466AD">
        <w:rPr>
          <w:rFonts w:ascii="Menlo" w:hAnsi="Menlo" w:cs="Menlo"/>
          <w:color w:val="000000"/>
          <w:sz w:val="18"/>
          <w:szCs w:val="18"/>
        </w:rPr>
        <w:t xml:space="preserve">* </w:t>
      </w:r>
      <w:r w:rsidRPr="003466AD">
        <w:rPr>
          <w:rFonts w:ascii="Menlo" w:hAnsi="Menlo" w:cs="Menlo"/>
          <w:color w:val="0000FF"/>
          <w:sz w:val="18"/>
          <w:szCs w:val="18"/>
        </w:rPr>
        <w:t>12</w:t>
      </w:r>
      <w:r w:rsidRPr="003466AD">
        <w:rPr>
          <w:rFonts w:ascii="Menlo" w:hAnsi="Menlo" w:cs="Menlo"/>
          <w:color w:val="000000"/>
          <w:sz w:val="18"/>
          <w:szCs w:val="18"/>
        </w:rPr>
        <w:t>) - (</w:t>
      </w:r>
      <w:proofErr w:type="spellStart"/>
      <w:r w:rsidRPr="003466AD">
        <w:rPr>
          <w:rFonts w:ascii="Menlo" w:hAnsi="Menlo" w:cs="Menlo"/>
          <w:color w:val="000000"/>
          <w:sz w:val="18"/>
          <w:szCs w:val="18"/>
        </w:rPr>
        <w:t>distanceOverall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so he </w:t>
      </w:r>
      <w:proofErr w:type="spellStart"/>
      <w:r w:rsidRPr="003466AD">
        <w:rPr>
          <w:rFonts w:ascii="Menlo" w:hAnsi="Menlo" w:cs="Menlo"/>
          <w:i/>
          <w:iCs/>
          <w:color w:val="808080"/>
          <w:sz w:val="18"/>
          <w:szCs w:val="18"/>
        </w:rPr>
        <w:t>should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aim</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maximise</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distance</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distanceOverall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list of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corresponding</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of player 1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isP1 ==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 xml:space="preserve"> for player 2.</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list of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indicated</w:t>
      </w:r>
      <w:proofErr w:type="spellEnd"/>
      <w:r w:rsidRPr="003466AD">
        <w:rPr>
          <w:rFonts w:ascii="Menlo" w:hAnsi="Menlo" w:cs="Menlo"/>
          <w:i/>
          <w:iCs/>
          <w:color w:val="808080"/>
          <w:sz w:val="18"/>
          <w:szCs w:val="18"/>
        </w:rPr>
        <w:t xml:space="preserve"> player.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List&lt;Point&gt; </w:t>
      </w:r>
      <w:proofErr w:type="spellStart"/>
      <w:r w:rsidRPr="003466AD">
        <w:rPr>
          <w:rFonts w:ascii="Menlo" w:hAnsi="Menlo" w:cs="Menlo"/>
          <w:color w:val="000000"/>
          <w:sz w:val="18"/>
          <w:szCs w:val="18"/>
        </w:rPr>
        <w:t>getPlayerPieces</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isP1) {</w:t>
      </w:r>
      <w:r w:rsidRPr="003466AD">
        <w:rPr>
          <w:rFonts w:ascii="Menlo" w:hAnsi="Menlo" w:cs="Menlo"/>
          <w:color w:val="000000"/>
          <w:sz w:val="18"/>
          <w:szCs w:val="18"/>
        </w:rPr>
        <w:br/>
        <w:t xml:space="preserve">      List&lt;Point&gt; </w:t>
      </w:r>
      <w:proofErr w:type="spellStart"/>
      <w:r w:rsidRPr="003466AD">
        <w:rPr>
          <w:rFonts w:ascii="Menlo" w:hAnsi="Menlo" w:cs="Menlo"/>
          <w:color w:val="000000"/>
          <w:sz w:val="18"/>
          <w:szCs w:val="18"/>
        </w:rPr>
        <w:t>pieces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color w:val="000000"/>
          <w:sz w:val="18"/>
          <w:szCs w:val="18"/>
        </w:rPr>
        <w:t>(isP1)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pieces</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pieces.addAll</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else</w:t>
      </w:r>
      <w:r w:rsidRPr="003466AD">
        <w:rPr>
          <w:rFonts w:ascii="Menlo" w:hAnsi="Menlo" w:cs="Menlo"/>
          <w:color w:val="000000"/>
          <w:sz w:val="18"/>
          <w:szCs w:val="18"/>
        </w:rPr>
        <w:t xml:space="preserve">{ </w:t>
      </w:r>
      <w:r w:rsidRPr="003466AD">
        <w:rPr>
          <w:rFonts w:ascii="Menlo" w:hAnsi="Menlo" w:cs="Menlo"/>
          <w:i/>
          <w:iCs/>
          <w:color w:val="808080"/>
          <w:sz w:val="18"/>
          <w:szCs w:val="18"/>
        </w:rPr>
        <w:t>//Player 2 turn</w:t>
      </w:r>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pieces</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pieces.addAll</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.find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pieces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4B67A49C" w14:textId="0ED1525E" w:rsidR="00C31355" w:rsidRDefault="00C31355" w:rsidP="00C31355">
      <w:pPr>
        <w:pStyle w:val="Titolo2"/>
      </w:pPr>
      <w:proofErr w:type="spellStart"/>
      <w:r>
        <w:t>HumanPlayer</w:t>
      </w:r>
      <w:bookmarkEnd w:id="319"/>
      <w:proofErr w:type="spellEnd"/>
    </w:p>
    <w:p w14:paraId="712F026C"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20" w:name="_Toc53657011"/>
      <w:r w:rsidRPr="003466AD">
        <w:rPr>
          <w:rFonts w:ascii="Menlo" w:hAnsi="Menlo" w:cs="Menlo"/>
          <w:color w:val="000000"/>
          <w:sz w:val="18"/>
          <w:szCs w:val="18"/>
        </w:rPr>
        <w:br/>
      </w:r>
      <w:r w:rsidRPr="003466AD">
        <w:rPr>
          <w:rFonts w:ascii="Menlo" w:hAnsi="Menlo" w:cs="Menlo"/>
          <w:b/>
          <w:bCs/>
          <w:color w:val="000080"/>
          <w:sz w:val="18"/>
          <w:szCs w:val="18"/>
        </w:rPr>
        <w:t xml:space="preserve">package </w:t>
      </w:r>
      <w:proofErr w:type="spellStart"/>
      <w:r w:rsidRPr="003466AD">
        <w:rPr>
          <w:rFonts w:ascii="Menlo" w:hAnsi="Menlo" w:cs="Menlo"/>
          <w:color w:val="000000"/>
          <w:sz w:val="18"/>
          <w:szCs w:val="18"/>
        </w:rPr>
        <w:t>com.dca.checkers.model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com.dca.checkers.ui.CheckerBoard</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com.dca.checkers.ui.CheckersWindow</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HumanPlayer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user</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game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br/>
        <w:t xml:space="preserve"> * can update the game by </w:t>
      </w:r>
      <w:proofErr w:type="spellStart"/>
      <w:r w:rsidRPr="003466AD">
        <w:rPr>
          <w:rFonts w:ascii="Menlo" w:hAnsi="Menlo" w:cs="Menlo"/>
          <w:i/>
          <w:iCs/>
          <w:color w:val="808080"/>
          <w:sz w:val="18"/>
          <w:szCs w:val="18"/>
        </w:rPr>
        <w:t>clicking</w:t>
      </w:r>
      <w:proofErr w:type="spellEnd"/>
      <w:r w:rsidRPr="003466AD">
        <w:rPr>
          <w:rFonts w:ascii="Menlo" w:hAnsi="Menlo" w:cs="Menlo"/>
          <w:i/>
          <w:iCs/>
          <w:color w:val="808080"/>
          <w:sz w:val="18"/>
          <w:szCs w:val="18"/>
        </w:rPr>
        <w:t xml:space="preserve"> on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HumanPlayer</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implements</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Player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by the </w:t>
      </w:r>
      <w:proofErr w:type="spellStart"/>
      <w:r w:rsidRPr="003466AD">
        <w:rPr>
          <w:rFonts w:ascii="Menlo" w:hAnsi="Menlo" w:cs="Menlo"/>
          <w:i/>
          <w:iCs/>
          <w:color w:val="808080"/>
          <w:sz w:val="18"/>
          <w:szCs w:val="18"/>
        </w:rPr>
        <w:t>user</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moveSelected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turn must be </w:t>
      </w:r>
      <w:proofErr w:type="spellStart"/>
      <w:r w:rsidRPr="003466AD">
        <w:rPr>
          <w:rFonts w:ascii="Menlo" w:hAnsi="Menlo" w:cs="Menlo"/>
          <w:i/>
          <w:iCs/>
          <w:color w:val="808080"/>
          <w:sz w:val="18"/>
          <w:szCs w:val="18"/>
        </w:rPr>
        <w:t>skipped</w:t>
      </w:r>
      <w:proofErr w:type="spellEnd"/>
      <w:r w:rsidRPr="003466AD">
        <w:rPr>
          <w:rFonts w:ascii="Menlo" w:hAnsi="Menlo" w:cs="Menlo"/>
          <w:i/>
          <w:iCs/>
          <w:color w:val="808080"/>
          <w:sz w:val="18"/>
          <w:szCs w:val="18"/>
        </w:rPr>
        <w:t xml:space="preserve"> (no more </w:t>
      </w:r>
      <w:proofErr w:type="spellStart"/>
      <w:r w:rsidRPr="003466AD">
        <w:rPr>
          <w:rFonts w:ascii="Menlo" w:hAnsi="Menlo" w:cs="Menlo"/>
          <w:i/>
          <w:iCs/>
          <w:color w:val="808080"/>
          <w:sz w:val="18"/>
          <w:szCs w:val="18"/>
        </w:rPr>
        <w:t>wait</w:t>
      </w:r>
      <w:proofErr w:type="spellEnd"/>
      <w:r w:rsidRPr="003466AD">
        <w:rPr>
          <w:rFonts w:ascii="Menlo" w:hAnsi="Menlo" w:cs="Menlo"/>
          <w:i/>
          <w:iCs/>
          <w:color w:val="808080"/>
          <w:sz w:val="18"/>
          <w:szCs w:val="18"/>
        </w:rPr>
        <w:t xml:space="preserve"> for input)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skipMove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isHuman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updateGame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moveSelected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skipMove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hasSkipped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skipMove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hasMoved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moveSelected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next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skipped</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skipNextMove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skipMove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notifyAll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Handle</w:t>
      </w:r>
      <w:proofErr w:type="spellEnd"/>
      <w:r w:rsidRPr="003466AD">
        <w:rPr>
          <w:rFonts w:ascii="Menlo" w:hAnsi="Menlo" w:cs="Menlo"/>
          <w:i/>
          <w:iCs/>
          <w:color w:val="808080"/>
          <w:sz w:val="18"/>
          <w:szCs w:val="18"/>
        </w:rPr>
        <w:t xml:space="preserve"> a click over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curGameState</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the game state to update.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boardUI</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UI to update.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sel</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selec</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poitn</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synchronized</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handleBoardClick</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curGameState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CheckerBoard</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boardUI</w:t>
      </w:r>
      <w:proofErr w:type="spellEnd"/>
      <w:r w:rsidRPr="003466AD">
        <w:rPr>
          <w:rFonts w:ascii="Menlo" w:hAnsi="Menlo" w:cs="Menlo"/>
          <w:color w:val="000000"/>
          <w:sz w:val="18"/>
          <w:szCs w:val="18"/>
        </w:rPr>
        <w:t xml:space="preserve">, Point </w:t>
      </w:r>
      <w:proofErr w:type="spellStart"/>
      <w:r w:rsidRPr="003466AD">
        <w:rPr>
          <w:rFonts w:ascii="Menlo" w:hAnsi="Menlo" w:cs="Menlo"/>
          <w:color w:val="000000"/>
          <w:sz w:val="18"/>
          <w:szCs w:val="18"/>
        </w:rPr>
        <w:t>sel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gameState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over or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w:t>
      </w:r>
      <w:proofErr w:type="spellStart"/>
      <w:r w:rsidRPr="003466AD">
        <w:rPr>
          <w:rFonts w:ascii="Menlo" w:hAnsi="Menlo" w:cs="Menlo"/>
          <w:i/>
          <w:iCs/>
          <w:color w:val="808080"/>
          <w:sz w:val="18"/>
          <w:szCs w:val="18"/>
        </w:rPr>
        <w:t>isn't</w:t>
      </w:r>
      <w:proofErr w:type="spellEnd"/>
      <w:r w:rsidRPr="003466AD">
        <w:rPr>
          <w:rFonts w:ascii="Menlo" w:hAnsi="Menlo" w:cs="Menlo"/>
          <w:i/>
          <w:iCs/>
          <w:color w:val="808080"/>
          <w:sz w:val="18"/>
          <w:szCs w:val="18"/>
        </w:rPr>
        <w:t xml:space="preserve"> human</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curGameState.isGameOver</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Determine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should</w:t>
      </w:r>
      <w:proofErr w:type="spellEnd"/>
      <w:r w:rsidRPr="003466AD">
        <w:rPr>
          <w:rFonts w:ascii="Menlo" w:hAnsi="Menlo" w:cs="Menlo"/>
          <w:i/>
          <w:iCs/>
          <w:color w:val="808080"/>
          <w:sz w:val="18"/>
          <w:szCs w:val="18"/>
        </w:rPr>
        <w:t xml:space="preserve"> be </w:t>
      </w:r>
      <w:proofErr w:type="spellStart"/>
      <w:r w:rsidRPr="003466AD">
        <w:rPr>
          <w:rFonts w:ascii="Menlo" w:hAnsi="Menlo" w:cs="Menlo"/>
          <w:i/>
          <w:iCs/>
          <w:color w:val="808080"/>
          <w:sz w:val="18"/>
          <w:szCs w:val="18"/>
        </w:rPr>
        <w:t>attempted</w:t>
      </w:r>
      <w:proofErr w:type="spellEnd"/>
      <w:r w:rsidRPr="003466AD">
        <w:rPr>
          <w:rFonts w:ascii="Menlo" w:hAnsi="Menlo" w:cs="Menlo"/>
          <w:i/>
          <w:iCs/>
          <w:color w:val="808080"/>
          <w:sz w:val="18"/>
          <w:szCs w:val="18"/>
        </w:rPr>
        <w:b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Board.isValidPoint</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sel</w:t>
      </w:r>
      <w:proofErr w:type="spellEnd"/>
      <w:r w:rsidRPr="003466AD">
        <w:rPr>
          <w:rFonts w:ascii="Menlo" w:hAnsi="Menlo" w:cs="Menlo"/>
          <w:i/>
          <w:iCs/>
          <w:color w:val="808080"/>
          <w:sz w:val="18"/>
          <w:szCs w:val="18"/>
        </w:rPr>
        <w:t xml:space="preserve">) &amp;&amp; </w:t>
      </w:r>
      <w:proofErr w:type="spellStart"/>
      <w:r w:rsidRPr="003466AD">
        <w:rPr>
          <w:rFonts w:ascii="Menlo" w:hAnsi="Menlo" w:cs="Menlo"/>
          <w:i/>
          <w:iCs/>
          <w:color w:val="808080"/>
          <w:sz w:val="18"/>
          <w:szCs w:val="18"/>
        </w:rPr>
        <w:t>Board.isValidPoint</w:t>
      </w:r>
      <w:proofErr w:type="spellEnd"/>
      <w:r w:rsidRPr="003466AD">
        <w:rPr>
          <w:rFonts w:ascii="Menlo" w:hAnsi="Menlo" w:cs="Menlo"/>
          <w:i/>
          <w:iCs/>
          <w:color w:val="808080"/>
          <w:sz w:val="18"/>
          <w:szCs w:val="18"/>
        </w:rPr>
        <w:t>(</w:t>
      </w:r>
      <w:proofErr w:type="spellStart"/>
      <w:r w:rsidRPr="003466AD">
        <w:rPr>
          <w:rFonts w:ascii="Menlo" w:hAnsi="Menlo" w:cs="Menlo"/>
          <w:i/>
          <w:iCs/>
          <w:color w:val="808080"/>
          <w:sz w:val="18"/>
          <w:szCs w:val="18"/>
        </w:rPr>
        <w:t>UI.getLastSelection</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curGameState.isValidMove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boardUI.getLastSelection</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sel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change</w:t>
      </w:r>
      <w:proofErr w:type="spellEnd"/>
      <w:r w:rsidRPr="003466AD">
        <w:rPr>
          <w:rFonts w:ascii="Menlo" w:hAnsi="Menlo" w:cs="Menlo"/>
          <w:color w:val="000000"/>
          <w:sz w:val="18"/>
          <w:szCs w:val="18"/>
        </w:rPr>
        <w:t xml:space="preserve"> = curGameState.isP1Turn();</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moveSelected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curGameState.move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boardUI.getLastSelection</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sel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moveSelected</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notifyAll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change</w:t>
      </w:r>
      <w:proofErr w:type="spellEnd"/>
      <w:r w:rsidRPr="003466AD">
        <w:rPr>
          <w:rFonts w:ascii="Menlo" w:hAnsi="Menlo" w:cs="Menlo"/>
          <w:color w:val="000000"/>
          <w:sz w:val="18"/>
          <w:szCs w:val="18"/>
        </w:rPr>
        <w:t xml:space="preserve"> = (curGameState.isP1Turn() != </w:t>
      </w:r>
      <w:proofErr w:type="spellStart"/>
      <w:r w:rsidRPr="003466AD">
        <w:rPr>
          <w:rFonts w:ascii="Menlo" w:hAnsi="Menlo" w:cs="Menlo"/>
          <w:color w:val="000000"/>
          <w:sz w:val="18"/>
          <w:szCs w:val="18"/>
        </w:rPr>
        <w:t>change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boardUI.setLastSelection</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change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null</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sel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else </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boardUI.setLastSelection</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sel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selection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boardUI.setLastSelectionValid(curGameState.hasMove(boardUI.getLastSelection()));</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toString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getClass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getSimpleName</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isHuman</w:t>
      </w:r>
      <w:proofErr w:type="spellEnd"/>
      <w:r w:rsidRPr="003466AD">
        <w:rPr>
          <w:rFonts w:ascii="Menlo" w:hAnsi="Menlo" w:cs="Menlo"/>
          <w:b/>
          <w:bCs/>
          <w:color w:val="00800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isHuman</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37ED95BD" w14:textId="49F7B782" w:rsidR="00C31355" w:rsidRDefault="00C31355" w:rsidP="00C31355">
      <w:pPr>
        <w:pStyle w:val="Titolo2"/>
      </w:pPr>
      <w:proofErr w:type="spellStart"/>
      <w:r>
        <w:lastRenderedPageBreak/>
        <w:t>MatchResult</w:t>
      </w:r>
      <w:bookmarkEnd w:id="320"/>
      <w:proofErr w:type="spellEnd"/>
    </w:p>
    <w:p w14:paraId="066203BF"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21" w:name="_Toc53657012"/>
      <w:r w:rsidRPr="003466AD">
        <w:rPr>
          <w:rFonts w:ascii="Menlo" w:hAnsi="Menlo" w:cs="Menlo"/>
          <w:b/>
          <w:bCs/>
          <w:color w:val="000080"/>
          <w:sz w:val="18"/>
          <w:szCs w:val="18"/>
        </w:rPr>
        <w:t xml:space="preserve">package </w:t>
      </w:r>
      <w:proofErr w:type="spellStart"/>
      <w:proofErr w:type="gramStart"/>
      <w:r w:rsidRPr="003466AD">
        <w:rPr>
          <w:rFonts w:ascii="Menlo" w:hAnsi="Menlo" w:cs="Menlo"/>
          <w:color w:val="000000"/>
          <w:sz w:val="18"/>
          <w:szCs w:val="18"/>
        </w:rPr>
        <w:t>com.dca.checkers</w:t>
      </w:r>
      <w:proofErr w:type="gramEnd"/>
      <w:r w:rsidRPr="003466AD">
        <w:rPr>
          <w:rFonts w:ascii="Menlo" w:hAnsi="Menlo" w:cs="Menlo"/>
          <w:color w:val="000000"/>
          <w:sz w:val="18"/>
          <w:szCs w:val="18"/>
        </w:rPr>
        <w:t>.model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MatchResult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enum</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match </w:t>
      </w:r>
      <w:proofErr w:type="spellStart"/>
      <w:r w:rsidRPr="003466AD">
        <w:rPr>
          <w:rFonts w:ascii="Menlo" w:hAnsi="Menlo" w:cs="Menlo"/>
          <w:i/>
          <w:iCs/>
          <w:color w:val="808080"/>
          <w:sz w:val="18"/>
          <w:szCs w:val="18"/>
        </w:rPr>
        <w:t>outcomes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enum</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MatchResult</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P1_WIN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P2_WIN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DRAW</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UNKNOWN</w:t>
      </w:r>
      <w:r w:rsidRPr="003466AD">
        <w:rPr>
          <w:rFonts w:ascii="Menlo" w:hAnsi="Menlo" w:cs="Menlo"/>
          <w:b/>
          <w:bCs/>
          <w:i/>
          <w:iCs/>
          <w:color w:val="660E7A"/>
          <w:sz w:val="18"/>
          <w:szCs w:val="18"/>
        </w:rPr>
        <w:br/>
      </w:r>
      <w:r w:rsidRPr="003466AD">
        <w:rPr>
          <w:rFonts w:ascii="Menlo" w:hAnsi="Menlo" w:cs="Menlo"/>
          <w:color w:val="000000"/>
          <w:sz w:val="18"/>
          <w:szCs w:val="18"/>
        </w:rPr>
        <w:t>}</w:t>
      </w:r>
    </w:p>
    <w:p w14:paraId="7F709C0E" w14:textId="42E03882" w:rsidR="00C31355" w:rsidRDefault="00C31355" w:rsidP="00C31355">
      <w:pPr>
        <w:pStyle w:val="Titolo2"/>
      </w:pPr>
      <w:proofErr w:type="spellStart"/>
      <w:r>
        <w:t>Move</w:t>
      </w:r>
      <w:bookmarkEnd w:id="321"/>
      <w:proofErr w:type="spellEnd"/>
    </w:p>
    <w:p w14:paraId="44008EB5"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22" w:name="_Toc53657013"/>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package </w:t>
      </w:r>
      <w:proofErr w:type="spellStart"/>
      <w:proofErr w:type="gramStart"/>
      <w:r w:rsidRPr="003466AD">
        <w:rPr>
          <w:rFonts w:ascii="Menlo" w:hAnsi="Menlo" w:cs="Menlo"/>
          <w:color w:val="000000"/>
          <w:sz w:val="18"/>
          <w:szCs w:val="18"/>
        </w:rPr>
        <w:t>com.dca.checkers</w:t>
      </w:r>
      <w:proofErr w:type="gramEnd"/>
      <w:r w:rsidRPr="003466AD">
        <w:rPr>
          <w:rFonts w:ascii="Menlo" w:hAnsi="Menlo" w:cs="Menlo"/>
          <w:color w:val="000000"/>
          <w:sz w:val="18"/>
          <w:szCs w:val="18"/>
        </w:rPr>
        <w:t>.model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java.util.Objects</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contains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weight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associated</w:t>
      </w:r>
      <w:proofErr w:type="spellEnd"/>
      <w:r w:rsidRPr="003466AD">
        <w:rPr>
          <w:rFonts w:ascii="Menlo" w:hAnsi="Menlo" w:cs="Menlo"/>
          <w:i/>
          <w:iCs/>
          <w:color w:val="808080"/>
          <w:sz w:val="18"/>
          <w:szCs w:val="18"/>
        </w:rPr>
        <w:br/>
        <w:t xml:space="preserve"> * with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startClick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byte </w:t>
      </w:r>
      <w:proofErr w:type="spellStart"/>
      <w:r w:rsidRPr="003466AD">
        <w:rPr>
          <w:rFonts w:ascii="Menlo" w:hAnsi="Menlo" w:cs="Menlo"/>
          <w:b/>
          <w:bCs/>
          <w:color w:val="660E7A"/>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end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byte </w:t>
      </w:r>
      <w:proofErr w:type="spellStart"/>
      <w:r w:rsidRPr="003466AD">
        <w:rPr>
          <w:rFonts w:ascii="Menlo" w:hAnsi="Menlo" w:cs="Menlo"/>
          <w:b/>
          <w:bCs/>
          <w:color w:val="660E7A"/>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type</w:t>
      </w:r>
      <w:proofErr w:type="spellEnd"/>
      <w:r w:rsidRPr="003466AD">
        <w:rPr>
          <w:rFonts w:ascii="Menlo" w:hAnsi="Menlo" w:cs="Menlo"/>
          <w:i/>
          <w:iCs/>
          <w:color w:val="808080"/>
          <w:sz w:val="18"/>
          <w:szCs w:val="18"/>
        </w:rP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MoveType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type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MoveType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type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setStartIndex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setEndIndex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type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type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(Point start, Point end, </w:t>
      </w:r>
      <w:proofErr w:type="spellStart"/>
      <w:r w:rsidRPr="003466AD">
        <w:rPr>
          <w:rFonts w:ascii="Menlo" w:hAnsi="Menlo" w:cs="Menlo"/>
          <w:color w:val="000000"/>
          <w:sz w:val="18"/>
          <w:szCs w:val="18"/>
        </w:rPr>
        <w:t>MoveType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type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setStartIndex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(start));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setEndIndex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(end));</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type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type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getStartIndex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setStartIndex</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startIndex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w:t>
      </w:r>
      <w:r w:rsidRPr="003466AD">
        <w:rPr>
          <w:rFonts w:ascii="Menlo" w:hAnsi="Menlo" w:cs="Menlo"/>
          <w:b/>
          <w:bCs/>
          <w:color w:val="000080"/>
          <w:sz w:val="18"/>
          <w:szCs w:val="18"/>
        </w:rPr>
        <w:t>byte</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getEndIndex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setEndIndex</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endIndex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w:t>
      </w:r>
      <w:r w:rsidRPr="003466AD">
        <w:rPr>
          <w:rFonts w:ascii="Menlo" w:hAnsi="Menlo" w:cs="Menlo"/>
          <w:b/>
          <w:bCs/>
          <w:color w:val="000080"/>
          <w:sz w:val="18"/>
          <w:szCs w:val="18"/>
        </w:rPr>
        <w:t>byte</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MoveType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getType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type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setType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MoveType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type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type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type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getStart</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toPoint</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startIndex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setStart</w:t>
      </w:r>
      <w:proofErr w:type="spellEnd"/>
      <w:r w:rsidRPr="003466AD">
        <w:rPr>
          <w:rFonts w:ascii="Menlo" w:hAnsi="Menlo" w:cs="Menlo"/>
          <w:color w:val="000000"/>
          <w:sz w:val="18"/>
          <w:szCs w:val="18"/>
        </w:rPr>
        <w:t>(Point start)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setStartIndex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(start));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getEnd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toPoint</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setEnd</w:t>
      </w:r>
      <w:proofErr w:type="spellEnd"/>
      <w:r w:rsidRPr="003466AD">
        <w:rPr>
          <w:rFonts w:ascii="Menlo" w:hAnsi="Menlo" w:cs="Menlo"/>
          <w:color w:val="000000"/>
          <w:sz w:val="18"/>
          <w:szCs w:val="18"/>
        </w:rPr>
        <w:t>(Point end)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setEndIndex</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(end));</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equals</w:t>
      </w:r>
      <w:proofErr w:type="spellEnd"/>
      <w:r w:rsidRPr="003466AD">
        <w:rPr>
          <w:rFonts w:ascii="Menlo" w:hAnsi="Menlo" w:cs="Menlo"/>
          <w:color w:val="000000"/>
          <w:sz w:val="18"/>
          <w:szCs w:val="18"/>
        </w:rPr>
        <w:t>(Object o)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000080"/>
          <w:sz w:val="18"/>
          <w:szCs w:val="18"/>
        </w:rPr>
        <w:t>this</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 o)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(o == </w:t>
      </w:r>
      <w:proofErr w:type="spellStart"/>
      <w:r w:rsidRPr="003466AD">
        <w:rPr>
          <w:rFonts w:ascii="Menlo" w:hAnsi="Menlo" w:cs="Menlo"/>
          <w:b/>
          <w:bCs/>
          <w:color w:val="000080"/>
          <w:sz w:val="18"/>
          <w:szCs w:val="18"/>
        </w:rPr>
        <w:t>null</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getClass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o.getClass</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o;</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startIndex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move.</w:t>
      </w:r>
      <w:r w:rsidRPr="003466AD">
        <w:rPr>
          <w:rFonts w:ascii="Menlo" w:hAnsi="Menlo" w:cs="Menlo"/>
          <w:b/>
          <w:bCs/>
          <w:color w:val="660E7A"/>
          <w:sz w:val="18"/>
          <w:szCs w:val="18"/>
        </w:rPr>
        <w:t>startIndex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&amp;&amp; </w:t>
      </w:r>
      <w:proofErr w:type="spellStart"/>
      <w:r w:rsidRPr="003466AD">
        <w:rPr>
          <w:rFonts w:ascii="Menlo" w:hAnsi="Menlo" w:cs="Menlo"/>
          <w:b/>
          <w:bCs/>
          <w:color w:val="660E7A"/>
          <w:sz w:val="18"/>
          <w:szCs w:val="18"/>
        </w:rPr>
        <w:t>endIndex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move.</w:t>
      </w:r>
      <w:r w:rsidRPr="003466AD">
        <w:rPr>
          <w:rFonts w:ascii="Menlo" w:hAnsi="Menlo" w:cs="Menlo"/>
          <w:b/>
          <w:bCs/>
          <w:color w:val="660E7A"/>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hashCode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Objects.</w:t>
      </w:r>
      <w:r w:rsidRPr="003466AD">
        <w:rPr>
          <w:rFonts w:ascii="Menlo" w:hAnsi="Menlo" w:cs="Menlo"/>
          <w:i/>
          <w:iCs/>
          <w:color w:val="000000"/>
          <w:sz w:val="18"/>
          <w:szCs w:val="18"/>
        </w:rPr>
        <w:t>hash</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startIndex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toString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getClass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getSimpleName</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startIndex</w:t>
      </w:r>
      <w:proofErr w:type="spellEnd"/>
      <w:r w:rsidRPr="003466AD">
        <w:rPr>
          <w:rFonts w:ascii="Menlo" w:hAnsi="Menlo" w:cs="Menlo"/>
          <w:b/>
          <w:bCs/>
          <w:color w:val="00800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startIndex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8000"/>
          <w:sz w:val="18"/>
          <w:szCs w:val="18"/>
        </w:rPr>
        <w:t xml:space="preserve">", " </w:t>
      </w:r>
      <w:r w:rsidRPr="003466AD">
        <w:rPr>
          <w:rFonts w:ascii="Menlo" w:hAnsi="Menlo" w:cs="Menlo"/>
          <w:color w:val="000000"/>
          <w:sz w:val="18"/>
          <w:szCs w:val="18"/>
        </w:rPr>
        <w:t xml:space="preserve">+ </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endIndex</w:t>
      </w:r>
      <w:proofErr w:type="spellEnd"/>
      <w:r w:rsidRPr="003466AD">
        <w:rPr>
          <w:rFonts w:ascii="Menlo" w:hAnsi="Menlo" w:cs="Menlo"/>
          <w:b/>
          <w:bCs/>
          <w:color w:val="00800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endIndex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7F3E38C6" w14:textId="17544564" w:rsidR="00C31355" w:rsidRDefault="00C31355" w:rsidP="00C31355">
      <w:pPr>
        <w:pStyle w:val="Titolo2"/>
      </w:pPr>
      <w:proofErr w:type="spellStart"/>
      <w:r>
        <w:t>MoveType</w:t>
      </w:r>
      <w:bookmarkEnd w:id="322"/>
      <w:proofErr w:type="spellEnd"/>
    </w:p>
    <w:p w14:paraId="44FE63FE"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23" w:name="_Toc53657014"/>
      <w:r w:rsidRPr="003466AD">
        <w:rPr>
          <w:rFonts w:ascii="Menlo" w:hAnsi="Menlo" w:cs="Menlo"/>
          <w:b/>
          <w:bCs/>
          <w:color w:val="000080"/>
          <w:sz w:val="18"/>
          <w:szCs w:val="18"/>
        </w:rPr>
        <w:t xml:space="preserve">package </w:t>
      </w:r>
      <w:proofErr w:type="spellStart"/>
      <w:proofErr w:type="gramStart"/>
      <w:r w:rsidRPr="003466AD">
        <w:rPr>
          <w:rFonts w:ascii="Menlo" w:hAnsi="Menlo" w:cs="Menlo"/>
          <w:color w:val="000000"/>
          <w:sz w:val="18"/>
          <w:szCs w:val="18"/>
        </w:rPr>
        <w:t>com.dca.checkers</w:t>
      </w:r>
      <w:proofErr w:type="gramEnd"/>
      <w:r w:rsidRPr="003466AD">
        <w:rPr>
          <w:rFonts w:ascii="Menlo" w:hAnsi="Menlo" w:cs="Menlo"/>
          <w:color w:val="000000"/>
          <w:sz w:val="18"/>
          <w:szCs w:val="18"/>
        </w:rPr>
        <w:t>.model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MoveType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enum</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possible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types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enum</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MoveType</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SKIP</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i/>
          <w:iCs/>
          <w:color w:val="660E7A"/>
          <w:sz w:val="18"/>
          <w:szCs w:val="18"/>
        </w:rPr>
        <w:t>NORMAL</w:t>
      </w:r>
      <w:r w:rsidRPr="003466AD">
        <w:rPr>
          <w:rFonts w:ascii="Menlo" w:hAnsi="Menlo" w:cs="Menlo"/>
          <w:b/>
          <w:bCs/>
          <w:i/>
          <w:iCs/>
          <w:color w:val="660E7A"/>
          <w:sz w:val="18"/>
          <w:szCs w:val="18"/>
        </w:rPr>
        <w:br/>
      </w:r>
      <w:r w:rsidRPr="003466AD">
        <w:rPr>
          <w:rFonts w:ascii="Menlo" w:hAnsi="Menlo" w:cs="Menlo"/>
          <w:color w:val="000000"/>
          <w:sz w:val="18"/>
          <w:szCs w:val="18"/>
        </w:rPr>
        <w:t>}</w:t>
      </w:r>
    </w:p>
    <w:p w14:paraId="0CFDBDC1" w14:textId="69AECDC1" w:rsidR="00C31355" w:rsidRDefault="00C31355" w:rsidP="00C31355">
      <w:pPr>
        <w:pStyle w:val="Titolo2"/>
      </w:pPr>
      <w:r>
        <w:t>Player</w:t>
      </w:r>
      <w:bookmarkEnd w:id="323"/>
    </w:p>
    <w:p w14:paraId="08F88CB8"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24" w:name="_Toc53657015"/>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Name</w:t>
      </w:r>
      <w:proofErr w:type="spellEnd"/>
      <w:r w:rsidRPr="003466AD">
        <w:rPr>
          <w:rFonts w:ascii="Menlo" w:hAnsi="Menlo" w:cs="Menlo"/>
          <w:i/>
          <w:iCs/>
          <w:color w:val="808080"/>
          <w:sz w:val="18"/>
          <w:szCs w:val="18"/>
        </w:rPr>
        <w:t>: Player</w:t>
      </w:r>
      <w:r w:rsidRPr="003466AD">
        <w:rPr>
          <w:rFonts w:ascii="Menlo" w:hAnsi="Menlo" w:cs="Menlo"/>
          <w:i/>
          <w:iCs/>
          <w:color w:val="808080"/>
          <w:sz w:val="18"/>
          <w:szCs w:val="18"/>
        </w:rPr>
        <w:br/>
        <w:t xml:space="preserve"> * Author: </w:t>
      </w:r>
      <w:proofErr w:type="spellStart"/>
      <w:r w:rsidRPr="003466AD">
        <w:rPr>
          <w:rFonts w:ascii="Menlo" w:hAnsi="Menlo" w:cs="Menlo"/>
          <w:i/>
          <w:iCs/>
          <w:color w:val="808080"/>
          <w:sz w:val="18"/>
          <w:szCs w:val="18"/>
        </w:rPr>
        <w:t>Devon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McGrath</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Description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player of the </w:t>
      </w:r>
      <w:proofErr w:type="spellStart"/>
      <w:r w:rsidRPr="003466AD">
        <w:rPr>
          <w:rFonts w:ascii="Menlo" w:hAnsi="Menlo" w:cs="Menlo"/>
          <w:i/>
          <w:iCs/>
          <w:color w:val="808080"/>
          <w:sz w:val="18"/>
          <w:szCs w:val="18"/>
        </w:rPr>
        <w:t>system</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i/>
          <w:iCs/>
          <w:color w:val="808080"/>
          <w:sz w:val="18"/>
          <w:szCs w:val="18"/>
        </w:rPr>
        <w:br/>
      </w:r>
      <w:r w:rsidRPr="003466AD">
        <w:rPr>
          <w:rFonts w:ascii="Menlo" w:hAnsi="Menlo" w:cs="Menlo"/>
          <w:b/>
          <w:bCs/>
          <w:color w:val="000080"/>
          <w:sz w:val="18"/>
          <w:szCs w:val="18"/>
        </w:rPr>
        <w:t xml:space="preserve">package </w:t>
      </w:r>
      <w:proofErr w:type="spellStart"/>
      <w:proofErr w:type="gramStart"/>
      <w:r w:rsidRPr="003466AD">
        <w:rPr>
          <w:rFonts w:ascii="Menlo" w:hAnsi="Menlo" w:cs="Menlo"/>
          <w:color w:val="000000"/>
          <w:sz w:val="18"/>
          <w:szCs w:val="18"/>
        </w:rPr>
        <w:t>com.dca.checkers</w:t>
      </w:r>
      <w:proofErr w:type="gramEnd"/>
      <w:r w:rsidRPr="003466AD">
        <w:rPr>
          <w:rFonts w:ascii="Menlo" w:hAnsi="Menlo" w:cs="Menlo"/>
          <w:color w:val="000000"/>
          <w:sz w:val="18"/>
          <w:szCs w:val="18"/>
        </w:rPr>
        <w:t>.model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 xml:space="preserve">Player}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an </w:t>
      </w:r>
      <w:proofErr w:type="spellStart"/>
      <w:r w:rsidRPr="003466AD">
        <w:rPr>
          <w:rFonts w:ascii="Menlo" w:hAnsi="Menlo" w:cs="Menlo"/>
          <w:i/>
          <w:iCs/>
          <w:color w:val="808080"/>
          <w:sz w:val="18"/>
          <w:szCs w:val="18"/>
        </w:rPr>
        <w:t>interface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player in a</w:t>
      </w:r>
      <w:r w:rsidRPr="003466AD">
        <w:rPr>
          <w:rFonts w:ascii="Menlo" w:hAnsi="Menlo" w:cs="Menlo"/>
          <w:i/>
          <w:iCs/>
          <w:color w:val="808080"/>
          <w:sz w:val="18"/>
          <w:szCs w:val="18"/>
        </w:rPr>
        <w:br/>
        <w:t xml:space="preserve"> * game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interface</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Player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Determines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how</w:t>
      </w:r>
      <w:proofErr w:type="spellEnd"/>
      <w:r w:rsidRPr="003466AD">
        <w:rPr>
          <w:rFonts w:ascii="Menlo" w:hAnsi="Menlo" w:cs="Menlo"/>
          <w:i/>
          <w:iCs/>
          <w:color w:val="808080"/>
          <w:sz w:val="18"/>
          <w:szCs w:val="18"/>
        </w:rPr>
        <w:t xml:space="preserve"> the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updated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user</w:t>
      </w:r>
      <w:proofErr w:type="spellEnd"/>
      <w:r w:rsidRPr="003466AD">
        <w:rPr>
          <w:rFonts w:ascii="Menlo" w:hAnsi="Menlo" w:cs="Menlo"/>
          <w:i/>
          <w:iCs/>
          <w:color w:val="808080"/>
          <w:sz w:val="18"/>
          <w:szCs w:val="18"/>
        </w:rPr>
        <w:t xml:space="preserve"> must </w:t>
      </w:r>
      <w:proofErr w:type="spellStart"/>
      <w:r w:rsidRPr="003466AD">
        <w:rPr>
          <w:rFonts w:ascii="Menlo" w:hAnsi="Menlo" w:cs="Menlo"/>
          <w:i/>
          <w:iCs/>
          <w:color w:val="808080"/>
          <w:sz w:val="18"/>
          <w:szCs w:val="18"/>
        </w:rPr>
        <w:t>interact</w:t>
      </w:r>
      <w:proofErr w:type="spellEnd"/>
      <w:r w:rsidRPr="003466AD">
        <w:rPr>
          <w:rFonts w:ascii="Menlo" w:hAnsi="Menlo" w:cs="Menlo"/>
          <w:i/>
          <w:iCs/>
          <w:color w:val="808080"/>
          <w:sz w:val="18"/>
          <w:szCs w:val="18"/>
        </w:rPr>
        <w:t xml:space="preserve"> with</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user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interface</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make</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 xml:space="preserve">, the game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updated</w:t>
      </w:r>
      <w:proofErr w:type="spellEnd"/>
      <w:r w:rsidRPr="003466AD">
        <w:rPr>
          <w:rFonts w:ascii="Menlo" w:hAnsi="Menlo" w:cs="Menlo"/>
          <w:i/>
          <w:iCs/>
          <w:color w:val="808080"/>
          <w:sz w:val="18"/>
          <w:szCs w:val="18"/>
        </w:rPr>
        <w:t xml:space="preserve"> via</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w:t>
      </w:r>
      <w:r w:rsidRPr="003466AD">
        <w:rPr>
          <w:rFonts w:ascii="Menlo" w:hAnsi="Menlo" w:cs="Menlo"/>
          <w:b/>
          <w:bCs/>
          <w:i/>
          <w:iCs/>
          <w:color w:val="808080"/>
          <w:sz w:val="18"/>
          <w:szCs w:val="18"/>
        </w:rPr>
        <w:t xml:space="preserve">@link </w:t>
      </w:r>
      <w:r w:rsidRPr="003466AD">
        <w:rPr>
          <w:rFonts w:ascii="Menlo" w:hAnsi="Menlo" w:cs="Menlo"/>
          <w:i/>
          <w:iCs/>
          <w:color w:val="808080"/>
          <w:sz w:val="18"/>
          <w:szCs w:val="18"/>
        </w:rPr>
        <w:t>#</w:t>
      </w:r>
      <w:proofErr w:type="gramStart"/>
      <w:r w:rsidRPr="003466AD">
        <w:rPr>
          <w:rFonts w:ascii="Menlo" w:hAnsi="Menlo" w:cs="Menlo"/>
          <w:i/>
          <w:iCs/>
          <w:color w:val="808080"/>
          <w:sz w:val="18"/>
          <w:szCs w:val="18"/>
        </w:rPr>
        <w:t>updateGame(</w:t>
      </w:r>
      <w:proofErr w:type="gramEnd"/>
      <w:r w:rsidRPr="003466AD">
        <w:rPr>
          <w:rFonts w:ascii="Menlo" w:hAnsi="Menlo" w:cs="Menlo"/>
          <w:i/>
          <w:iCs/>
          <w:color w:val="808080"/>
          <w:sz w:val="18"/>
          <w:szCs w:val="18"/>
        </w:rPr>
        <w:t>GameState)}.</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player </w:t>
      </w:r>
      <w:proofErr w:type="spellStart"/>
      <w:r w:rsidRPr="003466AD">
        <w:rPr>
          <w:rFonts w:ascii="Menlo" w:hAnsi="Menlo" w:cs="Menlo"/>
          <w:i/>
          <w:iCs/>
          <w:color w:val="808080"/>
          <w:sz w:val="18"/>
          <w:szCs w:val="18"/>
        </w:rPr>
        <w:t>represents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user</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isHuman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Updates</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gameState</w:t>
      </w:r>
      <w:proofErr w:type="spellEnd"/>
      <w:r w:rsidRPr="003466AD">
        <w:rPr>
          <w:rFonts w:ascii="Menlo" w:hAnsi="Menlo" w:cs="Menlo"/>
          <w:i/>
          <w:iCs/>
          <w:color w:val="808080"/>
          <w:sz w:val="18"/>
          <w:szCs w:val="18"/>
        </w:rPr>
        <w:t xml:space="preserve"> state to take a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there</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multiple </w:t>
      </w:r>
      <w:proofErr w:type="spellStart"/>
      <w:r w:rsidRPr="003466AD">
        <w:rPr>
          <w:rFonts w:ascii="Menlo" w:hAnsi="Menlo" w:cs="Menlo"/>
          <w:i/>
          <w:iCs/>
          <w:color w:val="808080"/>
          <w:sz w:val="18"/>
          <w:szCs w:val="18"/>
        </w:rPr>
        <w:t>skips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may</w:t>
      </w:r>
      <w:proofErr w:type="spellEnd"/>
      <w:r w:rsidRPr="003466AD">
        <w:rPr>
          <w:rFonts w:ascii="Menlo" w:hAnsi="Menlo" w:cs="Menlo"/>
          <w:i/>
          <w:iCs/>
          <w:color w:val="808080"/>
          <w:sz w:val="18"/>
          <w:szCs w:val="18"/>
        </w:rPr>
        <w:t xml:space="preserve"> be </w:t>
      </w:r>
      <w:proofErr w:type="spellStart"/>
      <w:r w:rsidRPr="003466AD">
        <w:rPr>
          <w:rFonts w:ascii="Menlo" w:hAnsi="Menlo" w:cs="Menlo"/>
          <w:i/>
          <w:iCs/>
          <w:color w:val="808080"/>
          <w:sz w:val="18"/>
          <w:szCs w:val="18"/>
        </w:rPr>
        <w:t>performed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once</w:t>
      </w:r>
      <w:r w:rsidRPr="003466AD">
        <w:rPr>
          <w:rFonts w:ascii="Menlo" w:hAnsi="Menlo" w:cs="Menlo"/>
          <w:i/>
          <w:iCs/>
          <w:color w:val="808080"/>
          <w:sz w:val="18"/>
          <w:szCs w:val="18"/>
        </w:rPr>
        <w:br/>
        <w:t xml:space="preserve">    * by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method</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a time.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gameState</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the game state to update.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updateGame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player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skipped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its</w:t>
      </w:r>
      <w:proofErr w:type="spellEnd"/>
      <w:r w:rsidRPr="003466AD">
        <w:rPr>
          <w:rFonts w:ascii="Menlo" w:hAnsi="Menlo" w:cs="Menlo"/>
          <w:i/>
          <w:iCs/>
          <w:color w:val="808080"/>
          <w:sz w:val="18"/>
          <w:szCs w:val="18"/>
        </w:rPr>
        <w:t xml:space="preserve"> turn.</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player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skipped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his</w:t>
      </w:r>
      <w:proofErr w:type="spellEnd"/>
      <w:r w:rsidRPr="003466AD">
        <w:rPr>
          <w:rFonts w:ascii="Menlo" w:hAnsi="Menlo" w:cs="Menlo"/>
          <w:i/>
          <w:iCs/>
          <w:color w:val="808080"/>
          <w:sz w:val="18"/>
          <w:szCs w:val="18"/>
        </w:rPr>
        <w:t xml:space="preserve"> turn, false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hasSkipped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player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moved</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player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moved</w:t>
      </w:r>
      <w:proofErr w:type="spellEnd"/>
      <w:r w:rsidRPr="003466AD">
        <w:rPr>
          <w:rFonts w:ascii="Menlo" w:hAnsi="Menlo" w:cs="Menlo"/>
          <w:i/>
          <w:iCs/>
          <w:color w:val="808080"/>
          <w:sz w:val="18"/>
          <w:szCs w:val="18"/>
        </w:rPr>
        <w:t xml:space="preserve">, false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hasMoved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3130B4A6" w14:textId="56A3F21D" w:rsidR="00C31355" w:rsidRDefault="00C31355" w:rsidP="00C31355">
      <w:pPr>
        <w:pStyle w:val="Titolo2"/>
      </w:pPr>
      <w:r>
        <w:t>State</w:t>
      </w:r>
      <w:bookmarkEnd w:id="324"/>
    </w:p>
    <w:p w14:paraId="0F20F121"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25" w:name="_Toc53657016"/>
      <w:r w:rsidRPr="003466AD">
        <w:rPr>
          <w:rFonts w:ascii="Menlo" w:hAnsi="Menlo" w:cs="Menlo"/>
          <w:b/>
          <w:bCs/>
          <w:color w:val="000080"/>
          <w:sz w:val="18"/>
          <w:szCs w:val="18"/>
        </w:rPr>
        <w:t xml:space="preserve">package </w:t>
      </w:r>
      <w:proofErr w:type="spellStart"/>
      <w:r w:rsidRPr="003466AD">
        <w:rPr>
          <w:rFonts w:ascii="Menlo" w:hAnsi="Menlo" w:cs="Menlo"/>
          <w:color w:val="000000"/>
          <w:sz w:val="18"/>
          <w:szCs w:val="18"/>
        </w:rPr>
        <w:t>com.dca.checkers.model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r w:rsidRPr="003466AD">
        <w:rPr>
          <w:rFonts w:ascii="Menlo" w:hAnsi="Menlo" w:cs="Menlo"/>
          <w:i/>
          <w:iCs/>
          <w:color w:val="808080"/>
          <w:sz w:val="18"/>
          <w:szCs w:val="18"/>
        </w:rPr>
        <w:t xml:space="preserve">State}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interface</w:t>
      </w:r>
      <w:proofErr w:type="spellEnd"/>
      <w:r w:rsidRPr="003466AD">
        <w:rPr>
          <w:rFonts w:ascii="Menlo" w:hAnsi="Menlo" w:cs="Menlo"/>
          <w:i/>
          <w:iCs/>
          <w:color w:val="808080"/>
          <w:sz w:val="18"/>
          <w:szCs w:val="18"/>
        </w:rPr>
        <w:t xml:space="preserve"> for game state </w:t>
      </w:r>
      <w:proofErr w:type="spellStart"/>
      <w:r w:rsidRPr="003466AD">
        <w:rPr>
          <w:rFonts w:ascii="Menlo" w:hAnsi="Menlo" w:cs="Menlo"/>
          <w:i/>
          <w:iCs/>
          <w:color w:val="808080"/>
          <w:sz w:val="18"/>
          <w:szCs w:val="18"/>
        </w:rPr>
        <w:t>classes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interface</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State </w:t>
      </w:r>
      <w:proofErr w:type="spellStart"/>
      <w:r w:rsidRPr="003466AD">
        <w:rPr>
          <w:rFonts w:ascii="Menlo" w:hAnsi="Menlo" w:cs="Menlo"/>
          <w:b/>
          <w:bCs/>
          <w:color w:val="000080"/>
          <w:sz w:val="18"/>
          <w:szCs w:val="18"/>
        </w:rPr>
        <w:t>extends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Cloneable</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Returns</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of the state.</w:t>
      </w:r>
      <w:r w:rsidRPr="003466AD">
        <w:rPr>
          <w:rFonts w:ascii="Menlo" w:hAnsi="Menlo" w:cs="Menlo"/>
          <w:i/>
          <w:iCs/>
          <w:color w:val="808080"/>
          <w:sz w:val="18"/>
          <w:szCs w:val="18"/>
        </w:rPr>
        <w:br/>
        <w:t xml:space="preserve">     * A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of 0 </w:t>
      </w:r>
      <w:proofErr w:type="spellStart"/>
      <w:r w:rsidRPr="003466AD">
        <w:rPr>
          <w:rFonts w:ascii="Menlo" w:hAnsi="Menlo" w:cs="Menlo"/>
          <w:i/>
          <w:iCs/>
          <w:color w:val="808080"/>
          <w:sz w:val="18"/>
          <w:szCs w:val="18"/>
        </w:rPr>
        <w:t>means</w:t>
      </w:r>
      <w:proofErr w:type="spellEnd"/>
      <w:r w:rsidRPr="003466AD">
        <w:rPr>
          <w:rFonts w:ascii="Menlo" w:hAnsi="Menlo" w:cs="Menlo"/>
          <w:i/>
          <w:iCs/>
          <w:color w:val="808080"/>
          <w:sz w:val="18"/>
          <w:szCs w:val="18"/>
        </w:rPr>
        <w:t xml:space="preserve"> the goal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reached</w:t>
      </w:r>
      <w:proofErr w:type="spellEnd"/>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evalForP1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state must be </w:t>
      </w:r>
      <w:proofErr w:type="spellStart"/>
      <w:r w:rsidRPr="003466AD">
        <w:rPr>
          <w:rFonts w:ascii="Menlo" w:hAnsi="Menlo" w:cs="Menlo"/>
          <w:i/>
          <w:iCs/>
          <w:color w:val="808080"/>
          <w:sz w:val="18"/>
          <w:szCs w:val="18"/>
        </w:rPr>
        <w:t>evaluated</w:t>
      </w:r>
      <w:proofErr w:type="spellEnd"/>
      <w:r w:rsidRPr="003466AD">
        <w:rPr>
          <w:rFonts w:ascii="Menlo" w:hAnsi="Menlo" w:cs="Menlo"/>
          <w:i/>
          <w:iCs/>
          <w:color w:val="808080"/>
          <w:sz w:val="18"/>
          <w:szCs w:val="18"/>
        </w:rPr>
        <w:t xml:space="preserve"> for player 1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or player 2 (false)</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state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double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evalForP1);</w:t>
      </w:r>
      <w:r w:rsidRPr="003466AD">
        <w:rPr>
          <w:rFonts w:ascii="Menlo" w:hAnsi="Menlo" w:cs="Menlo"/>
          <w:color w:val="000000"/>
          <w:sz w:val="18"/>
          <w:szCs w:val="18"/>
        </w:rPr>
        <w:br/>
        <w:t>}</w:t>
      </w:r>
    </w:p>
    <w:p w14:paraId="5AD860A7" w14:textId="09DF780F" w:rsidR="00C31355" w:rsidRDefault="00C31355" w:rsidP="00C31355">
      <w:pPr>
        <w:pStyle w:val="Titolo2"/>
      </w:pPr>
      <w:proofErr w:type="spellStart"/>
      <w:r>
        <w:t>CheckersBoard</w:t>
      </w:r>
      <w:bookmarkEnd w:id="325"/>
      <w:proofErr w:type="spellEnd"/>
    </w:p>
    <w:p w14:paraId="39A01A72"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26" w:name="_Toc53657017"/>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package </w:t>
      </w:r>
      <w:proofErr w:type="spellStart"/>
      <w:r w:rsidRPr="003466AD">
        <w:rPr>
          <w:rFonts w:ascii="Menlo" w:hAnsi="Menlo" w:cs="Menlo"/>
          <w:color w:val="000000"/>
          <w:sz w:val="18"/>
          <w:szCs w:val="18"/>
        </w:rPr>
        <w:t>com.dca.checkers.ui</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com.dca.checkers.model</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javax.swing</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java.awt.event.ActionEvent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java.awt.event.ActionListener</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java.util.List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CheckerBoard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graphical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user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interface</w:t>
      </w:r>
      <w:proofErr w:type="spellEnd"/>
      <w:r w:rsidRPr="003466AD">
        <w:rPr>
          <w:rFonts w:ascii="Menlo" w:hAnsi="Menlo" w:cs="Menlo"/>
          <w:i/>
          <w:iCs/>
          <w:color w:val="808080"/>
          <w:sz w:val="18"/>
          <w:szCs w:val="18"/>
        </w:rPr>
        <w:t xml:space="preserve"> component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capable</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drawing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gameState</w:t>
      </w:r>
      <w:proofErr w:type="spellEnd"/>
      <w:r w:rsidRPr="003466AD">
        <w:rPr>
          <w:rFonts w:ascii="Menlo" w:hAnsi="Menlo" w:cs="Menlo"/>
          <w:i/>
          <w:iCs/>
          <w:color w:val="808080"/>
          <w:sz w:val="18"/>
          <w:szCs w:val="18"/>
        </w:rPr>
        <w:t xml:space="preserve"> 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CheckerBoard</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extends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long </w:t>
      </w:r>
      <w:proofErr w:type="spellStart"/>
      <w:r w:rsidRPr="003466AD">
        <w:rPr>
          <w:rFonts w:ascii="Menlo" w:hAnsi="Menlo" w:cs="Menlo"/>
          <w:b/>
          <w:bCs/>
          <w:i/>
          <w:iCs/>
          <w:color w:val="660E7A"/>
          <w:sz w:val="18"/>
          <w:szCs w:val="18"/>
        </w:rPr>
        <w:t>serialVersionUID</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w:t>
      </w:r>
      <w:r w:rsidRPr="003466AD">
        <w:rPr>
          <w:rFonts w:ascii="Menlo" w:hAnsi="Menlo" w:cs="Menlo"/>
          <w:color w:val="0000FF"/>
          <w:sz w:val="18"/>
          <w:szCs w:val="18"/>
        </w:rPr>
        <w:t>6014690893709316364L</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number</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pixels</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padding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component's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border</w:t>
      </w:r>
      <w:proofErr w:type="spellEnd"/>
      <w:r w:rsidRPr="003466AD">
        <w:rPr>
          <w:rFonts w:ascii="Menlo" w:hAnsi="Menlo" w:cs="Menlo"/>
          <w:i/>
          <w:iCs/>
          <w:color w:val="808080"/>
          <w:sz w:val="18"/>
          <w:szCs w:val="18"/>
        </w:rPr>
        <w:t xml:space="preserve"> and the</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actual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drawn</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PADDING </w:t>
      </w:r>
      <w:r w:rsidRPr="003466AD">
        <w:rPr>
          <w:rFonts w:ascii="Menlo" w:hAnsi="Menlo" w:cs="Menlo"/>
          <w:color w:val="000000"/>
          <w:sz w:val="18"/>
          <w:szCs w:val="18"/>
        </w:rPr>
        <w:t xml:space="preserve">= </w:t>
      </w:r>
      <w:r w:rsidRPr="003466AD">
        <w:rPr>
          <w:rFonts w:ascii="Menlo" w:hAnsi="Menlo" w:cs="Menlo"/>
          <w:color w:val="0000FF"/>
          <w:sz w:val="18"/>
          <w:szCs w:val="18"/>
        </w:rPr>
        <w:t>16</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gameState</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played</w:t>
      </w:r>
      <w:proofErr w:type="spellEnd"/>
      <w:r w:rsidRPr="003466AD">
        <w:rPr>
          <w:rFonts w:ascii="Menlo" w:hAnsi="Menlo" w:cs="Menlo"/>
          <w:i/>
          <w:iCs/>
          <w:color w:val="808080"/>
          <w:sz w:val="18"/>
          <w:szCs w:val="18"/>
        </w:rPr>
        <w:t xml:space="preserve"> on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component.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same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instance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shared</w:t>
      </w:r>
      <w:proofErr w:type="spellEnd"/>
      <w:r w:rsidRPr="003466AD">
        <w:rPr>
          <w:rFonts w:ascii="Menlo" w:hAnsi="Menlo" w:cs="Menlo"/>
          <w:i/>
          <w:iCs/>
          <w:color w:val="808080"/>
          <w:sz w:val="18"/>
          <w:szCs w:val="18"/>
        </w:rPr>
        <w:t xml:space="preserve"> with @see </w:t>
      </w:r>
      <w:proofErr w:type="spellStart"/>
      <w:r w:rsidRPr="003466AD">
        <w:rPr>
          <w:rFonts w:ascii="Menlo" w:hAnsi="Menlo" w:cs="Menlo"/>
          <w:i/>
          <w:iCs/>
          <w:color w:val="808080"/>
          <w:sz w:val="18"/>
          <w:szCs w:val="18"/>
        </w:rPr>
        <w:t>gameState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gameState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containing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UI component.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CheckersWindow</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window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last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human player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Point </w:t>
      </w:r>
      <w:proofErr w:type="spellStart"/>
      <w:r w:rsidRPr="003466AD">
        <w:rPr>
          <w:rFonts w:ascii="Menlo" w:hAnsi="Menlo" w:cs="Menlo"/>
          <w:b/>
          <w:bCs/>
          <w:color w:val="660E7A"/>
          <w:sz w:val="18"/>
          <w:szCs w:val="18"/>
        </w:rPr>
        <w:t>selected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determine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human player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selectionValid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colour</w:t>
      </w:r>
      <w:proofErr w:type="spellEnd"/>
      <w:r w:rsidRPr="003466AD">
        <w:rPr>
          <w:rFonts w:ascii="Menlo" w:hAnsi="Menlo" w:cs="Menlo"/>
          <w:i/>
          <w:iCs/>
          <w:color w:val="808080"/>
          <w:sz w:val="18"/>
          <w:szCs w:val="18"/>
        </w:rPr>
        <w:t xml:space="preserve"> of the light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(by default,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white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Color </w:t>
      </w:r>
      <w:proofErr w:type="spellStart"/>
      <w:r w:rsidRPr="003466AD">
        <w:rPr>
          <w:rFonts w:ascii="Menlo" w:hAnsi="Menlo" w:cs="Menlo"/>
          <w:b/>
          <w:bCs/>
          <w:color w:val="660E7A"/>
          <w:sz w:val="18"/>
          <w:szCs w:val="18"/>
        </w:rPr>
        <w:t>colorLightTile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Color of </w:t>
      </w:r>
      <w:proofErr w:type="spellStart"/>
      <w:r w:rsidRPr="003466AD">
        <w:rPr>
          <w:rFonts w:ascii="Menlo" w:hAnsi="Menlo" w:cs="Menlo"/>
          <w:i/>
          <w:iCs/>
          <w:color w:val="808080"/>
          <w:sz w:val="18"/>
          <w:szCs w:val="18"/>
        </w:rPr>
        <w:t>reachable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from a </w:t>
      </w:r>
      <w:proofErr w:type="spellStart"/>
      <w:r w:rsidRPr="003466AD">
        <w:rPr>
          <w:rFonts w:ascii="Menlo" w:hAnsi="Menlo" w:cs="Menlo"/>
          <w:i/>
          <w:iCs/>
          <w:color w:val="808080"/>
          <w:sz w:val="18"/>
          <w:szCs w:val="18"/>
        </w:rPr>
        <w:t>movable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Color </w:t>
      </w:r>
      <w:proofErr w:type="spellStart"/>
      <w:r w:rsidRPr="003466AD">
        <w:rPr>
          <w:rFonts w:ascii="Menlo" w:hAnsi="Menlo" w:cs="Menlo"/>
          <w:b/>
          <w:bCs/>
          <w:color w:val="660E7A"/>
          <w:sz w:val="18"/>
          <w:szCs w:val="18"/>
        </w:rPr>
        <w:t>colorNextTiles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colour</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id </w:t>
      </w:r>
      <w:proofErr w:type="spellStart"/>
      <w:r w:rsidRPr="003466AD">
        <w:rPr>
          <w:rFonts w:ascii="Menlo" w:hAnsi="Menlo" w:cs="Menlo"/>
          <w:i/>
          <w:iCs/>
          <w:color w:val="808080"/>
          <w:sz w:val="18"/>
          <w:szCs w:val="18"/>
        </w:rPr>
        <w:t>label</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Color </w:t>
      </w:r>
      <w:proofErr w:type="spellStart"/>
      <w:r w:rsidRPr="003466AD">
        <w:rPr>
          <w:rFonts w:ascii="Menlo" w:hAnsi="Menlo" w:cs="Menlo"/>
          <w:b/>
          <w:bCs/>
          <w:color w:val="660E7A"/>
          <w:sz w:val="18"/>
          <w:szCs w:val="18"/>
        </w:rPr>
        <w:t>colorTileId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colour</w:t>
      </w:r>
      <w:proofErr w:type="spellEnd"/>
      <w:r w:rsidRPr="003466AD">
        <w:rPr>
          <w:rFonts w:ascii="Menlo" w:hAnsi="Menlo" w:cs="Menlo"/>
          <w:i/>
          <w:iCs/>
          <w:color w:val="808080"/>
          <w:sz w:val="18"/>
          <w:szCs w:val="18"/>
        </w:rPr>
        <w:t xml:space="preserve"> of the dark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(by default,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black</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Color </w:t>
      </w:r>
      <w:proofErr w:type="spellStart"/>
      <w:r w:rsidRPr="003466AD">
        <w:rPr>
          <w:rFonts w:ascii="Menlo" w:hAnsi="Menlo" w:cs="Menlo"/>
          <w:b/>
          <w:bCs/>
          <w:color w:val="660E7A"/>
          <w:sz w:val="18"/>
          <w:szCs w:val="18"/>
        </w:rPr>
        <w:t>colorDarkTile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Color for a </w:t>
      </w:r>
      <w:proofErr w:type="spellStart"/>
      <w:r w:rsidRPr="003466AD">
        <w:rPr>
          <w:rFonts w:ascii="Menlo" w:hAnsi="Menlo" w:cs="Menlo"/>
          <w:i/>
          <w:iCs/>
          <w:color w:val="808080"/>
          <w:sz w:val="18"/>
          <w:szCs w:val="18"/>
        </w:rPr>
        <w:t>movable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Color </w:t>
      </w:r>
      <w:proofErr w:type="spellStart"/>
      <w:r w:rsidRPr="003466AD">
        <w:rPr>
          <w:rFonts w:ascii="Menlo" w:hAnsi="Menlo" w:cs="Menlo"/>
          <w:b/>
          <w:bCs/>
          <w:color w:val="660E7A"/>
          <w:sz w:val="18"/>
          <w:szCs w:val="18"/>
        </w:rPr>
        <w:t>colorMovablePiece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id must be </w:t>
      </w:r>
      <w:proofErr w:type="spellStart"/>
      <w:r w:rsidRPr="003466AD">
        <w:rPr>
          <w:rFonts w:ascii="Menlo" w:hAnsi="Menlo" w:cs="Menlo"/>
          <w:i/>
          <w:iCs/>
          <w:color w:val="808080"/>
          <w:sz w:val="18"/>
          <w:szCs w:val="18"/>
        </w:rPr>
        <w:t>shown</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showTilesId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must be </w:t>
      </w:r>
      <w:proofErr w:type="spellStart"/>
      <w:r w:rsidRPr="003466AD">
        <w:rPr>
          <w:rFonts w:ascii="Menlo" w:hAnsi="Menlo" w:cs="Menlo"/>
          <w:i/>
          <w:iCs/>
          <w:color w:val="808080"/>
          <w:sz w:val="18"/>
          <w:szCs w:val="18"/>
        </w:rPr>
        <w:t>shown</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showMovablePieces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next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reachable</w:t>
      </w:r>
      <w:proofErr w:type="spellEnd"/>
      <w:r w:rsidRPr="003466AD">
        <w:rPr>
          <w:rFonts w:ascii="Menlo" w:hAnsi="Menlo" w:cs="Menlo"/>
          <w:i/>
          <w:iCs/>
          <w:color w:val="808080"/>
          <w:sz w:val="18"/>
          <w:szCs w:val="18"/>
        </w:rPr>
        <w:t xml:space="preserve"> from a </w:t>
      </w:r>
      <w:proofErr w:type="spellStart"/>
      <w:r w:rsidRPr="003466AD">
        <w:rPr>
          <w:rFonts w:ascii="Menlo" w:hAnsi="Menlo" w:cs="Menlo"/>
          <w:i/>
          <w:iCs/>
          <w:color w:val="808080"/>
          <w:sz w:val="18"/>
          <w:szCs w:val="18"/>
        </w:rPr>
        <w:t>movable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must be </w:t>
      </w:r>
      <w:proofErr w:type="spellStart"/>
      <w:r w:rsidRPr="003466AD">
        <w:rPr>
          <w:rFonts w:ascii="Menlo" w:hAnsi="Menlo" w:cs="Menlo"/>
          <w:i/>
          <w:iCs/>
          <w:color w:val="808080"/>
          <w:sz w:val="18"/>
          <w:szCs w:val="18"/>
        </w:rPr>
        <w:t>shown</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showNextTiles</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CheckerBoard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CheckersWindow</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window</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showTilesId</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showMovablePieces</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showNextMoves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Setup the component</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super</w:t>
      </w:r>
      <w:r w:rsidRPr="003466AD">
        <w:rPr>
          <w:rFonts w:ascii="Menlo" w:hAnsi="Menlo" w:cs="Menlo"/>
          <w:color w:val="000000"/>
          <w:sz w:val="18"/>
          <w:szCs w:val="18"/>
        </w:rPr>
        <w:t>.setBorderPainted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super</w:t>
      </w:r>
      <w:r w:rsidRPr="003466AD">
        <w:rPr>
          <w:rFonts w:ascii="Menlo" w:hAnsi="Menlo" w:cs="Menlo"/>
          <w:color w:val="000000"/>
          <w:sz w:val="18"/>
          <w:szCs w:val="18"/>
        </w:rPr>
        <w:t>.setFocusPainted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super</w:t>
      </w:r>
      <w:r w:rsidRPr="003466AD">
        <w:rPr>
          <w:rFonts w:ascii="Menlo" w:hAnsi="Menlo" w:cs="Menlo"/>
          <w:color w:val="000000"/>
          <w:sz w:val="18"/>
          <w:szCs w:val="18"/>
        </w:rPr>
        <w:t>.setContentAreaFilled</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super</w:t>
      </w:r>
      <w:r w:rsidRPr="003466AD">
        <w:rPr>
          <w:rFonts w:ascii="Menlo" w:hAnsi="Menlo" w:cs="Menlo"/>
          <w:color w:val="000000"/>
          <w:sz w:val="18"/>
          <w:szCs w:val="18"/>
        </w:rPr>
        <w:t>.setBackground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LIGHT_GRAY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.addActionListener</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ClickListener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Setup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settings</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colorLightTile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254</w:t>
      </w:r>
      <w:r w:rsidRPr="003466AD">
        <w:rPr>
          <w:rFonts w:ascii="Menlo" w:hAnsi="Menlo" w:cs="Menlo"/>
          <w:color w:val="000000"/>
          <w:sz w:val="18"/>
          <w:szCs w:val="18"/>
        </w:rPr>
        <w:t xml:space="preserve">, </w:t>
      </w:r>
      <w:r w:rsidRPr="003466AD">
        <w:rPr>
          <w:rFonts w:ascii="Menlo" w:hAnsi="Menlo" w:cs="Menlo"/>
          <w:color w:val="0000FF"/>
          <w:sz w:val="18"/>
          <w:szCs w:val="18"/>
        </w:rPr>
        <w:t>234</w:t>
      </w:r>
      <w:r w:rsidRPr="003466AD">
        <w:rPr>
          <w:rFonts w:ascii="Menlo" w:hAnsi="Menlo" w:cs="Menlo"/>
          <w:color w:val="000000"/>
          <w:sz w:val="18"/>
          <w:szCs w:val="18"/>
        </w:rPr>
        <w:t xml:space="preserve">, </w:t>
      </w:r>
      <w:r w:rsidRPr="003466AD">
        <w:rPr>
          <w:rFonts w:ascii="Menlo" w:hAnsi="Menlo" w:cs="Menlo"/>
          <w:color w:val="0000FF"/>
          <w:sz w:val="18"/>
          <w:szCs w:val="18"/>
        </w:rPr>
        <w:t>184</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colorDarkTile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79</w:t>
      </w:r>
      <w:r w:rsidRPr="003466AD">
        <w:rPr>
          <w:rFonts w:ascii="Menlo" w:hAnsi="Menlo" w:cs="Menlo"/>
          <w:color w:val="000000"/>
          <w:sz w:val="18"/>
          <w:szCs w:val="18"/>
        </w:rPr>
        <w:t xml:space="preserve">, </w:t>
      </w:r>
      <w:r w:rsidRPr="003466AD">
        <w:rPr>
          <w:rFonts w:ascii="Menlo" w:hAnsi="Menlo" w:cs="Menlo"/>
          <w:color w:val="0000FF"/>
          <w:sz w:val="18"/>
          <w:szCs w:val="18"/>
        </w:rPr>
        <w:t>124</w:t>
      </w:r>
      <w:r w:rsidRPr="003466AD">
        <w:rPr>
          <w:rFonts w:ascii="Menlo" w:hAnsi="Menlo" w:cs="Menlo"/>
          <w:color w:val="000000"/>
          <w:sz w:val="18"/>
          <w:szCs w:val="18"/>
        </w:rPr>
        <w:t xml:space="preserve">, </w:t>
      </w:r>
      <w:r w:rsidRPr="003466AD">
        <w:rPr>
          <w:rFonts w:ascii="Menlo" w:hAnsi="Menlo" w:cs="Menlo"/>
          <w:color w:val="0000FF"/>
          <w:sz w:val="18"/>
          <w:szCs w:val="18"/>
        </w:rPr>
        <w:t>38</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colorMovablePiece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233</w:t>
      </w:r>
      <w:r w:rsidRPr="003466AD">
        <w:rPr>
          <w:rFonts w:ascii="Menlo" w:hAnsi="Menlo" w:cs="Menlo"/>
          <w:color w:val="000000"/>
          <w:sz w:val="18"/>
          <w:szCs w:val="18"/>
        </w:rPr>
        <w:t xml:space="preserve">, </w:t>
      </w:r>
      <w:r w:rsidRPr="003466AD">
        <w:rPr>
          <w:rFonts w:ascii="Menlo" w:hAnsi="Menlo" w:cs="Menlo"/>
          <w:color w:val="0000FF"/>
          <w:sz w:val="18"/>
          <w:szCs w:val="18"/>
        </w:rPr>
        <w:t>185</w:t>
      </w:r>
      <w:r w:rsidRPr="003466AD">
        <w:rPr>
          <w:rFonts w:ascii="Menlo" w:hAnsi="Menlo" w:cs="Menlo"/>
          <w:color w:val="000000"/>
          <w:sz w:val="18"/>
          <w:szCs w:val="18"/>
        </w:rPr>
        <w:t xml:space="preserve">, </w:t>
      </w:r>
      <w:r w:rsidRPr="003466AD">
        <w:rPr>
          <w:rFonts w:ascii="Menlo" w:hAnsi="Menlo" w:cs="Menlo"/>
          <w:color w:val="0000FF"/>
          <w:sz w:val="18"/>
          <w:szCs w:val="18"/>
        </w:rPr>
        <w:t>52</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colorTileId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colorLightTile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colorNextTiles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58</w:t>
      </w:r>
      <w:r w:rsidRPr="003466AD">
        <w:rPr>
          <w:rFonts w:ascii="Menlo" w:hAnsi="Menlo" w:cs="Menlo"/>
          <w:color w:val="000000"/>
          <w:sz w:val="18"/>
          <w:szCs w:val="18"/>
        </w:rPr>
        <w:t xml:space="preserve">, </w:t>
      </w:r>
      <w:r w:rsidRPr="003466AD">
        <w:rPr>
          <w:rFonts w:ascii="Menlo" w:hAnsi="Menlo" w:cs="Menlo"/>
          <w:color w:val="0000FF"/>
          <w:sz w:val="18"/>
          <w:szCs w:val="18"/>
        </w:rPr>
        <w:t>188</w:t>
      </w:r>
      <w:r w:rsidRPr="003466AD">
        <w:rPr>
          <w:rFonts w:ascii="Menlo" w:hAnsi="Menlo" w:cs="Menlo"/>
          <w:color w:val="000000"/>
          <w:sz w:val="18"/>
          <w:szCs w:val="18"/>
        </w:rPr>
        <w:t xml:space="preserve">, </w:t>
      </w:r>
      <w:r w:rsidRPr="003466AD">
        <w:rPr>
          <w:rFonts w:ascii="Menlo" w:hAnsi="Menlo" w:cs="Menlo"/>
          <w:color w:val="0000FF"/>
          <w:sz w:val="18"/>
          <w:szCs w:val="18"/>
        </w:rPr>
        <w:t>229</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window</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window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showTilesId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showTilesId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showMovablePieces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showMovablePieces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showNextTiles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showNextMoves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//Setup game</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gameState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Draws</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gameState</w:t>
      </w:r>
      <w:proofErr w:type="spellEnd"/>
      <w:r w:rsidRPr="003466AD">
        <w:rPr>
          <w:rFonts w:ascii="Menlo" w:hAnsi="Menlo" w:cs="Menlo"/>
          <w:i/>
          <w:iCs/>
          <w:color w:val="808080"/>
          <w:sz w:val="18"/>
          <w:szCs w:val="18"/>
        </w:rPr>
        <w:t xml:space="preserve"> state.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paint</w:t>
      </w:r>
      <w:proofErr w:type="spellEnd"/>
      <w:r w:rsidRPr="003466AD">
        <w:rPr>
          <w:rFonts w:ascii="Menlo" w:hAnsi="Menlo" w:cs="Menlo"/>
          <w:color w:val="000000"/>
          <w:sz w:val="18"/>
          <w:szCs w:val="18"/>
        </w:rPr>
        <w:t>(Graphics g)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super</w:t>
      </w:r>
      <w:r w:rsidRPr="003466AD">
        <w:rPr>
          <w:rFonts w:ascii="Menlo" w:hAnsi="Menlo" w:cs="Menlo"/>
          <w:color w:val="000000"/>
          <w:sz w:val="18"/>
          <w:szCs w:val="18"/>
        </w:rPr>
        <w:t>.paint</w:t>
      </w:r>
      <w:proofErr w:type="spellEnd"/>
      <w:r w:rsidRPr="003466AD">
        <w:rPr>
          <w:rFonts w:ascii="Menlo" w:hAnsi="Menlo" w:cs="Menlo"/>
          <w:color w:val="000000"/>
          <w:sz w:val="18"/>
          <w:szCs w:val="18"/>
        </w:rPr>
        <w:t>(g);</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Graphics2D g2d = (Graphics2D) g;</w:t>
      </w:r>
      <w:r w:rsidRPr="003466AD">
        <w:rPr>
          <w:rFonts w:ascii="Menlo" w:hAnsi="Menlo" w:cs="Menlo"/>
          <w:color w:val="000000"/>
          <w:sz w:val="18"/>
          <w:szCs w:val="18"/>
        </w:rPr>
        <w:br/>
        <w:t xml:space="preserve">      g2d.setRenderingHint(</w:t>
      </w:r>
      <w:proofErr w:type="spellStart"/>
      <w:r w:rsidRPr="003466AD">
        <w:rPr>
          <w:rFonts w:ascii="Menlo" w:hAnsi="Menlo" w:cs="Menlo"/>
          <w:color w:val="000000"/>
          <w:sz w:val="18"/>
          <w:szCs w:val="18"/>
        </w:rPr>
        <w:t>RenderingHints.</w:t>
      </w:r>
      <w:r w:rsidRPr="003466AD">
        <w:rPr>
          <w:rFonts w:ascii="Menlo" w:hAnsi="Menlo" w:cs="Menlo"/>
          <w:b/>
          <w:bCs/>
          <w:i/>
          <w:iCs/>
          <w:color w:val="660E7A"/>
          <w:sz w:val="18"/>
          <w:szCs w:val="18"/>
        </w:rPr>
        <w:t>KEY_ANTIALIASING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RenderingHints.</w:t>
      </w:r>
      <w:r w:rsidRPr="003466AD">
        <w:rPr>
          <w:rFonts w:ascii="Menlo" w:hAnsi="Menlo" w:cs="Menlo"/>
          <w:b/>
          <w:bCs/>
          <w:i/>
          <w:iCs/>
          <w:color w:val="660E7A"/>
          <w:sz w:val="18"/>
          <w:szCs w:val="18"/>
        </w:rPr>
        <w:t>VALUE_ANTIALIAS_ON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gameState</w:t>
      </w:r>
      <w:r w:rsidRPr="003466AD">
        <w:rPr>
          <w:rFonts w:ascii="Menlo" w:hAnsi="Menlo" w:cs="Menlo"/>
          <w:color w:val="000000"/>
          <w:sz w:val="18"/>
          <w:szCs w:val="18"/>
        </w:rPr>
        <w:t>.copy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Perform</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calculations</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BOX_PADDING =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W = </w:t>
      </w:r>
      <w:proofErr w:type="spellStart"/>
      <w:r w:rsidRPr="003466AD">
        <w:rPr>
          <w:rFonts w:ascii="Menlo" w:hAnsi="Menlo" w:cs="Menlo"/>
          <w:color w:val="000000"/>
          <w:sz w:val="18"/>
          <w:szCs w:val="18"/>
        </w:rPr>
        <w:t>getWidth</w:t>
      </w:r>
      <w:proofErr w:type="spellEnd"/>
      <w:r w:rsidRPr="003466AD">
        <w:rPr>
          <w:rFonts w:ascii="Menlo" w:hAnsi="Menlo" w:cs="Menlo"/>
          <w:color w:val="000000"/>
          <w:sz w:val="18"/>
          <w:szCs w:val="18"/>
        </w:rPr>
        <w:t xml:space="preserve">(), H = </w:t>
      </w:r>
      <w:proofErr w:type="spellStart"/>
      <w:r w:rsidRPr="003466AD">
        <w:rPr>
          <w:rFonts w:ascii="Menlo" w:hAnsi="Menlo" w:cs="Menlo"/>
          <w:color w:val="000000"/>
          <w:sz w:val="18"/>
          <w:szCs w:val="18"/>
        </w:rPr>
        <w:t>getHeight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DIM = W &lt; H ? W : H, BOX_SIZE = (DIM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b/>
          <w:bCs/>
          <w:i/>
          <w:iCs/>
          <w:color w:val="660E7A"/>
          <w:sz w:val="18"/>
          <w:szCs w:val="18"/>
        </w:rPr>
        <w:t>PADDING</w:t>
      </w:r>
      <w:r w:rsidRPr="003466AD">
        <w:rPr>
          <w:rFonts w:ascii="Menlo" w:hAnsi="Menlo" w:cs="Menlo"/>
          <w:color w:val="000000"/>
          <w:sz w:val="18"/>
          <w:szCs w:val="18"/>
        </w:rPr>
        <w:t xml:space="preserve">) /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OFFSET_X = (W - BOX_SIZE * </w:t>
      </w:r>
      <w:r w:rsidRPr="003466AD">
        <w:rPr>
          <w:rFonts w:ascii="Menlo" w:hAnsi="Menlo" w:cs="Menlo"/>
          <w:color w:val="0000FF"/>
          <w:sz w:val="18"/>
          <w:szCs w:val="18"/>
        </w:rPr>
        <w:t>8</w:t>
      </w:r>
      <w:r w:rsidRPr="003466AD">
        <w:rPr>
          <w:rFonts w:ascii="Menlo" w:hAnsi="Menlo" w:cs="Menlo"/>
          <w:color w:val="000000"/>
          <w:sz w:val="18"/>
          <w:szCs w:val="18"/>
        </w:rPr>
        <w:t xml:space="preserve">)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color w:val="0000FF"/>
          <w:sz w:val="18"/>
          <w:szCs w:val="18"/>
        </w:rPr>
        <w:t>5</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OFFSET_Y = (H - BOX_SIZE * </w:t>
      </w:r>
      <w:r w:rsidRPr="003466AD">
        <w:rPr>
          <w:rFonts w:ascii="Menlo" w:hAnsi="Menlo" w:cs="Menlo"/>
          <w:color w:val="0000FF"/>
          <w:sz w:val="18"/>
          <w:szCs w:val="18"/>
        </w:rPr>
        <w:t>8</w:t>
      </w:r>
      <w:r w:rsidRPr="003466AD">
        <w:rPr>
          <w:rFonts w:ascii="Menlo" w:hAnsi="Menlo" w:cs="Menlo"/>
          <w:color w:val="000000"/>
          <w:sz w:val="18"/>
          <w:szCs w:val="18"/>
        </w:rPr>
        <w:t xml:space="preserve">)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color w:val="0000FF"/>
          <w:sz w:val="18"/>
          <w:szCs w:val="18"/>
        </w:rPr>
        <w:t>5</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CHECKER_SIZE = </w:t>
      </w:r>
      <w:proofErr w:type="spellStart"/>
      <w:r w:rsidRPr="003466AD">
        <w:rPr>
          <w:rFonts w:ascii="Menlo" w:hAnsi="Menlo" w:cs="Menlo"/>
          <w:color w:val="000000"/>
          <w:sz w:val="18"/>
          <w:szCs w:val="18"/>
        </w:rPr>
        <w:t>Math.</w:t>
      </w:r>
      <w:r w:rsidRPr="003466AD">
        <w:rPr>
          <w:rFonts w:ascii="Menlo" w:hAnsi="Menlo" w:cs="Menlo"/>
          <w:i/>
          <w:iCs/>
          <w:color w:val="000000"/>
          <w:sz w:val="18"/>
          <w:szCs w:val="18"/>
        </w:rPr>
        <w:t>max</w:t>
      </w:r>
      <w:proofErr w:type="spellEnd"/>
      <w:r w:rsidRPr="003466AD">
        <w:rPr>
          <w:rFonts w:ascii="Menlo" w:hAnsi="Menlo" w:cs="Menlo"/>
          <w:color w:val="000000"/>
          <w:sz w:val="18"/>
          <w:szCs w:val="18"/>
        </w:rPr>
        <w:t>(</w:t>
      </w:r>
      <w:r w:rsidRPr="003466AD">
        <w:rPr>
          <w:rFonts w:ascii="Menlo" w:hAnsi="Menlo" w:cs="Menlo"/>
          <w:color w:val="0000FF"/>
          <w:sz w:val="18"/>
          <w:szCs w:val="18"/>
        </w:rPr>
        <w:t>0</w:t>
      </w:r>
      <w:r w:rsidRPr="003466AD">
        <w:rPr>
          <w:rFonts w:ascii="Menlo" w:hAnsi="Menlo" w:cs="Menlo"/>
          <w:color w:val="000000"/>
          <w:sz w:val="18"/>
          <w:szCs w:val="18"/>
        </w:rPr>
        <w:t xml:space="preserve">, BOX_SIZE - </w:t>
      </w:r>
      <w:r w:rsidRPr="003466AD">
        <w:rPr>
          <w:rFonts w:ascii="Menlo" w:hAnsi="Menlo" w:cs="Menlo"/>
          <w:color w:val="0000FF"/>
          <w:sz w:val="18"/>
          <w:szCs w:val="18"/>
        </w:rPr>
        <w:t xml:space="preserve">2 </w:t>
      </w:r>
      <w:r w:rsidRPr="003466AD">
        <w:rPr>
          <w:rFonts w:ascii="Menlo" w:hAnsi="Menlo" w:cs="Menlo"/>
          <w:color w:val="000000"/>
          <w:sz w:val="18"/>
          <w:szCs w:val="18"/>
        </w:rPr>
        <w:t>* BOX_PADDING);</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BLACK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g.drawRect</w:t>
      </w:r>
      <w:proofErr w:type="spellEnd"/>
      <w:r w:rsidRPr="003466AD">
        <w:rPr>
          <w:rFonts w:ascii="Menlo" w:hAnsi="Menlo" w:cs="Menlo"/>
          <w:color w:val="000000"/>
          <w:sz w:val="18"/>
          <w:szCs w:val="18"/>
        </w:rPr>
        <w:t xml:space="preserve">(OFFSET_X - </w:t>
      </w:r>
      <w:r w:rsidRPr="003466AD">
        <w:rPr>
          <w:rFonts w:ascii="Menlo" w:hAnsi="Menlo" w:cs="Menlo"/>
          <w:color w:val="0000FF"/>
          <w:sz w:val="18"/>
          <w:szCs w:val="18"/>
        </w:rPr>
        <w:t>1</w:t>
      </w:r>
      <w:r w:rsidRPr="003466AD">
        <w:rPr>
          <w:rFonts w:ascii="Menlo" w:hAnsi="Menlo" w:cs="Menlo"/>
          <w:color w:val="000000"/>
          <w:sz w:val="18"/>
          <w:szCs w:val="18"/>
        </w:rPr>
        <w:t xml:space="preserve">, OFFSET_Y - </w:t>
      </w:r>
      <w:r w:rsidRPr="003466AD">
        <w:rPr>
          <w:rFonts w:ascii="Menlo" w:hAnsi="Menlo" w:cs="Menlo"/>
          <w:color w:val="0000FF"/>
          <w:sz w:val="18"/>
          <w:szCs w:val="18"/>
        </w:rPr>
        <w:t>1</w:t>
      </w:r>
      <w:r w:rsidRPr="003466AD">
        <w:rPr>
          <w:rFonts w:ascii="Menlo" w:hAnsi="Menlo" w:cs="Menlo"/>
          <w:color w:val="000000"/>
          <w:sz w:val="18"/>
          <w:szCs w:val="18"/>
        </w:rPr>
        <w:t xml:space="preserve">, BOX_SIZE * </w:t>
      </w:r>
      <w:r w:rsidRPr="003466AD">
        <w:rPr>
          <w:rFonts w:ascii="Menlo" w:hAnsi="Menlo" w:cs="Menlo"/>
          <w:color w:val="0000FF"/>
          <w:sz w:val="18"/>
          <w:szCs w:val="18"/>
        </w:rPr>
        <w:t xml:space="preserve">8 </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 xml:space="preserve">, BOX_SIZE * </w:t>
      </w:r>
      <w:r w:rsidRPr="003466AD">
        <w:rPr>
          <w:rFonts w:ascii="Menlo" w:hAnsi="Menlo" w:cs="Menlo"/>
          <w:color w:val="0000FF"/>
          <w:sz w:val="18"/>
          <w:szCs w:val="18"/>
        </w:rPr>
        <w:t xml:space="preserve">8 </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colorLightTile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g.fillRect</w:t>
      </w:r>
      <w:proofErr w:type="spellEnd"/>
      <w:r w:rsidRPr="003466AD">
        <w:rPr>
          <w:rFonts w:ascii="Menlo" w:hAnsi="Menlo" w:cs="Menlo"/>
          <w:color w:val="000000"/>
          <w:sz w:val="18"/>
          <w:szCs w:val="18"/>
        </w:rPr>
        <w:t xml:space="preserve">(OFFSET_X, OFFSET_Y, BOX_SIZE * </w:t>
      </w:r>
      <w:r w:rsidRPr="003466AD">
        <w:rPr>
          <w:rFonts w:ascii="Menlo" w:hAnsi="Menlo" w:cs="Menlo"/>
          <w:color w:val="0000FF"/>
          <w:sz w:val="18"/>
          <w:szCs w:val="18"/>
        </w:rPr>
        <w:t>8</w:t>
      </w:r>
      <w:r w:rsidRPr="003466AD">
        <w:rPr>
          <w:rFonts w:ascii="Menlo" w:hAnsi="Menlo" w:cs="Menlo"/>
          <w:color w:val="000000"/>
          <w:sz w:val="18"/>
          <w:szCs w:val="18"/>
        </w:rPr>
        <w:t xml:space="preserve">, BOX_SIZE *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colorDarkTile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select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 xml:space="preserve">) and show </w:t>
      </w:r>
      <w:proofErr w:type="spellStart"/>
      <w:r w:rsidRPr="003466AD">
        <w:rPr>
          <w:rFonts w:ascii="Menlo" w:hAnsi="Menlo" w:cs="Menlo"/>
          <w:i/>
          <w:iCs/>
          <w:color w:val="808080"/>
          <w:sz w:val="18"/>
          <w:szCs w:val="18"/>
        </w:rPr>
        <w:t>them</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required</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selectedPieceMoves</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gameState.getAllMoves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selected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y = </w:t>
      </w:r>
      <w:r w:rsidRPr="003466AD">
        <w:rPr>
          <w:rFonts w:ascii="Menlo" w:hAnsi="Menlo" w:cs="Menlo"/>
          <w:color w:val="0000FF"/>
          <w:sz w:val="18"/>
          <w:szCs w:val="18"/>
        </w:rPr>
        <w:t>0</w:t>
      </w:r>
      <w:r w:rsidRPr="003466AD">
        <w:rPr>
          <w:rFonts w:ascii="Menlo" w:hAnsi="Menlo" w:cs="Menlo"/>
          <w:color w:val="000000"/>
          <w:sz w:val="18"/>
          <w:szCs w:val="18"/>
        </w:rPr>
        <w:t xml:space="preserve">; y &lt; </w:t>
      </w:r>
      <w:r w:rsidRPr="003466AD">
        <w:rPr>
          <w:rFonts w:ascii="Menlo" w:hAnsi="Menlo" w:cs="Menlo"/>
          <w:color w:val="0000FF"/>
          <w:sz w:val="18"/>
          <w:szCs w:val="18"/>
        </w:rPr>
        <w:t>8</w:t>
      </w:r>
      <w:r w:rsidRPr="003466AD">
        <w:rPr>
          <w:rFonts w:ascii="Menlo" w:hAnsi="Menlo" w:cs="Menlo"/>
          <w:color w:val="000000"/>
          <w:sz w:val="18"/>
          <w:szCs w:val="18"/>
        </w:rPr>
        <w:t>; y++)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 = (y + </w:t>
      </w:r>
      <w:r w:rsidRPr="003466AD">
        <w:rPr>
          <w:rFonts w:ascii="Menlo" w:hAnsi="Menlo" w:cs="Menlo"/>
          <w:color w:val="0000FF"/>
          <w:sz w:val="18"/>
          <w:szCs w:val="18"/>
        </w:rPr>
        <w:t>1</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xml:space="preserve">; x &lt; </w:t>
      </w:r>
      <w:r w:rsidRPr="003466AD">
        <w:rPr>
          <w:rFonts w:ascii="Menlo" w:hAnsi="Menlo" w:cs="Menlo"/>
          <w:color w:val="0000FF"/>
          <w:sz w:val="18"/>
          <w:szCs w:val="18"/>
        </w:rPr>
        <w:t>8</w:t>
      </w:r>
      <w:r w:rsidRPr="003466AD">
        <w:rPr>
          <w:rFonts w:ascii="Menlo" w:hAnsi="Menlo" w:cs="Menlo"/>
          <w:color w:val="000000"/>
          <w:sz w:val="18"/>
          <w:szCs w:val="18"/>
        </w:rPr>
        <w:t xml:space="preserve">; x += </w:t>
      </w:r>
      <w:r w:rsidRPr="003466AD">
        <w:rPr>
          <w:rFonts w:ascii="Menlo" w:hAnsi="Menlo" w:cs="Menlo"/>
          <w:color w:val="0000FF"/>
          <w:sz w:val="18"/>
          <w:szCs w:val="18"/>
        </w:rPr>
        <w:t>2</w:t>
      </w:r>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showMovablePieces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&amp;&amp; </w:t>
      </w:r>
      <w:proofErr w:type="spellStart"/>
      <w:r w:rsidRPr="003466AD">
        <w:rPr>
          <w:rFonts w:ascii="Menlo" w:hAnsi="Menlo" w:cs="Menlo"/>
          <w:color w:val="000000"/>
          <w:sz w:val="18"/>
          <w:szCs w:val="18"/>
        </w:rPr>
        <w:t>isMovablePiece</w:t>
      </w:r>
      <w:proofErr w:type="spellEnd"/>
      <w:r w:rsidRPr="003466AD">
        <w:rPr>
          <w:rFonts w:ascii="Menlo" w:hAnsi="Menlo" w:cs="Menlo"/>
          <w:color w:val="000000"/>
          <w:sz w:val="18"/>
          <w:szCs w:val="18"/>
        </w:rPr>
        <w:t xml:space="preserve">(x, y))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colorMovablePiece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showNextTiles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&amp;&amp; </w:t>
      </w:r>
      <w:proofErr w:type="spellStart"/>
      <w:r w:rsidRPr="003466AD">
        <w:rPr>
          <w:rFonts w:ascii="Menlo" w:hAnsi="Menlo" w:cs="Menlo"/>
          <w:color w:val="000000"/>
          <w:sz w:val="18"/>
          <w:szCs w:val="18"/>
        </w:rPr>
        <w:t>containsMoveEndsIn</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selectedPieceMoves</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toIndex</w:t>
      </w:r>
      <w:proofErr w:type="spellEnd"/>
      <w:r w:rsidRPr="003466AD">
        <w:rPr>
          <w:rFonts w:ascii="Menlo" w:hAnsi="Menlo" w:cs="Menlo"/>
          <w:color w:val="000000"/>
          <w:sz w:val="18"/>
          <w:szCs w:val="18"/>
        </w:rPr>
        <w:t>(x, y)))</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colorNextTiles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colorDarkTile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g.fillRect</w:t>
      </w:r>
      <w:proofErr w:type="spellEnd"/>
      <w:r w:rsidRPr="003466AD">
        <w:rPr>
          <w:rFonts w:ascii="Menlo" w:hAnsi="Menlo" w:cs="Menlo"/>
          <w:color w:val="000000"/>
          <w:sz w:val="18"/>
          <w:szCs w:val="18"/>
        </w:rPr>
        <w:t>(OFFSET_X + x * BOX_SIZE, OFFSET_Y + y * BOX_SIZE, BOX_SIZE, BOX_SIZE);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Highlight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Board.</w:t>
      </w:r>
      <w:r w:rsidRPr="003466AD">
        <w:rPr>
          <w:rFonts w:ascii="Menlo" w:hAnsi="Menlo" w:cs="Menlo"/>
          <w:i/>
          <w:iCs/>
          <w:color w:val="000000"/>
          <w:sz w:val="18"/>
          <w:szCs w:val="18"/>
        </w:rPr>
        <w:t>isValidPoint</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selected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selectionValid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GREEN</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RED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g.fillRect</w:t>
      </w:r>
      <w:proofErr w:type="spellEnd"/>
      <w:r w:rsidRPr="003466AD">
        <w:rPr>
          <w:rFonts w:ascii="Menlo" w:hAnsi="Menlo" w:cs="Menlo"/>
          <w:color w:val="000000"/>
          <w:sz w:val="18"/>
          <w:szCs w:val="18"/>
        </w:rPr>
        <w:t xml:space="preserve">(OFFSET_X + </w:t>
      </w:r>
      <w:proofErr w:type="spellStart"/>
      <w:r w:rsidRPr="003466AD">
        <w:rPr>
          <w:rFonts w:ascii="Menlo" w:hAnsi="Menlo" w:cs="Menlo"/>
          <w:b/>
          <w:bCs/>
          <w:color w:val="660E7A"/>
          <w:sz w:val="18"/>
          <w:szCs w:val="18"/>
        </w:rPr>
        <w:t>selected</w:t>
      </w:r>
      <w:r w:rsidRPr="003466AD">
        <w:rPr>
          <w:rFonts w:ascii="Menlo" w:hAnsi="Menlo" w:cs="Menlo"/>
          <w:color w:val="000000"/>
          <w:sz w:val="18"/>
          <w:szCs w:val="18"/>
        </w:rPr>
        <w:t>.</w:t>
      </w:r>
      <w:r w:rsidRPr="003466AD">
        <w:rPr>
          <w:rFonts w:ascii="Menlo" w:hAnsi="Menlo" w:cs="Menlo"/>
          <w:b/>
          <w:bCs/>
          <w:color w:val="660E7A"/>
          <w:sz w:val="18"/>
          <w:szCs w:val="18"/>
        </w:rPr>
        <w:t>x</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BOX_SIZE, OFFSET_Y + </w:t>
      </w:r>
      <w:proofErr w:type="spellStart"/>
      <w:r w:rsidRPr="003466AD">
        <w:rPr>
          <w:rFonts w:ascii="Menlo" w:hAnsi="Menlo" w:cs="Menlo"/>
          <w:b/>
          <w:bCs/>
          <w:color w:val="660E7A"/>
          <w:sz w:val="18"/>
          <w:szCs w:val="18"/>
        </w:rPr>
        <w:t>selected</w:t>
      </w:r>
      <w:r w:rsidRPr="003466AD">
        <w:rPr>
          <w:rFonts w:ascii="Menlo" w:hAnsi="Menlo" w:cs="Menlo"/>
          <w:color w:val="000000"/>
          <w:sz w:val="18"/>
          <w:szCs w:val="18"/>
        </w:rPr>
        <w:t>.</w:t>
      </w:r>
      <w:r w:rsidRPr="003466AD">
        <w:rPr>
          <w:rFonts w:ascii="Menlo" w:hAnsi="Menlo" w:cs="Menlo"/>
          <w:b/>
          <w:bCs/>
          <w:color w:val="660E7A"/>
          <w:sz w:val="18"/>
          <w:szCs w:val="18"/>
        </w:rPr>
        <w:t>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BOX_SIZE, BOX_SIZE, BOX_SIZE);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balckCount</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Board b = </w:t>
      </w:r>
      <w:proofErr w:type="spellStart"/>
      <w:r w:rsidRPr="003466AD">
        <w:rPr>
          <w:rFonts w:ascii="Menlo" w:hAnsi="Menlo" w:cs="Menlo"/>
          <w:color w:val="000000"/>
          <w:sz w:val="18"/>
          <w:szCs w:val="18"/>
        </w:rPr>
        <w:t>gameState.getBoard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y = </w:t>
      </w:r>
      <w:r w:rsidRPr="003466AD">
        <w:rPr>
          <w:rFonts w:ascii="Menlo" w:hAnsi="Menlo" w:cs="Menlo"/>
          <w:color w:val="0000FF"/>
          <w:sz w:val="18"/>
          <w:szCs w:val="18"/>
        </w:rPr>
        <w:t>0</w:t>
      </w:r>
      <w:r w:rsidRPr="003466AD">
        <w:rPr>
          <w:rFonts w:ascii="Menlo" w:hAnsi="Menlo" w:cs="Menlo"/>
          <w:color w:val="000000"/>
          <w:sz w:val="18"/>
          <w:szCs w:val="18"/>
        </w:rPr>
        <w:t xml:space="preserve">; y &lt; </w:t>
      </w:r>
      <w:r w:rsidRPr="003466AD">
        <w:rPr>
          <w:rFonts w:ascii="Menlo" w:hAnsi="Menlo" w:cs="Menlo"/>
          <w:color w:val="0000FF"/>
          <w:sz w:val="18"/>
          <w:szCs w:val="18"/>
        </w:rPr>
        <w:t>8</w:t>
      </w:r>
      <w:r w:rsidRPr="003466AD">
        <w:rPr>
          <w:rFonts w:ascii="Menlo" w:hAnsi="Menlo" w:cs="Menlo"/>
          <w:color w:val="000000"/>
          <w:sz w:val="18"/>
          <w:szCs w:val="18"/>
        </w:rPr>
        <w:t>; y++)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OFFSET_Y + y * BOX_SIZE + BOX_PADDING;</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 = (y + </w:t>
      </w:r>
      <w:r w:rsidRPr="003466AD">
        <w:rPr>
          <w:rFonts w:ascii="Menlo" w:hAnsi="Menlo" w:cs="Menlo"/>
          <w:color w:val="0000FF"/>
          <w:sz w:val="18"/>
          <w:szCs w:val="18"/>
        </w:rPr>
        <w:t>1</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xml:space="preserve">; x &lt; </w:t>
      </w:r>
      <w:r w:rsidRPr="003466AD">
        <w:rPr>
          <w:rFonts w:ascii="Menlo" w:hAnsi="Menlo" w:cs="Menlo"/>
          <w:color w:val="0000FF"/>
          <w:sz w:val="18"/>
          <w:szCs w:val="18"/>
        </w:rPr>
        <w:t>8</w:t>
      </w:r>
      <w:r w:rsidRPr="003466AD">
        <w:rPr>
          <w:rFonts w:ascii="Menlo" w:hAnsi="Menlo" w:cs="Menlo"/>
          <w:color w:val="000000"/>
          <w:sz w:val="18"/>
          <w:szCs w:val="18"/>
        </w:rPr>
        <w:t xml:space="preserve">; x += </w:t>
      </w:r>
      <w:r w:rsidRPr="003466AD">
        <w:rPr>
          <w:rFonts w:ascii="Menlo" w:hAnsi="Menlo" w:cs="Menlo"/>
          <w:color w:val="0000FF"/>
          <w:sz w:val="18"/>
          <w:szCs w:val="18"/>
        </w:rPr>
        <w:t>2</w:t>
      </w:r>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b.get</w:t>
      </w:r>
      <w:proofErr w:type="spellEnd"/>
      <w:r w:rsidRPr="003466AD">
        <w:rPr>
          <w:rFonts w:ascii="Menlo" w:hAnsi="Menlo" w:cs="Menlo"/>
          <w:color w:val="000000"/>
          <w:sz w:val="18"/>
          <w:szCs w:val="18"/>
        </w:rPr>
        <w:t>(x, y);</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cx = OFFSET_X + x * BOX_SIZE + BOX_PADDING;</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//Set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 xml:space="preserve"> id</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showTilesId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colorTileId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g.drawString</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balckCount</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r w:rsidRPr="003466AD">
        <w:rPr>
          <w:rFonts w:ascii="Menlo" w:hAnsi="Menlo" w:cs="Menlo"/>
          <w:color w:val="000000"/>
          <w:sz w:val="18"/>
          <w:szCs w:val="18"/>
        </w:rPr>
        <w:t xml:space="preserve">, cx - </w:t>
      </w:r>
      <w:r w:rsidRPr="003466AD">
        <w:rPr>
          <w:rFonts w:ascii="Menlo" w:hAnsi="Menlo" w:cs="Menlo"/>
          <w:color w:val="0000FF"/>
          <w:sz w:val="18"/>
          <w:szCs w:val="18"/>
        </w:rPr>
        <w:t>7</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balckCount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Empty</w:t>
      </w:r>
      <w:proofErr w:type="spellEnd"/>
      <w:r w:rsidRPr="003466AD">
        <w:rPr>
          <w:rFonts w:ascii="Menlo" w:hAnsi="Menlo" w:cs="Menlo"/>
          <w:i/>
          <w:iCs/>
          <w:color w:val="808080"/>
          <w:sz w:val="18"/>
          <w:szCs w:val="18"/>
        </w:rPr>
        <w:t xml:space="preserve">, just </w:t>
      </w:r>
      <w:proofErr w:type="spellStart"/>
      <w:r w:rsidRPr="003466AD">
        <w:rPr>
          <w:rFonts w:ascii="Menlo" w:hAnsi="Menlo" w:cs="Menlo"/>
          <w:i/>
          <w:iCs/>
          <w:color w:val="808080"/>
          <w:sz w:val="18"/>
          <w:szCs w:val="18"/>
        </w:rPr>
        <w:t>skip</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EMPTY</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continue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Black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BLACK_CHECKER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DARK_GRAY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LIGHT_GRAY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BLACK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g.fillOval</w:t>
      </w:r>
      <w:proofErr w:type="spellEnd"/>
      <w:r w:rsidRPr="003466AD">
        <w:rPr>
          <w:rFonts w:ascii="Menlo" w:hAnsi="Menlo" w:cs="Menlo"/>
          <w:color w:val="000000"/>
          <w:sz w:val="18"/>
          <w:szCs w:val="18"/>
        </w:rPr>
        <w:t xml:space="preserve">(cx,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LIGHT_GRAY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g.drawOval</w:t>
      </w:r>
      <w:proofErr w:type="spellEnd"/>
      <w:r w:rsidRPr="003466AD">
        <w:rPr>
          <w:rFonts w:ascii="Menlo" w:hAnsi="Menlo" w:cs="Menlo"/>
          <w:color w:val="000000"/>
          <w:sz w:val="18"/>
          <w:szCs w:val="18"/>
        </w:rPr>
        <w:t xml:space="preserve">(cx,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Black </w:t>
      </w:r>
      <w:proofErr w:type="spellStart"/>
      <w:r w:rsidRPr="003466AD">
        <w:rPr>
          <w:rFonts w:ascii="Menlo" w:hAnsi="Menlo" w:cs="Menlo"/>
          <w:i/>
          <w:iCs/>
          <w:color w:val="808080"/>
          <w:sz w:val="18"/>
          <w:szCs w:val="18"/>
        </w:rPr>
        <w:t>king</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else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DARK_GRAY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LIGHT_GRAY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DARK_GRAY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g.fillOval</w:t>
      </w:r>
      <w:proofErr w:type="spellEnd"/>
      <w:r w:rsidRPr="003466AD">
        <w:rPr>
          <w:rFonts w:ascii="Menlo" w:hAnsi="Menlo" w:cs="Menlo"/>
          <w:color w:val="000000"/>
          <w:sz w:val="18"/>
          <w:szCs w:val="18"/>
        </w:rPr>
        <w:t xml:space="preserve">(cx,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LIGHT_GRAY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g.drawOval</w:t>
      </w:r>
      <w:proofErr w:type="spellEnd"/>
      <w:r w:rsidRPr="003466AD">
        <w:rPr>
          <w:rFonts w:ascii="Menlo" w:hAnsi="Menlo" w:cs="Menlo"/>
          <w:color w:val="000000"/>
          <w:sz w:val="18"/>
          <w:szCs w:val="18"/>
        </w:rPr>
        <w:t xml:space="preserve">(cx,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BLACK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White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else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WHITE_CHECKER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LIGHT_GRAY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DARK_GRAY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WHITE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g.fillOval</w:t>
      </w:r>
      <w:proofErr w:type="spellEnd"/>
      <w:r w:rsidRPr="003466AD">
        <w:rPr>
          <w:rFonts w:ascii="Menlo" w:hAnsi="Menlo" w:cs="Menlo"/>
          <w:color w:val="000000"/>
          <w:sz w:val="18"/>
          <w:szCs w:val="18"/>
        </w:rPr>
        <w:t xml:space="preserve">(cx,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DARK_GRAY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g.drawOval</w:t>
      </w:r>
      <w:proofErr w:type="spellEnd"/>
      <w:r w:rsidRPr="003466AD">
        <w:rPr>
          <w:rFonts w:ascii="Menlo" w:hAnsi="Menlo" w:cs="Menlo"/>
          <w:color w:val="000000"/>
          <w:sz w:val="18"/>
          <w:szCs w:val="18"/>
        </w:rPr>
        <w:t xml:space="preserve">(cx,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White </w:t>
      </w:r>
      <w:proofErr w:type="spellStart"/>
      <w:r w:rsidRPr="003466AD">
        <w:rPr>
          <w:rFonts w:ascii="Menlo" w:hAnsi="Menlo" w:cs="Menlo"/>
          <w:i/>
          <w:iCs/>
          <w:color w:val="808080"/>
          <w:sz w:val="18"/>
          <w:szCs w:val="18"/>
        </w:rPr>
        <w:t>king</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else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LIGHT_GRAY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DARK_GRAY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LIGHT_GRAY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g.fillOval</w:t>
      </w:r>
      <w:proofErr w:type="spellEnd"/>
      <w:r w:rsidRPr="003466AD">
        <w:rPr>
          <w:rFonts w:ascii="Menlo" w:hAnsi="Menlo" w:cs="Menlo"/>
          <w:color w:val="000000"/>
          <w:sz w:val="18"/>
          <w:szCs w:val="18"/>
        </w:rPr>
        <w:t xml:space="preserve">(cx,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DARK_GRAY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g.drawOval</w:t>
      </w:r>
      <w:proofErr w:type="spellEnd"/>
      <w:r w:rsidRPr="003466AD">
        <w:rPr>
          <w:rFonts w:ascii="Menlo" w:hAnsi="Menlo" w:cs="Menlo"/>
          <w:color w:val="000000"/>
          <w:sz w:val="18"/>
          <w:szCs w:val="18"/>
        </w:rPr>
        <w:t xml:space="preserve">(cx,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WHITE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king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w:t>
      </w:r>
      <w:proofErr w:type="spellEnd"/>
      <w:r w:rsidRPr="003466AD">
        <w:rPr>
          <w:rFonts w:ascii="Menlo" w:hAnsi="Menlo" w:cs="Menlo"/>
          <w:i/>
          <w:iCs/>
          <w:color w:val="808080"/>
          <w:sz w:val="18"/>
          <w:szCs w:val="18"/>
        </w:rPr>
        <w:t xml:space="preserve"> some extra </w:t>
      </w:r>
      <w:proofErr w:type="spellStart"/>
      <w:r w:rsidRPr="003466AD">
        <w:rPr>
          <w:rFonts w:ascii="Menlo" w:hAnsi="Menlo" w:cs="Menlo"/>
          <w:i/>
          <w:iCs/>
          <w:color w:val="808080"/>
          <w:sz w:val="18"/>
          <w:szCs w:val="18"/>
        </w:rPr>
        <w:t>highlights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BLACK_KING</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id == </w:t>
      </w:r>
      <w:proofErr w:type="spellStart"/>
      <w:r w:rsidRPr="003466AD">
        <w:rPr>
          <w:rFonts w:ascii="Menlo" w:hAnsi="Menlo" w:cs="Menlo"/>
          <w:color w:val="000000"/>
          <w:sz w:val="18"/>
          <w:szCs w:val="18"/>
        </w:rPr>
        <w:t>Board.</w:t>
      </w:r>
      <w:r w:rsidRPr="003466AD">
        <w:rPr>
          <w:rFonts w:ascii="Menlo" w:hAnsi="Menlo" w:cs="Menlo"/>
          <w:b/>
          <w:bCs/>
          <w:i/>
          <w:iCs/>
          <w:color w:val="660E7A"/>
          <w:sz w:val="18"/>
          <w:szCs w:val="18"/>
        </w:rPr>
        <w:t>WHITE_KING</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255</w:t>
      </w:r>
      <w:r w:rsidRPr="003466AD">
        <w:rPr>
          <w:rFonts w:ascii="Menlo" w:hAnsi="Menlo" w:cs="Menlo"/>
          <w:color w:val="000000"/>
          <w:sz w:val="18"/>
          <w:szCs w:val="18"/>
        </w:rPr>
        <w:t xml:space="preserve">, </w:t>
      </w:r>
      <w:r w:rsidRPr="003466AD">
        <w:rPr>
          <w:rFonts w:ascii="Menlo" w:hAnsi="Menlo" w:cs="Menlo"/>
          <w:color w:val="0000FF"/>
          <w:sz w:val="18"/>
          <w:szCs w:val="18"/>
        </w:rPr>
        <w:t>63</w:t>
      </w:r>
      <w:r w:rsidRPr="003466AD">
        <w:rPr>
          <w:rFonts w:ascii="Menlo" w:hAnsi="Menlo" w:cs="Menlo"/>
          <w:color w:val="000000"/>
          <w:sz w:val="18"/>
          <w:szCs w:val="18"/>
        </w:rPr>
        <w:t xml:space="preserve">, </w:t>
      </w:r>
      <w:r w:rsidRPr="003466AD">
        <w:rPr>
          <w:rFonts w:ascii="Menlo" w:hAnsi="Menlo" w:cs="Menlo"/>
          <w:color w:val="0000FF"/>
          <w:sz w:val="18"/>
          <w:szCs w:val="18"/>
        </w:rPr>
        <w:t>43</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CHECKER_SIZE, CHECKER_SIZE);</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g.drawOval</w:t>
      </w:r>
      <w:proofErr w:type="spellEnd"/>
      <w:r w:rsidRPr="003466AD">
        <w:rPr>
          <w:rFonts w:ascii="Menlo" w:hAnsi="Menlo" w:cs="Menlo"/>
          <w:color w:val="000000"/>
          <w:sz w:val="18"/>
          <w:szCs w:val="18"/>
        </w:rPr>
        <w:t xml:space="preserve">(cx + </w:t>
      </w:r>
      <w:r w:rsidRPr="003466AD">
        <w:rPr>
          <w:rFonts w:ascii="Menlo" w:hAnsi="Menlo" w:cs="Menlo"/>
          <w:color w:val="0000FF"/>
          <w:sz w:val="18"/>
          <w:szCs w:val="18"/>
        </w:rPr>
        <w:t>1</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cy</w:t>
      </w:r>
      <w:proofErr w:type="spellEnd"/>
      <w:r w:rsidRPr="003466AD">
        <w:rPr>
          <w:rFonts w:ascii="Menlo" w:hAnsi="Menlo" w:cs="Menlo"/>
          <w:color w:val="000000"/>
          <w:sz w:val="18"/>
          <w:szCs w:val="18"/>
        </w:rPr>
        <w:t xml:space="preserve">, CHECKER_SIZE - </w:t>
      </w:r>
      <w:r w:rsidRPr="003466AD">
        <w:rPr>
          <w:rFonts w:ascii="Menlo" w:hAnsi="Menlo" w:cs="Menlo"/>
          <w:color w:val="0000FF"/>
          <w:sz w:val="18"/>
          <w:szCs w:val="18"/>
        </w:rPr>
        <w:t>4</w:t>
      </w:r>
      <w:r w:rsidRPr="003466AD">
        <w:rPr>
          <w:rFonts w:ascii="Menlo" w:hAnsi="Menlo" w:cs="Menlo"/>
          <w:color w:val="000000"/>
          <w:sz w:val="18"/>
          <w:szCs w:val="18"/>
        </w:rPr>
        <w:t xml:space="preserve">, CHECKER_SIZE - </w:t>
      </w:r>
      <w:r w:rsidRPr="003466AD">
        <w:rPr>
          <w:rFonts w:ascii="Menlo" w:hAnsi="Menlo" w:cs="Menlo"/>
          <w:color w:val="0000FF"/>
          <w:sz w:val="18"/>
          <w:szCs w:val="18"/>
        </w:rPr>
        <w:t>4</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proofErr w:type="spellStart"/>
      <w:r w:rsidRPr="003466AD">
        <w:rPr>
          <w:rFonts w:ascii="Menlo" w:hAnsi="Menlo" w:cs="Menlo"/>
          <w:i/>
          <w:iCs/>
          <w:color w:val="808080"/>
          <w:sz w:val="18"/>
          <w:szCs w:val="18"/>
        </w:rPr>
        <w:t>g.drawString</w:t>
      </w:r>
      <w:proofErr w:type="spellEnd"/>
      <w:r w:rsidRPr="003466AD">
        <w:rPr>
          <w:rFonts w:ascii="Menlo" w:hAnsi="Menlo" w:cs="Menlo"/>
          <w:i/>
          <w:iCs/>
          <w:color w:val="808080"/>
          <w:sz w:val="18"/>
          <w:szCs w:val="18"/>
        </w:rPr>
        <w:t>("K",cx+10, cy+15);</w:t>
      </w:r>
      <w:r w:rsidRPr="003466AD">
        <w:rPr>
          <w:rFonts w:ascii="Menlo" w:hAnsi="Menlo" w:cs="Menlo"/>
          <w:i/>
          <w:iCs/>
          <w:color w:val="808080"/>
          <w:sz w:val="18"/>
          <w:szCs w:val="18"/>
        </w:rPr>
        <w:b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t xml:space="preserve"> the player turn </w:t>
      </w:r>
      <w:proofErr w:type="spellStart"/>
      <w:r w:rsidRPr="003466AD">
        <w:rPr>
          <w:rFonts w:ascii="Menlo" w:hAnsi="Menlo" w:cs="Menlo"/>
          <w:i/>
          <w:iCs/>
          <w:color w:val="808080"/>
          <w:sz w:val="18"/>
          <w:szCs w:val="18"/>
        </w:rPr>
        <w:t>sign</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msg = gameState.isP1Turn() ? </w:t>
      </w:r>
      <w:r w:rsidRPr="003466AD">
        <w:rPr>
          <w:rFonts w:ascii="Menlo" w:hAnsi="Menlo" w:cs="Menlo"/>
          <w:b/>
          <w:bCs/>
          <w:color w:val="008000"/>
          <w:sz w:val="18"/>
          <w:szCs w:val="18"/>
        </w:rPr>
        <w:t>"Player 1's turn</w:t>
      </w:r>
      <w:proofErr w:type="gramStart"/>
      <w:r w:rsidRPr="003466AD">
        <w:rPr>
          <w:rFonts w:ascii="Menlo" w:hAnsi="Menlo" w:cs="Menlo"/>
          <w:b/>
          <w:bCs/>
          <w:color w:val="008000"/>
          <w:sz w:val="18"/>
          <w:szCs w:val="18"/>
        </w:rPr>
        <w:t xml:space="preserve">" </w:t>
      </w:r>
      <w:r w:rsidRPr="003466AD">
        <w:rPr>
          <w:rFonts w:ascii="Menlo" w:hAnsi="Menlo" w:cs="Menlo"/>
          <w:color w:val="000000"/>
          <w:sz w:val="18"/>
          <w:szCs w:val="18"/>
        </w:rPr>
        <w:t>:</w:t>
      </w:r>
      <w:proofErr w:type="gramEnd"/>
      <w:r w:rsidRPr="003466AD">
        <w:rPr>
          <w:rFonts w:ascii="Menlo" w:hAnsi="Menlo" w:cs="Menlo"/>
          <w:color w:val="000000"/>
          <w:sz w:val="18"/>
          <w:szCs w:val="18"/>
        </w:rPr>
        <w:t xml:space="preserve"> </w:t>
      </w:r>
      <w:r w:rsidRPr="003466AD">
        <w:rPr>
          <w:rFonts w:ascii="Menlo" w:hAnsi="Menlo" w:cs="Menlo"/>
          <w:b/>
          <w:bCs/>
          <w:color w:val="008000"/>
          <w:sz w:val="18"/>
          <w:szCs w:val="18"/>
        </w:rPr>
        <w:t>"Player 2's turn"</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width</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g.getFontMetrics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stringWidth</w:t>
      </w:r>
      <w:proofErr w:type="spellEnd"/>
      <w:r w:rsidRPr="003466AD">
        <w:rPr>
          <w:rFonts w:ascii="Menlo" w:hAnsi="Menlo" w:cs="Menlo"/>
          <w:color w:val="000000"/>
          <w:sz w:val="18"/>
          <w:szCs w:val="18"/>
        </w:rPr>
        <w:t>(msg);</w:t>
      </w:r>
      <w:r w:rsidRPr="003466AD">
        <w:rPr>
          <w:rFonts w:ascii="Menlo" w:hAnsi="Menlo" w:cs="Menlo"/>
          <w:color w:val="000000"/>
          <w:sz w:val="18"/>
          <w:szCs w:val="18"/>
        </w:rPr>
        <w:br/>
        <w:t xml:space="preserve">      Color back = gameState.isP1Turn() ? </w:t>
      </w:r>
      <w:proofErr w:type="spellStart"/>
      <w:proofErr w:type="gramStart"/>
      <w:r w:rsidRPr="003466AD">
        <w:rPr>
          <w:rFonts w:ascii="Menlo" w:hAnsi="Menlo" w:cs="Menlo"/>
          <w:color w:val="000000"/>
          <w:sz w:val="18"/>
          <w:szCs w:val="18"/>
        </w:rPr>
        <w:t>Color.</w:t>
      </w:r>
      <w:r w:rsidRPr="003466AD">
        <w:rPr>
          <w:rFonts w:ascii="Menlo" w:hAnsi="Menlo" w:cs="Menlo"/>
          <w:b/>
          <w:bCs/>
          <w:i/>
          <w:iCs/>
          <w:color w:val="660E7A"/>
          <w:sz w:val="18"/>
          <w:szCs w:val="18"/>
        </w:rPr>
        <w:t>BLACK</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w:t>
      </w:r>
      <w:proofErr w:type="gram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WHITE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Color front = gameState.isP1Turn() ? </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WHITE</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BLACK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(back);</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g.fillRect</w:t>
      </w:r>
      <w:proofErr w:type="spellEnd"/>
      <w:r w:rsidRPr="003466AD">
        <w:rPr>
          <w:rFonts w:ascii="Menlo" w:hAnsi="Menlo" w:cs="Menlo"/>
          <w:color w:val="000000"/>
          <w:sz w:val="18"/>
          <w:szCs w:val="18"/>
        </w:rPr>
        <w:t xml:space="preserve">(W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width</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color w:val="0000FF"/>
          <w:sz w:val="18"/>
          <w:szCs w:val="18"/>
        </w:rPr>
        <w:t>5</w:t>
      </w:r>
      <w:r w:rsidRPr="003466AD">
        <w:rPr>
          <w:rFonts w:ascii="Menlo" w:hAnsi="Menlo" w:cs="Menlo"/>
          <w:color w:val="000000"/>
          <w:sz w:val="18"/>
          <w:szCs w:val="18"/>
        </w:rPr>
        <w:t xml:space="preserve">, OFFSET_Y - </w:t>
      </w:r>
      <w:r w:rsidRPr="003466AD">
        <w:rPr>
          <w:rFonts w:ascii="Menlo" w:hAnsi="Menlo" w:cs="Menlo"/>
          <w:color w:val="0000FF"/>
          <w:sz w:val="18"/>
          <w:szCs w:val="18"/>
        </w:rPr>
        <w:t>17</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width</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10</w:t>
      </w:r>
      <w:r w:rsidRPr="003466AD">
        <w:rPr>
          <w:rFonts w:ascii="Menlo" w:hAnsi="Menlo" w:cs="Menlo"/>
          <w:color w:val="000000"/>
          <w:sz w:val="18"/>
          <w:szCs w:val="18"/>
        </w:rPr>
        <w:t xml:space="preserve">, </w:t>
      </w:r>
      <w:r w:rsidRPr="003466AD">
        <w:rPr>
          <w:rFonts w:ascii="Menlo" w:hAnsi="Menlo" w:cs="Menlo"/>
          <w:color w:val="0000FF"/>
          <w:sz w:val="18"/>
          <w:szCs w:val="18"/>
        </w:rPr>
        <w:t>15</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(front);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g.drawString</w:t>
      </w:r>
      <w:proofErr w:type="spellEnd"/>
      <w:r w:rsidRPr="003466AD">
        <w:rPr>
          <w:rFonts w:ascii="Menlo" w:hAnsi="Menlo" w:cs="Menlo"/>
          <w:color w:val="000000"/>
          <w:sz w:val="18"/>
          <w:szCs w:val="18"/>
        </w:rPr>
        <w:t xml:space="preserve">(msg, W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width</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xml:space="preserve">, OFFSET_Y - </w:t>
      </w:r>
      <w:r w:rsidRPr="003466AD">
        <w:rPr>
          <w:rFonts w:ascii="Menlo" w:hAnsi="Menlo" w:cs="Menlo"/>
          <w:color w:val="0000FF"/>
          <w:sz w:val="18"/>
          <w:szCs w:val="18"/>
        </w:rPr>
        <w:t>5</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number</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msg = </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Moves</w:t>
      </w:r>
      <w:proofErr w:type="spellEnd"/>
      <w:r w:rsidRPr="003466AD">
        <w:rPr>
          <w:rFonts w:ascii="Menlo" w:hAnsi="Menlo" w:cs="Menlo"/>
          <w:b/>
          <w:bCs/>
          <w:color w:val="008000"/>
          <w:sz w:val="18"/>
          <w:szCs w:val="18"/>
        </w:rPr>
        <w:t xml:space="preserve"> to </w:t>
      </w:r>
      <w:proofErr w:type="spellStart"/>
      <w:r w:rsidRPr="003466AD">
        <w:rPr>
          <w:rFonts w:ascii="Menlo" w:hAnsi="Menlo" w:cs="Menlo"/>
          <w:b/>
          <w:bCs/>
          <w:color w:val="008000"/>
          <w:sz w:val="18"/>
          <w:szCs w:val="18"/>
        </w:rPr>
        <w:t>draw</w:t>
      </w:r>
      <w:proofErr w:type="spellEnd"/>
      <w:r w:rsidRPr="003466AD">
        <w:rPr>
          <w:rFonts w:ascii="Menlo" w:hAnsi="Menlo" w:cs="Menlo"/>
          <w:b/>
          <w:bCs/>
          <w:color w:val="008000"/>
          <w:sz w:val="18"/>
          <w:szCs w:val="18"/>
        </w:rPr>
        <w:t xml:space="preserve">: "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gameState.getNumMovesBeforeDraw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BLACK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g.drawString</w:t>
      </w:r>
      <w:proofErr w:type="spellEnd"/>
      <w:r w:rsidRPr="003466AD">
        <w:rPr>
          <w:rFonts w:ascii="Menlo" w:hAnsi="Menlo" w:cs="Menlo"/>
          <w:color w:val="000000"/>
          <w:sz w:val="18"/>
          <w:szCs w:val="18"/>
        </w:rPr>
        <w:t xml:space="preserve">(msg, W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color w:val="0000FF"/>
          <w:sz w:val="18"/>
          <w:szCs w:val="18"/>
        </w:rPr>
        <w:t>90</w:t>
      </w:r>
      <w:r w:rsidRPr="003466AD">
        <w:rPr>
          <w:rFonts w:ascii="Menlo" w:hAnsi="Menlo" w:cs="Menlo"/>
          <w:color w:val="000000"/>
          <w:sz w:val="18"/>
          <w:szCs w:val="18"/>
        </w:rPr>
        <w:t xml:space="preserve">, OFFSET_Y - </w:t>
      </w:r>
      <w:r w:rsidRPr="003466AD">
        <w:rPr>
          <w:rFonts w:ascii="Menlo" w:hAnsi="Menlo" w:cs="Menlo"/>
          <w:color w:val="0000FF"/>
          <w:sz w:val="18"/>
          <w:szCs w:val="18"/>
        </w:rPr>
        <w:t>5</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Draw</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gameState</w:t>
      </w:r>
      <w:proofErr w:type="spellEnd"/>
      <w:r w:rsidRPr="003466AD">
        <w:rPr>
          <w:rFonts w:ascii="Menlo" w:hAnsi="Menlo" w:cs="Menlo"/>
          <w:i/>
          <w:iCs/>
          <w:color w:val="808080"/>
          <w:sz w:val="18"/>
          <w:szCs w:val="18"/>
        </w:rPr>
        <w:t xml:space="preserve"> over </w:t>
      </w:r>
      <w:proofErr w:type="spellStart"/>
      <w:r w:rsidRPr="003466AD">
        <w:rPr>
          <w:rFonts w:ascii="Menlo" w:hAnsi="Menlo" w:cs="Menlo"/>
          <w:i/>
          <w:iCs/>
          <w:color w:val="808080"/>
          <w:sz w:val="18"/>
          <w:szCs w:val="18"/>
        </w:rPr>
        <w:t>sign</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gameState.isGameOver</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MatchResult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result</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gameState.getResult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g.setFont</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Font(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Arial</w:t>
      </w:r>
      <w:proofErr w:type="spellEnd"/>
      <w:r w:rsidRPr="003466AD">
        <w:rPr>
          <w:rFonts w:ascii="Menlo" w:hAnsi="Menlo" w:cs="Menlo"/>
          <w:b/>
          <w:bCs/>
          <w:color w:val="008000"/>
          <w:sz w:val="18"/>
          <w:szCs w:val="18"/>
        </w:rPr>
        <w:t>"</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Font.</w:t>
      </w:r>
      <w:r w:rsidRPr="003466AD">
        <w:rPr>
          <w:rFonts w:ascii="Menlo" w:hAnsi="Menlo" w:cs="Menlo"/>
          <w:b/>
          <w:bCs/>
          <w:i/>
          <w:iCs/>
          <w:color w:val="660E7A"/>
          <w:sz w:val="18"/>
          <w:szCs w:val="18"/>
        </w:rPr>
        <w:t>BOLD</w:t>
      </w:r>
      <w:proofErr w:type="spellEnd"/>
      <w:r w:rsidRPr="003466AD">
        <w:rPr>
          <w:rFonts w:ascii="Menlo" w:hAnsi="Menlo" w:cs="Menlo"/>
          <w:color w:val="000000"/>
          <w:sz w:val="18"/>
          <w:szCs w:val="18"/>
        </w:rPr>
        <w:t xml:space="preserve">, </w:t>
      </w:r>
      <w:r w:rsidRPr="003466AD">
        <w:rPr>
          <w:rFonts w:ascii="Menlo" w:hAnsi="Menlo" w:cs="Menlo"/>
          <w:color w:val="0000FF"/>
          <w:sz w:val="18"/>
          <w:szCs w:val="18"/>
        </w:rPr>
        <w:t>20</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switch</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result</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case </w:t>
      </w:r>
      <w:r w:rsidRPr="003466AD">
        <w:rPr>
          <w:rFonts w:ascii="Menlo" w:hAnsi="Menlo" w:cs="Menlo"/>
          <w:b/>
          <w:bCs/>
          <w:i/>
          <w:iCs/>
          <w:color w:val="660E7A"/>
          <w:sz w:val="18"/>
          <w:szCs w:val="18"/>
        </w:rPr>
        <w:t>P1_WIN</w:t>
      </w:r>
      <w:r w:rsidRPr="003466AD">
        <w:rPr>
          <w:rFonts w:ascii="Menlo" w:hAnsi="Menlo" w:cs="Menlo"/>
          <w:color w:val="000000"/>
          <w:sz w:val="18"/>
          <w:szCs w:val="18"/>
        </w:rPr>
        <w:t>:</w:t>
      </w:r>
      <w:r w:rsidRPr="003466AD">
        <w:rPr>
          <w:rFonts w:ascii="Menlo" w:hAnsi="Menlo" w:cs="Menlo"/>
          <w:color w:val="000000"/>
          <w:sz w:val="18"/>
          <w:szCs w:val="18"/>
        </w:rPr>
        <w:br/>
        <w:t xml:space="preserve">               msg = </w:t>
      </w:r>
      <w:r w:rsidRPr="003466AD">
        <w:rPr>
          <w:rFonts w:ascii="Menlo" w:hAnsi="Menlo" w:cs="Menlo"/>
          <w:b/>
          <w:bCs/>
          <w:color w:val="008000"/>
          <w:sz w:val="18"/>
          <w:szCs w:val="18"/>
        </w:rPr>
        <w:t>"Player 1 WIN!"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break</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case </w:t>
      </w:r>
      <w:r w:rsidRPr="003466AD">
        <w:rPr>
          <w:rFonts w:ascii="Menlo" w:hAnsi="Menlo" w:cs="Menlo"/>
          <w:b/>
          <w:bCs/>
          <w:i/>
          <w:iCs/>
          <w:color w:val="660E7A"/>
          <w:sz w:val="18"/>
          <w:szCs w:val="18"/>
        </w:rPr>
        <w:t>P2_WIN</w:t>
      </w:r>
      <w:r w:rsidRPr="003466AD">
        <w:rPr>
          <w:rFonts w:ascii="Menlo" w:hAnsi="Menlo" w:cs="Menlo"/>
          <w:color w:val="000000"/>
          <w:sz w:val="18"/>
          <w:szCs w:val="18"/>
        </w:rPr>
        <w:t>:</w:t>
      </w:r>
      <w:r w:rsidRPr="003466AD">
        <w:rPr>
          <w:rFonts w:ascii="Menlo" w:hAnsi="Menlo" w:cs="Menlo"/>
          <w:color w:val="000000"/>
          <w:sz w:val="18"/>
          <w:szCs w:val="18"/>
        </w:rPr>
        <w:br/>
        <w:t xml:space="preserve">               msg = </w:t>
      </w:r>
      <w:r w:rsidRPr="003466AD">
        <w:rPr>
          <w:rFonts w:ascii="Menlo" w:hAnsi="Menlo" w:cs="Menlo"/>
          <w:b/>
          <w:bCs/>
          <w:color w:val="008000"/>
          <w:sz w:val="18"/>
          <w:szCs w:val="18"/>
        </w:rPr>
        <w:t>"Player 2 WIN!"</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break</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case </w:t>
      </w:r>
      <w:r w:rsidRPr="003466AD">
        <w:rPr>
          <w:rFonts w:ascii="Menlo" w:hAnsi="Menlo" w:cs="Menlo"/>
          <w:b/>
          <w:bCs/>
          <w:i/>
          <w:iCs/>
          <w:color w:val="660E7A"/>
          <w:sz w:val="18"/>
          <w:szCs w:val="18"/>
        </w:rPr>
        <w:t>DRAW</w:t>
      </w:r>
      <w:r w:rsidRPr="003466AD">
        <w:rPr>
          <w:rFonts w:ascii="Menlo" w:hAnsi="Menlo" w:cs="Menlo"/>
          <w:color w:val="000000"/>
          <w:sz w:val="18"/>
          <w:szCs w:val="18"/>
        </w:rPr>
        <w:t>:</w:t>
      </w:r>
      <w:r w:rsidRPr="003466AD">
        <w:rPr>
          <w:rFonts w:ascii="Menlo" w:hAnsi="Menlo" w:cs="Menlo"/>
          <w:color w:val="000000"/>
          <w:sz w:val="18"/>
          <w:szCs w:val="18"/>
        </w:rPr>
        <w:br/>
        <w:t xml:space="preserve">               msg = </w:t>
      </w:r>
      <w:r w:rsidRPr="003466AD">
        <w:rPr>
          <w:rFonts w:ascii="Menlo" w:hAnsi="Menlo" w:cs="Menlo"/>
          <w:b/>
          <w:bCs/>
          <w:color w:val="008000"/>
          <w:sz w:val="18"/>
          <w:szCs w:val="18"/>
        </w:rPr>
        <w:t>"DRAW!"</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break</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default</w:t>
      </w:r>
      <w:r w:rsidRPr="003466AD">
        <w:rPr>
          <w:rFonts w:ascii="Menlo" w:hAnsi="Menlo" w:cs="Menlo"/>
          <w:color w:val="000000"/>
          <w:sz w:val="18"/>
          <w:szCs w:val="18"/>
        </w:rPr>
        <w:t>:</w:t>
      </w:r>
      <w:r w:rsidRPr="003466AD">
        <w:rPr>
          <w:rFonts w:ascii="Menlo" w:hAnsi="Menlo" w:cs="Menlo"/>
          <w:color w:val="000000"/>
          <w:sz w:val="18"/>
          <w:szCs w:val="18"/>
        </w:rPr>
        <w:br/>
        <w:t xml:space="preserve">               msg = </w:t>
      </w:r>
      <w:r w:rsidRPr="003466AD">
        <w:rPr>
          <w:rFonts w:ascii="Menlo" w:hAnsi="Menlo" w:cs="Menlo"/>
          <w:b/>
          <w:bCs/>
          <w:color w:val="008000"/>
          <w:sz w:val="18"/>
          <w:szCs w:val="18"/>
        </w:rPr>
        <w:t>"UNKOWN RESULT"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width</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g.getFontMetrics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stringWidth</w:t>
      </w:r>
      <w:proofErr w:type="spellEnd"/>
      <w:r w:rsidRPr="003466AD">
        <w:rPr>
          <w:rFonts w:ascii="Menlo" w:hAnsi="Menlo" w:cs="Menlo"/>
          <w:color w:val="000000"/>
          <w:sz w:val="18"/>
          <w:szCs w:val="18"/>
        </w:rPr>
        <w:t>(msg);</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240</w:t>
      </w:r>
      <w:r w:rsidRPr="003466AD">
        <w:rPr>
          <w:rFonts w:ascii="Menlo" w:hAnsi="Menlo" w:cs="Menlo"/>
          <w:color w:val="000000"/>
          <w:sz w:val="18"/>
          <w:szCs w:val="18"/>
        </w:rPr>
        <w:t xml:space="preserve">, </w:t>
      </w:r>
      <w:r w:rsidRPr="003466AD">
        <w:rPr>
          <w:rFonts w:ascii="Menlo" w:hAnsi="Menlo" w:cs="Menlo"/>
          <w:color w:val="0000FF"/>
          <w:sz w:val="18"/>
          <w:szCs w:val="18"/>
        </w:rPr>
        <w:t>240</w:t>
      </w:r>
      <w:r w:rsidRPr="003466AD">
        <w:rPr>
          <w:rFonts w:ascii="Menlo" w:hAnsi="Menlo" w:cs="Menlo"/>
          <w:color w:val="000000"/>
          <w:sz w:val="18"/>
          <w:szCs w:val="18"/>
        </w:rPr>
        <w:t xml:space="preserve">, </w:t>
      </w:r>
      <w:r w:rsidRPr="003466AD">
        <w:rPr>
          <w:rFonts w:ascii="Menlo" w:hAnsi="Menlo" w:cs="Menlo"/>
          <w:color w:val="0000FF"/>
          <w:sz w:val="18"/>
          <w:szCs w:val="18"/>
        </w:rPr>
        <w:t>255</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g.fillRoundRect</w:t>
      </w:r>
      <w:proofErr w:type="spellEnd"/>
      <w:r w:rsidRPr="003466AD">
        <w:rPr>
          <w:rFonts w:ascii="Menlo" w:hAnsi="Menlo" w:cs="Menlo"/>
          <w:color w:val="000000"/>
          <w:sz w:val="18"/>
          <w:szCs w:val="18"/>
        </w:rPr>
        <w:t xml:space="preserve">(W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width</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color w:val="0000FF"/>
          <w:sz w:val="18"/>
          <w:szCs w:val="18"/>
        </w:rPr>
        <w:t>5</w:t>
      </w:r>
      <w:r w:rsidRPr="003466AD">
        <w:rPr>
          <w:rFonts w:ascii="Menlo" w:hAnsi="Menlo" w:cs="Menlo"/>
          <w:color w:val="000000"/>
          <w:sz w:val="18"/>
          <w:szCs w:val="18"/>
        </w:rPr>
        <w:t xml:space="preserve">, OFFSET_Y + BOX_SIZE * </w:t>
      </w:r>
      <w:r w:rsidRPr="003466AD">
        <w:rPr>
          <w:rFonts w:ascii="Menlo" w:hAnsi="Menlo" w:cs="Menlo"/>
          <w:color w:val="0000FF"/>
          <w:sz w:val="18"/>
          <w:szCs w:val="18"/>
        </w:rPr>
        <w:t xml:space="preserve">4 </w:t>
      </w:r>
      <w:r w:rsidRPr="003466AD">
        <w:rPr>
          <w:rFonts w:ascii="Menlo" w:hAnsi="Menlo" w:cs="Menlo"/>
          <w:color w:val="000000"/>
          <w:sz w:val="18"/>
          <w:szCs w:val="18"/>
        </w:rPr>
        <w:t xml:space="preserve">- </w:t>
      </w:r>
      <w:r w:rsidRPr="003466AD">
        <w:rPr>
          <w:rFonts w:ascii="Menlo" w:hAnsi="Menlo" w:cs="Menlo"/>
          <w:color w:val="0000FF"/>
          <w:sz w:val="18"/>
          <w:szCs w:val="18"/>
        </w:rPr>
        <w:t>16</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width</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10</w:t>
      </w:r>
      <w:r w:rsidRPr="003466AD">
        <w:rPr>
          <w:rFonts w:ascii="Menlo" w:hAnsi="Menlo" w:cs="Menlo"/>
          <w:color w:val="000000"/>
          <w:sz w:val="18"/>
          <w:szCs w:val="18"/>
        </w:rPr>
        <w:t xml:space="preserve">, </w:t>
      </w:r>
      <w:r w:rsidRPr="003466AD">
        <w:rPr>
          <w:rFonts w:ascii="Menlo" w:hAnsi="Menlo" w:cs="Menlo"/>
          <w:color w:val="0000FF"/>
          <w:sz w:val="18"/>
          <w:szCs w:val="18"/>
        </w:rPr>
        <w:t>30</w:t>
      </w:r>
      <w:r w:rsidRPr="003466AD">
        <w:rPr>
          <w:rFonts w:ascii="Menlo" w:hAnsi="Menlo" w:cs="Menlo"/>
          <w:color w:val="000000"/>
          <w:sz w:val="18"/>
          <w:szCs w:val="18"/>
        </w:rPr>
        <w:t xml:space="preserve">, </w:t>
      </w:r>
      <w:r w:rsidRPr="003466AD">
        <w:rPr>
          <w:rFonts w:ascii="Menlo" w:hAnsi="Menlo" w:cs="Menlo"/>
          <w:color w:val="0000FF"/>
          <w:sz w:val="18"/>
          <w:szCs w:val="18"/>
        </w:rPr>
        <w:t>10</w:t>
      </w:r>
      <w:r w:rsidRPr="003466AD">
        <w:rPr>
          <w:rFonts w:ascii="Menlo" w:hAnsi="Menlo" w:cs="Menlo"/>
          <w:color w:val="000000"/>
          <w:sz w:val="18"/>
          <w:szCs w:val="18"/>
        </w:rPr>
        <w:t xml:space="preserve">, </w:t>
      </w:r>
      <w:r w:rsidRPr="003466AD">
        <w:rPr>
          <w:rFonts w:ascii="Menlo" w:hAnsi="Menlo" w:cs="Menlo"/>
          <w:color w:val="0000FF"/>
          <w:sz w:val="18"/>
          <w:szCs w:val="18"/>
        </w:rPr>
        <w:t>10</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g.setColor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RED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g.drawString</w:t>
      </w:r>
      <w:proofErr w:type="spellEnd"/>
      <w:r w:rsidRPr="003466AD">
        <w:rPr>
          <w:rFonts w:ascii="Menlo" w:hAnsi="Menlo" w:cs="Menlo"/>
          <w:color w:val="000000"/>
          <w:sz w:val="18"/>
          <w:szCs w:val="18"/>
        </w:rPr>
        <w:t xml:space="preserve">(msg, W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width</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 xml:space="preserve">, OFFSET_Y + BOX_SIZE * </w:t>
      </w:r>
      <w:r w:rsidRPr="003466AD">
        <w:rPr>
          <w:rFonts w:ascii="Menlo" w:hAnsi="Menlo" w:cs="Menlo"/>
          <w:color w:val="0000FF"/>
          <w:sz w:val="18"/>
          <w:szCs w:val="18"/>
        </w:rPr>
        <w:t xml:space="preserve">4 </w:t>
      </w:r>
      <w:r w:rsidRPr="003466AD">
        <w:rPr>
          <w:rFonts w:ascii="Menlo" w:hAnsi="Menlo" w:cs="Menlo"/>
          <w:color w:val="000000"/>
          <w:sz w:val="18"/>
          <w:szCs w:val="18"/>
        </w:rPr>
        <w:t xml:space="preserve">+ </w:t>
      </w:r>
      <w:r w:rsidRPr="003466AD">
        <w:rPr>
          <w:rFonts w:ascii="Menlo" w:hAnsi="Menlo" w:cs="Menlo"/>
          <w:color w:val="0000FF"/>
          <w:sz w:val="18"/>
          <w:szCs w:val="18"/>
        </w:rPr>
        <w:t>7</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in </w:t>
      </w:r>
      <w:proofErr w:type="spellStart"/>
      <w:r w:rsidRPr="003466AD">
        <w:rPr>
          <w:rFonts w:ascii="Menlo" w:hAnsi="Menlo" w:cs="Menlo"/>
          <w:i/>
          <w:iCs/>
          <w:color w:val="808080"/>
          <w:sz w:val="18"/>
          <w:szCs w:val="18"/>
        </w:rPr>
        <w:t>selectedPieceMoves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ends</w:t>
      </w:r>
      <w:proofErr w:type="spellEnd"/>
      <w:r w:rsidRPr="003466AD">
        <w:rPr>
          <w:rFonts w:ascii="Menlo" w:hAnsi="Menlo" w:cs="Menlo"/>
          <w:i/>
          <w:iCs/>
          <w:color w:val="808080"/>
          <w:sz w:val="18"/>
          <w:szCs w:val="18"/>
        </w:rPr>
        <w:t xml:space="preserve"> in </w:t>
      </w:r>
      <w:proofErr w:type="spellStart"/>
      <w:r w:rsidRPr="003466AD">
        <w:rPr>
          <w:rFonts w:ascii="Menlo" w:hAnsi="Menlo" w:cs="Menlo"/>
          <w:i/>
          <w:iCs/>
          <w:color w:val="808080"/>
          <w:sz w:val="18"/>
          <w:szCs w:val="18"/>
        </w:rPr>
        <w:t>endIndex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selectedPieceMoves</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endIndex</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end </w:t>
      </w:r>
      <w:proofErr w:type="spellStart"/>
      <w:r w:rsidRPr="003466AD">
        <w:rPr>
          <w:rFonts w:ascii="Menlo" w:hAnsi="Menlo" w:cs="Menlo"/>
          <w:i/>
          <w:iCs/>
          <w:color w:val="808080"/>
          <w:sz w:val="18"/>
          <w:szCs w:val="18"/>
        </w:rPr>
        <w:t>index</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find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ends</w:t>
      </w:r>
      <w:proofErr w:type="spellEnd"/>
      <w:r w:rsidRPr="003466AD">
        <w:rPr>
          <w:rFonts w:ascii="Menlo" w:hAnsi="Menlo" w:cs="Menlo"/>
          <w:i/>
          <w:iCs/>
          <w:color w:val="808080"/>
          <w:sz w:val="18"/>
          <w:szCs w:val="18"/>
        </w:rPr>
        <w:t xml:space="preserve"> in </w:t>
      </w:r>
      <w:proofErr w:type="spellStart"/>
      <w:r w:rsidRPr="003466AD">
        <w:rPr>
          <w:rFonts w:ascii="Menlo" w:hAnsi="Menlo" w:cs="Menlo"/>
          <w:i/>
          <w:iCs/>
          <w:color w:val="808080"/>
          <w:sz w:val="18"/>
          <w:szCs w:val="18"/>
        </w:rPr>
        <w:t>endIndex</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containsMoveEndsIn</w:t>
      </w:r>
      <w:proofErr w:type="spellEnd"/>
      <w:r w:rsidRPr="003466AD">
        <w:rPr>
          <w:rFonts w:ascii="Menlo" w:hAnsi="Menlo" w:cs="Menlo"/>
          <w:color w:val="000000"/>
          <w:sz w:val="18"/>
          <w:szCs w:val="18"/>
        </w:rPr>
        <w:t>(List&lt;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selectedPieceMoves</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for </w:t>
      </w:r>
      <w:r w:rsidRPr="003466AD">
        <w:rPr>
          <w:rFonts w:ascii="Menlo" w:hAnsi="Menlo" w:cs="Menlo"/>
          <w:color w:val="000000"/>
          <w:sz w:val="18"/>
          <w:szCs w:val="18"/>
        </w:rPr>
        <w:t>(</w:t>
      </w:r>
      <w:proofErr w:type="spellStart"/>
      <w:r w:rsidRPr="003466AD">
        <w:rPr>
          <w:rFonts w:ascii="Menlo" w:hAnsi="Menlo" w:cs="Menlo"/>
          <w:color w:val="000000"/>
          <w:sz w:val="18"/>
          <w:szCs w:val="18"/>
        </w:rPr>
        <w:t>Move</w:t>
      </w:r>
      <w:proofErr w:type="spellEnd"/>
      <w:r w:rsidRPr="003466AD">
        <w:rPr>
          <w:rFonts w:ascii="Menlo" w:hAnsi="Menlo" w:cs="Menlo"/>
          <w:color w:val="000000"/>
          <w:sz w:val="18"/>
          <w:szCs w:val="18"/>
        </w:rPr>
        <w:t xml:space="preserve"> m : </w:t>
      </w:r>
      <w:proofErr w:type="spellStart"/>
      <w:r w:rsidRPr="003466AD">
        <w:rPr>
          <w:rFonts w:ascii="Menlo" w:hAnsi="Menlo" w:cs="Menlo"/>
          <w:color w:val="000000"/>
          <w:sz w:val="18"/>
          <w:szCs w:val="18"/>
        </w:rPr>
        <w:t>selectedPieceMoves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m.getEndIndex</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endIndex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false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Tell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 in position (</w:t>
      </w:r>
      <w:proofErr w:type="spellStart"/>
      <w:r w:rsidRPr="003466AD">
        <w:rPr>
          <w:rFonts w:ascii="Menlo" w:hAnsi="Menlo" w:cs="Menlo"/>
          <w:i/>
          <w:iCs/>
          <w:color w:val="808080"/>
          <w:sz w:val="18"/>
          <w:szCs w:val="18"/>
        </w:rPr>
        <w:t>x,y</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can be </w:t>
      </w:r>
      <w:proofErr w:type="spellStart"/>
      <w:r w:rsidRPr="003466AD">
        <w:rPr>
          <w:rFonts w:ascii="Menlo" w:hAnsi="Menlo" w:cs="Menlo"/>
          <w:i/>
          <w:iCs/>
          <w:color w:val="808080"/>
          <w:sz w:val="18"/>
          <w:szCs w:val="18"/>
        </w:rPr>
        <w:t>moved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x </w:t>
      </w:r>
      <w:r w:rsidRPr="003466AD">
        <w:rPr>
          <w:rFonts w:ascii="Menlo" w:hAnsi="Menlo" w:cs="Menlo"/>
          <w:i/>
          <w:iCs/>
          <w:color w:val="808080"/>
          <w:sz w:val="18"/>
          <w:szCs w:val="18"/>
        </w:rPr>
        <w:t xml:space="preserve">the x position of the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y </w:t>
      </w:r>
      <w:r w:rsidRPr="003466AD">
        <w:rPr>
          <w:rFonts w:ascii="Menlo" w:hAnsi="Menlo" w:cs="Menlo"/>
          <w:i/>
          <w:iCs/>
          <w:color w:val="808080"/>
          <w:sz w:val="18"/>
          <w:szCs w:val="18"/>
        </w:rPr>
        <w:t xml:space="preserve">the y position of the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least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currently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available</w:t>
      </w:r>
      <w:proofErr w:type="spellEnd"/>
      <w:r w:rsidRPr="003466AD">
        <w:rPr>
          <w:rFonts w:ascii="Menlo" w:hAnsi="Menlo" w:cs="Menlo"/>
          <w:i/>
          <w:iCs/>
          <w:color w:val="808080"/>
          <w:sz w:val="18"/>
          <w:szCs w:val="18"/>
        </w:rPr>
        <w:t xml:space="preserve"> for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 xml:space="preserve"> in position (</w:t>
      </w:r>
      <w:proofErr w:type="spellStart"/>
      <w:r w:rsidRPr="003466AD">
        <w:rPr>
          <w:rFonts w:ascii="Menlo" w:hAnsi="Menlo" w:cs="Menlo"/>
          <w:i/>
          <w:iCs/>
          <w:color w:val="808080"/>
          <w:sz w:val="18"/>
          <w:szCs w:val="18"/>
        </w:rPr>
        <w:t>x,y</w:t>
      </w:r>
      <w:proofErr w:type="spellEnd"/>
      <w:r w:rsidRPr="003466AD">
        <w:rPr>
          <w:rFonts w:ascii="Menlo" w:hAnsi="Menlo" w:cs="Menlo"/>
          <w:i/>
          <w:iCs/>
          <w:color w:val="808080"/>
          <w:sz w:val="18"/>
          <w:szCs w:val="18"/>
        </w:rPr>
        <w:t xml:space="preserve">); false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isMovablePiece</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y)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gameState</w:t>
      </w:r>
      <w:r w:rsidRPr="003466AD">
        <w:rPr>
          <w:rFonts w:ascii="Menlo" w:hAnsi="Menlo" w:cs="Menlo"/>
          <w:color w:val="000000"/>
          <w:sz w:val="18"/>
          <w:szCs w:val="18"/>
        </w:rPr>
        <w:t>.hasMove</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Point(x, y));</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Cancel</w:t>
      </w:r>
      <w:proofErr w:type="spellEnd"/>
      <w:r w:rsidRPr="003466AD">
        <w:rPr>
          <w:rFonts w:ascii="Menlo" w:hAnsi="Menlo" w:cs="Menlo"/>
          <w:i/>
          <w:iCs/>
          <w:color w:val="808080"/>
          <w:sz w:val="18"/>
          <w:szCs w:val="18"/>
        </w:rPr>
        <w:t xml:space="preserve"> last </w:t>
      </w:r>
      <w:proofErr w:type="spellStart"/>
      <w:r w:rsidRPr="003466AD">
        <w:rPr>
          <w:rFonts w:ascii="Menlo" w:hAnsi="Menlo" w:cs="Menlo"/>
          <w:i/>
          <w:iCs/>
          <w:color w:val="808080"/>
          <w:sz w:val="18"/>
          <w:szCs w:val="18"/>
        </w:rPr>
        <w:t>selection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cancelLastSelection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selected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Cancel</w:t>
      </w:r>
      <w:proofErr w:type="spellEnd"/>
      <w:r w:rsidRPr="003466AD">
        <w:rPr>
          <w:rFonts w:ascii="Menlo" w:hAnsi="Menlo" w:cs="Menlo"/>
          <w:i/>
          <w:iCs/>
          <w:color w:val="808080"/>
          <w:sz w:val="18"/>
          <w:szCs w:val="18"/>
        </w:rPr>
        <w:t xml:space="preserve"> last </w:t>
      </w:r>
      <w:proofErr w:type="spellStart"/>
      <w:r w:rsidRPr="003466AD">
        <w:rPr>
          <w:rFonts w:ascii="Menlo" w:hAnsi="Menlo" w:cs="Menlo"/>
          <w:i/>
          <w:iCs/>
          <w:color w:val="808080"/>
          <w:sz w:val="18"/>
          <w:szCs w:val="18"/>
        </w:rPr>
        <w:t>selection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las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getLastSelection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selected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Cancel</w:t>
      </w:r>
      <w:proofErr w:type="spellEnd"/>
      <w:r w:rsidRPr="003466AD">
        <w:rPr>
          <w:rFonts w:ascii="Menlo" w:hAnsi="Menlo" w:cs="Menlo"/>
          <w:i/>
          <w:iCs/>
          <w:color w:val="808080"/>
          <w:sz w:val="18"/>
          <w:szCs w:val="18"/>
        </w:rPr>
        <w:t xml:space="preserve"> last </w:t>
      </w:r>
      <w:proofErr w:type="spellStart"/>
      <w:r w:rsidRPr="003466AD">
        <w:rPr>
          <w:rFonts w:ascii="Menlo" w:hAnsi="Menlo" w:cs="Menlo"/>
          <w:i/>
          <w:iCs/>
          <w:color w:val="808080"/>
          <w:sz w:val="18"/>
          <w:szCs w:val="18"/>
        </w:rPr>
        <w:t>selection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 </w:t>
      </w:r>
      <w:r w:rsidRPr="003466AD">
        <w:rPr>
          <w:rFonts w:ascii="Menlo" w:hAnsi="Menlo" w:cs="Menlo"/>
          <w:i/>
          <w:iCs/>
          <w:color w:val="808080"/>
          <w:sz w:val="18"/>
          <w:szCs w:val="18"/>
        </w:rPr>
        <w:t xml:space="preserve">the new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setLastSelection</w:t>
      </w:r>
      <w:proofErr w:type="spellEnd"/>
      <w:r w:rsidRPr="003466AD">
        <w:rPr>
          <w:rFonts w:ascii="Menlo" w:hAnsi="Menlo" w:cs="Menlo"/>
          <w:color w:val="000000"/>
          <w:sz w:val="18"/>
          <w:szCs w:val="18"/>
        </w:rPr>
        <w:t>(Point p)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selected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p;</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id </w:t>
      </w:r>
      <w:proofErr w:type="spellStart"/>
      <w:r w:rsidRPr="003466AD">
        <w:rPr>
          <w:rFonts w:ascii="Menlo" w:hAnsi="Menlo" w:cs="Menlo"/>
          <w:i/>
          <w:iCs/>
          <w:color w:val="808080"/>
          <w:sz w:val="18"/>
          <w:szCs w:val="18"/>
        </w:rPr>
        <w:t>visibility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isVisible</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new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to set for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id </w:t>
      </w:r>
      <w:proofErr w:type="spellStart"/>
      <w:r w:rsidRPr="003466AD">
        <w:rPr>
          <w:rFonts w:ascii="Menlo" w:hAnsi="Menlo" w:cs="Menlo"/>
          <w:i/>
          <w:iCs/>
          <w:color w:val="808080"/>
          <w:sz w:val="18"/>
          <w:szCs w:val="18"/>
        </w:rPr>
        <w:t>visibility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setTileIdVisibility</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isVisible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showTilesId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isVisible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repaint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last </w:t>
      </w:r>
      <w:proofErr w:type="spellStart"/>
      <w:r w:rsidRPr="003466AD">
        <w:rPr>
          <w:rFonts w:ascii="Menlo" w:hAnsi="Menlo" w:cs="Menlo"/>
          <w:i/>
          <w:iCs/>
          <w:color w:val="808080"/>
          <w:sz w:val="18"/>
          <w:szCs w:val="18"/>
        </w:rPr>
        <w:t>selection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selectionValid</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last </w:t>
      </w:r>
      <w:proofErr w:type="spellStart"/>
      <w:r w:rsidRPr="003466AD">
        <w:rPr>
          <w:rFonts w:ascii="Menlo" w:hAnsi="Menlo" w:cs="Menlo"/>
          <w:i/>
          <w:iCs/>
          <w:color w:val="808080"/>
          <w:sz w:val="18"/>
          <w:szCs w:val="18"/>
        </w:rPr>
        <w:t>selection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(false).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setLastSelectionValid</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selectionValid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selectionValid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selectionValid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Show (show ==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hide</w:t>
      </w:r>
      <w:proofErr w:type="spellEnd"/>
      <w:r w:rsidRPr="003466AD">
        <w:rPr>
          <w:rFonts w:ascii="Menlo" w:hAnsi="Menlo" w:cs="Menlo"/>
          <w:i/>
          <w:iCs/>
          <w:color w:val="808080"/>
          <w:sz w:val="18"/>
          <w:szCs w:val="18"/>
        </w:rPr>
        <w:t xml:space="preserve"> (show == false)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can be </w:t>
      </w:r>
      <w:proofErr w:type="spellStart"/>
      <w:r w:rsidRPr="003466AD">
        <w:rPr>
          <w:rFonts w:ascii="Menlo" w:hAnsi="Menlo" w:cs="Menlo"/>
          <w:i/>
          <w:iCs/>
          <w:color w:val="808080"/>
          <w:sz w:val="18"/>
          <w:szCs w:val="18"/>
        </w:rPr>
        <w:t>moved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show </w:t>
      </w:r>
      <w:r w:rsidRPr="003466AD">
        <w:rPr>
          <w:rFonts w:ascii="Menlo" w:hAnsi="Menlo" w:cs="Menlo"/>
          <w:i/>
          <w:iCs/>
          <w:color w:val="808080"/>
          <w:sz w:val="18"/>
          <w:szCs w:val="18"/>
        </w:rPr>
        <w:t xml:space="preserve">the new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setShowMovablePieces</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show)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showMovablePieces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show;</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proofErr w:type="spellStart"/>
      <w:r w:rsidRPr="003466AD">
        <w:rPr>
          <w:rFonts w:ascii="Menlo" w:hAnsi="Menlo" w:cs="Menlo"/>
          <w:color w:val="000000"/>
          <w:sz w:val="18"/>
          <w:szCs w:val="18"/>
        </w:rPr>
        <w:t>repaint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Show (show ==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hide</w:t>
      </w:r>
      <w:proofErr w:type="spellEnd"/>
      <w:r w:rsidRPr="003466AD">
        <w:rPr>
          <w:rFonts w:ascii="Menlo" w:hAnsi="Menlo" w:cs="Menlo"/>
          <w:i/>
          <w:iCs/>
          <w:color w:val="808080"/>
          <w:sz w:val="18"/>
          <w:szCs w:val="18"/>
        </w:rPr>
        <w:t xml:space="preserve"> (show == false) </w:t>
      </w:r>
      <w:proofErr w:type="spellStart"/>
      <w:r w:rsidRPr="003466AD">
        <w:rPr>
          <w:rFonts w:ascii="Menlo" w:hAnsi="Menlo" w:cs="Menlo"/>
          <w:i/>
          <w:iCs/>
          <w:color w:val="808080"/>
          <w:sz w:val="18"/>
          <w:szCs w:val="18"/>
        </w:rPr>
        <w:t>next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show </w:t>
      </w:r>
      <w:r w:rsidRPr="003466AD">
        <w:rPr>
          <w:rFonts w:ascii="Menlo" w:hAnsi="Menlo" w:cs="Menlo"/>
          <w:i/>
          <w:iCs/>
          <w:color w:val="808080"/>
          <w:sz w:val="18"/>
          <w:szCs w:val="18"/>
        </w:rPr>
        <w:t xml:space="preserve">the new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setShowNextMoves</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show)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showNextTiles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show;</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repaint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ClickListener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responsible</w:t>
      </w:r>
      <w:proofErr w:type="spellEnd"/>
      <w:r w:rsidRPr="003466AD">
        <w:rPr>
          <w:rFonts w:ascii="Menlo" w:hAnsi="Menlo" w:cs="Menlo"/>
          <w:i/>
          <w:iCs/>
          <w:color w:val="808080"/>
          <w:sz w:val="18"/>
          <w:szCs w:val="18"/>
        </w:rPr>
        <w:t xml:space="preserve"> for </w:t>
      </w:r>
      <w:proofErr w:type="spellStart"/>
      <w:r w:rsidRPr="003466AD">
        <w:rPr>
          <w:rFonts w:ascii="Menlo" w:hAnsi="Menlo" w:cs="Menlo"/>
          <w:i/>
          <w:iCs/>
          <w:color w:val="808080"/>
          <w:sz w:val="18"/>
          <w:szCs w:val="18"/>
        </w:rPr>
        <w:t>responding</w:t>
      </w:r>
      <w:proofErr w:type="spellEnd"/>
      <w:r w:rsidRPr="003466AD">
        <w:rPr>
          <w:rFonts w:ascii="Menlo" w:hAnsi="Menlo" w:cs="Menlo"/>
          <w:i/>
          <w:iCs/>
          <w:color w:val="808080"/>
          <w:sz w:val="18"/>
          <w:szCs w:val="18"/>
        </w:rPr>
        <w:t xml:space="preserve"> to click</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events</w:t>
      </w:r>
      <w:proofErr w:type="spellEnd"/>
      <w:r w:rsidRPr="003466AD">
        <w:rPr>
          <w:rFonts w:ascii="Menlo" w:hAnsi="Menlo" w:cs="Menlo"/>
          <w:i/>
          <w:iCs/>
          <w:color w:val="808080"/>
          <w:sz w:val="18"/>
          <w:szCs w:val="18"/>
        </w:rPr>
        <w:t xml:space="preserve"> on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component.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uses</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coordinates</w:t>
      </w:r>
      <w:proofErr w:type="spellEnd"/>
      <w:r w:rsidRPr="003466AD">
        <w:rPr>
          <w:rFonts w:ascii="Menlo" w:hAnsi="Menlo" w:cs="Menlo"/>
          <w:i/>
          <w:iCs/>
          <w:color w:val="808080"/>
          <w:sz w:val="18"/>
          <w:szCs w:val="18"/>
        </w:rPr>
        <w:t xml:space="preserve"> of the</w:t>
      </w:r>
      <w:r w:rsidRPr="003466AD">
        <w:rPr>
          <w:rFonts w:ascii="Menlo" w:hAnsi="Menlo" w:cs="Menlo"/>
          <w:i/>
          <w:iCs/>
          <w:color w:val="808080"/>
          <w:sz w:val="18"/>
          <w:szCs w:val="18"/>
        </w:rPr>
        <w:br/>
        <w:t xml:space="preserve">    * mouse relative to the location of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component.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ClickListener</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implements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ActionListener</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actionPerformed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ActionEvent</w:t>
      </w:r>
      <w:proofErr w:type="spellEnd"/>
      <w:r w:rsidRPr="003466AD">
        <w:rPr>
          <w:rFonts w:ascii="Menlo" w:hAnsi="Menlo" w:cs="Menlo"/>
          <w:color w:val="000000"/>
          <w:sz w:val="18"/>
          <w:szCs w:val="18"/>
        </w:rPr>
        <w:t xml:space="preserve"> 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new mouse </w:t>
      </w:r>
      <w:proofErr w:type="spellStart"/>
      <w:r w:rsidRPr="003466AD">
        <w:rPr>
          <w:rFonts w:ascii="Menlo" w:hAnsi="Menlo" w:cs="Menlo"/>
          <w:i/>
          <w:iCs/>
          <w:color w:val="808080"/>
          <w:sz w:val="18"/>
          <w:szCs w:val="18"/>
        </w:rPr>
        <w:t>coordinates</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handle</w:t>
      </w:r>
      <w:proofErr w:type="spellEnd"/>
      <w:r w:rsidRPr="003466AD">
        <w:rPr>
          <w:rFonts w:ascii="Menlo" w:hAnsi="Menlo" w:cs="Menlo"/>
          <w:i/>
          <w:iCs/>
          <w:color w:val="808080"/>
          <w:sz w:val="18"/>
          <w:szCs w:val="18"/>
        </w:rPr>
        <w:t xml:space="preserve"> the click</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Point p = </w:t>
      </w:r>
      <w:proofErr w:type="spellStart"/>
      <w:r w:rsidRPr="003466AD">
        <w:rPr>
          <w:rFonts w:ascii="Menlo" w:hAnsi="Menlo" w:cs="Menlo"/>
          <w:color w:val="000000"/>
          <w:sz w:val="18"/>
          <w:szCs w:val="18"/>
        </w:rPr>
        <w:t>CheckerBoard.</w:t>
      </w:r>
      <w:r w:rsidRPr="003466AD">
        <w:rPr>
          <w:rFonts w:ascii="Menlo" w:hAnsi="Menlo" w:cs="Menlo"/>
          <w:b/>
          <w:bCs/>
          <w:color w:val="000080"/>
          <w:sz w:val="18"/>
          <w:szCs w:val="18"/>
        </w:rPr>
        <w:t>this</w:t>
      </w:r>
      <w:r w:rsidRPr="003466AD">
        <w:rPr>
          <w:rFonts w:ascii="Menlo" w:hAnsi="Menlo" w:cs="Menlo"/>
          <w:color w:val="000000"/>
          <w:sz w:val="18"/>
          <w:szCs w:val="18"/>
        </w:rPr>
        <w:t>.getMousePosition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(p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x = </w:t>
      </w:r>
      <w:proofErr w:type="spellStart"/>
      <w:r w:rsidRPr="003466AD">
        <w:rPr>
          <w:rFonts w:ascii="Menlo" w:hAnsi="Menlo" w:cs="Menlo"/>
          <w:color w:val="000000"/>
          <w:sz w:val="18"/>
          <w:szCs w:val="18"/>
        </w:rPr>
        <w:t>p.</w:t>
      </w:r>
      <w:r w:rsidRPr="003466AD">
        <w:rPr>
          <w:rFonts w:ascii="Menlo" w:hAnsi="Menlo" w:cs="Menlo"/>
          <w:b/>
          <w:bCs/>
          <w:color w:val="660E7A"/>
          <w:sz w:val="18"/>
          <w:szCs w:val="18"/>
        </w:rPr>
        <w:t>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y = </w:t>
      </w:r>
      <w:proofErr w:type="spellStart"/>
      <w:r w:rsidRPr="003466AD">
        <w:rPr>
          <w:rFonts w:ascii="Menlo" w:hAnsi="Menlo" w:cs="Menlo"/>
          <w:color w:val="000000"/>
          <w:sz w:val="18"/>
          <w:szCs w:val="18"/>
        </w:rPr>
        <w:t>p.</w:t>
      </w:r>
      <w:r w:rsidRPr="003466AD">
        <w:rPr>
          <w:rFonts w:ascii="Menlo" w:hAnsi="Menlo" w:cs="Menlo"/>
          <w:b/>
          <w:bCs/>
          <w:color w:val="660E7A"/>
          <w:sz w:val="18"/>
          <w:szCs w:val="18"/>
        </w:rPr>
        <w:t>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Determine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square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any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W = </w:t>
      </w:r>
      <w:proofErr w:type="spellStart"/>
      <w:r w:rsidRPr="003466AD">
        <w:rPr>
          <w:rFonts w:ascii="Menlo" w:hAnsi="Menlo" w:cs="Menlo"/>
          <w:color w:val="000000"/>
          <w:sz w:val="18"/>
          <w:szCs w:val="18"/>
        </w:rPr>
        <w:t>getWidth</w:t>
      </w:r>
      <w:proofErr w:type="spellEnd"/>
      <w:r w:rsidRPr="003466AD">
        <w:rPr>
          <w:rFonts w:ascii="Menlo" w:hAnsi="Menlo" w:cs="Menlo"/>
          <w:color w:val="000000"/>
          <w:sz w:val="18"/>
          <w:szCs w:val="18"/>
        </w:rPr>
        <w:t xml:space="preserve">(), H = </w:t>
      </w:r>
      <w:proofErr w:type="spellStart"/>
      <w:r w:rsidRPr="003466AD">
        <w:rPr>
          <w:rFonts w:ascii="Menlo" w:hAnsi="Menlo" w:cs="Menlo"/>
          <w:color w:val="000000"/>
          <w:sz w:val="18"/>
          <w:szCs w:val="18"/>
        </w:rPr>
        <w:t>getHeight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DIM = W &lt; H ? W : H, BOX_SIZE = (DIM - </w:t>
      </w:r>
      <w:r w:rsidRPr="003466AD">
        <w:rPr>
          <w:rFonts w:ascii="Menlo" w:hAnsi="Menlo" w:cs="Menlo"/>
          <w:color w:val="0000FF"/>
          <w:sz w:val="18"/>
          <w:szCs w:val="18"/>
        </w:rPr>
        <w:t xml:space="preserve">2 </w:t>
      </w:r>
      <w:r w:rsidRPr="003466AD">
        <w:rPr>
          <w:rFonts w:ascii="Menlo" w:hAnsi="Menlo" w:cs="Menlo"/>
          <w:color w:val="000000"/>
          <w:sz w:val="18"/>
          <w:szCs w:val="18"/>
        </w:rPr>
        <w:t xml:space="preserve">* </w:t>
      </w:r>
      <w:r w:rsidRPr="003466AD">
        <w:rPr>
          <w:rFonts w:ascii="Menlo" w:hAnsi="Menlo" w:cs="Menlo"/>
          <w:b/>
          <w:bCs/>
          <w:i/>
          <w:iCs/>
          <w:color w:val="660E7A"/>
          <w:sz w:val="18"/>
          <w:szCs w:val="18"/>
        </w:rPr>
        <w:t>PADDING</w:t>
      </w:r>
      <w:r w:rsidRPr="003466AD">
        <w:rPr>
          <w:rFonts w:ascii="Menlo" w:hAnsi="Menlo" w:cs="Menlo"/>
          <w:color w:val="000000"/>
          <w:sz w:val="18"/>
          <w:szCs w:val="18"/>
        </w:rPr>
        <w:t xml:space="preserve">) / </w:t>
      </w:r>
      <w:r w:rsidRPr="003466AD">
        <w:rPr>
          <w:rFonts w:ascii="Menlo" w:hAnsi="Menlo" w:cs="Menlo"/>
          <w:color w:val="0000FF"/>
          <w:sz w:val="18"/>
          <w:szCs w:val="18"/>
        </w:rPr>
        <w:t>8</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OFFSET_X = (W - BOX_SIZE * </w:t>
      </w:r>
      <w:r w:rsidRPr="003466AD">
        <w:rPr>
          <w:rFonts w:ascii="Menlo" w:hAnsi="Menlo" w:cs="Menlo"/>
          <w:color w:val="0000FF"/>
          <w:sz w:val="18"/>
          <w:szCs w:val="18"/>
        </w:rPr>
        <w:t>8</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OFFSET_Y = (H - BOX_SIZE * </w:t>
      </w:r>
      <w:r w:rsidRPr="003466AD">
        <w:rPr>
          <w:rFonts w:ascii="Menlo" w:hAnsi="Menlo" w:cs="Menlo"/>
          <w:color w:val="0000FF"/>
          <w:sz w:val="18"/>
          <w:szCs w:val="18"/>
        </w:rPr>
        <w:t>8</w:t>
      </w:r>
      <w:r w:rsidRPr="003466AD">
        <w:rPr>
          <w:rFonts w:ascii="Menlo" w:hAnsi="Menlo" w:cs="Menlo"/>
          <w:color w:val="000000"/>
          <w:sz w:val="18"/>
          <w:szCs w:val="18"/>
        </w:rPr>
        <w:t xml:space="preserve">) / </w:t>
      </w:r>
      <w:r w:rsidRPr="003466AD">
        <w:rPr>
          <w:rFonts w:ascii="Menlo" w:hAnsi="Menlo" w:cs="Menlo"/>
          <w:color w:val="0000FF"/>
          <w:sz w:val="18"/>
          <w:szCs w:val="18"/>
        </w:rPr>
        <w:t>2</w:t>
      </w:r>
      <w:r w:rsidRPr="003466AD">
        <w:rPr>
          <w:rFonts w:ascii="Menlo" w:hAnsi="Menlo" w:cs="Menlo"/>
          <w:color w:val="000000"/>
          <w:sz w:val="18"/>
          <w:szCs w:val="18"/>
        </w:rPr>
        <w:t>;</w:t>
      </w:r>
      <w:r w:rsidRPr="003466AD">
        <w:rPr>
          <w:rFonts w:ascii="Menlo" w:hAnsi="Menlo" w:cs="Menlo"/>
          <w:color w:val="000000"/>
          <w:sz w:val="18"/>
          <w:szCs w:val="18"/>
        </w:rPr>
        <w:br/>
        <w:t xml:space="preserve">            x = (x - OFFSET_X) / BOX_SIZE;</w:t>
      </w:r>
      <w:r w:rsidRPr="003466AD">
        <w:rPr>
          <w:rFonts w:ascii="Menlo" w:hAnsi="Menlo" w:cs="Menlo"/>
          <w:color w:val="000000"/>
          <w:sz w:val="18"/>
          <w:szCs w:val="18"/>
        </w:rPr>
        <w:br/>
        <w:t xml:space="preserve">            y = (y - OFFSET_Y) / BOX_SIZE;</w:t>
      </w:r>
      <w:r w:rsidRPr="003466AD">
        <w:rPr>
          <w:rFonts w:ascii="Menlo" w:hAnsi="Menlo" w:cs="Menlo"/>
          <w:color w:val="000000"/>
          <w:sz w:val="18"/>
          <w:szCs w:val="18"/>
        </w:rPr>
        <w:br/>
        <w:t xml:space="preserve">            Point </w:t>
      </w:r>
      <w:proofErr w:type="spellStart"/>
      <w:r w:rsidRPr="003466AD">
        <w:rPr>
          <w:rFonts w:ascii="Menlo" w:hAnsi="Menlo" w:cs="Menlo"/>
          <w:color w:val="000000"/>
          <w:sz w:val="18"/>
          <w:szCs w:val="18"/>
        </w:rPr>
        <w:t>sel</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r w:rsidRPr="003466AD">
        <w:rPr>
          <w:rFonts w:ascii="Menlo" w:hAnsi="Menlo" w:cs="Menlo"/>
          <w:color w:val="000000"/>
          <w:sz w:val="18"/>
          <w:szCs w:val="18"/>
        </w:rPr>
        <w:t>Point(x, y);</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window</w:t>
      </w:r>
      <w:r w:rsidRPr="003466AD">
        <w:rPr>
          <w:rFonts w:ascii="Menlo" w:hAnsi="Menlo" w:cs="Menlo"/>
          <w:color w:val="000000"/>
          <w:sz w:val="18"/>
          <w:szCs w:val="18"/>
        </w:rPr>
        <w:t>.clickOnBoard</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sel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0E650BC1" w14:textId="3099109C" w:rsidR="00C31355" w:rsidRDefault="00C31355" w:rsidP="00C31355">
      <w:pPr>
        <w:pStyle w:val="Titolo2"/>
      </w:pPr>
      <w:proofErr w:type="spellStart"/>
      <w:r>
        <w:t>CheckersWindow</w:t>
      </w:r>
      <w:bookmarkEnd w:id="326"/>
      <w:proofErr w:type="spellEnd"/>
    </w:p>
    <w:p w14:paraId="0EFC74E6"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27" w:name="_Toc53657018"/>
      <w:r w:rsidRPr="003466AD">
        <w:rPr>
          <w:rFonts w:ascii="Menlo" w:hAnsi="Menlo" w:cs="Menlo"/>
          <w:color w:val="000000"/>
          <w:sz w:val="18"/>
          <w:szCs w:val="18"/>
        </w:rPr>
        <w:br/>
      </w:r>
      <w:r w:rsidRPr="003466AD">
        <w:rPr>
          <w:rFonts w:ascii="Menlo" w:hAnsi="Menlo" w:cs="Menlo"/>
          <w:b/>
          <w:bCs/>
          <w:color w:val="000080"/>
          <w:sz w:val="18"/>
          <w:szCs w:val="18"/>
        </w:rPr>
        <w:t xml:space="preserve">package </w:t>
      </w:r>
      <w:proofErr w:type="spellStart"/>
      <w:proofErr w:type="gramStart"/>
      <w:r w:rsidRPr="003466AD">
        <w:rPr>
          <w:rFonts w:ascii="Menlo" w:hAnsi="Menlo" w:cs="Menlo"/>
          <w:color w:val="000000"/>
          <w:sz w:val="18"/>
          <w:szCs w:val="18"/>
        </w:rPr>
        <w:t>com.dca.checkers</w:t>
      </w:r>
      <w:proofErr w:type="gramEnd"/>
      <w:r w:rsidRPr="003466AD">
        <w:rPr>
          <w:rFonts w:ascii="Menlo" w:hAnsi="Menlo" w:cs="Menlo"/>
          <w:color w:val="000000"/>
          <w:sz w:val="18"/>
          <w:szCs w:val="18"/>
        </w:rPr>
        <w:t>.ui</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com.dca.checkers.model.GameManager</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com.dca.checkers.model.GameState</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com.dca.checkers.model.Player</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javax.swing</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CheckersWindow</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responsible</w:t>
      </w:r>
      <w:proofErr w:type="spellEnd"/>
      <w:r w:rsidRPr="003466AD">
        <w:rPr>
          <w:rFonts w:ascii="Menlo" w:hAnsi="Menlo" w:cs="Menlo"/>
          <w:i/>
          <w:iCs/>
          <w:color w:val="808080"/>
          <w:sz w:val="18"/>
          <w:szCs w:val="18"/>
        </w:rPr>
        <w:t xml:space="preserve"> for </w:t>
      </w:r>
      <w:proofErr w:type="spellStart"/>
      <w:r w:rsidRPr="003466AD">
        <w:rPr>
          <w:rFonts w:ascii="Menlo" w:hAnsi="Menlo" w:cs="Menlo"/>
          <w:i/>
          <w:iCs/>
          <w:color w:val="808080"/>
          <w:sz w:val="18"/>
          <w:szCs w:val="18"/>
        </w:rPr>
        <w:t>managing</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contains</w:t>
      </w:r>
      <w:proofErr w:type="spellEnd"/>
      <w:r w:rsidRPr="003466AD">
        <w:rPr>
          <w:rFonts w:ascii="Menlo" w:hAnsi="Menlo" w:cs="Menlo"/>
          <w:i/>
          <w:iCs/>
          <w:color w:val="808080"/>
          <w:sz w:val="18"/>
          <w:szCs w:val="18"/>
        </w:rPr>
        <w:t xml:space="preserve"> a game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and </w:t>
      </w:r>
      <w:proofErr w:type="spellStart"/>
      <w:r w:rsidRPr="003466AD">
        <w:rPr>
          <w:rFonts w:ascii="Menlo" w:hAnsi="Menlo" w:cs="Menlo"/>
          <w:i/>
          <w:iCs/>
          <w:color w:val="808080"/>
          <w:sz w:val="18"/>
          <w:szCs w:val="18"/>
        </w:rPr>
        <w:t>also</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options</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change</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settings</w:t>
      </w:r>
      <w:proofErr w:type="spellEnd"/>
      <w:r w:rsidRPr="003466AD">
        <w:rPr>
          <w:rFonts w:ascii="Menlo" w:hAnsi="Menlo" w:cs="Menlo"/>
          <w:i/>
          <w:iCs/>
          <w:color w:val="808080"/>
          <w:sz w:val="18"/>
          <w:szCs w:val="18"/>
        </w:rPr>
        <w:br/>
        <w:t xml:space="preserve"> * of the game with an {</w:t>
      </w:r>
      <w:r w:rsidRPr="003466AD">
        <w:rPr>
          <w:rFonts w:ascii="Menlo" w:hAnsi="Menlo" w:cs="Menlo"/>
          <w:b/>
          <w:bCs/>
          <w:i/>
          <w:iCs/>
          <w:color w:val="808080"/>
          <w:sz w:val="18"/>
          <w:szCs w:val="18"/>
        </w:rPr>
        <w:t xml:space="preserve">@link </w:t>
      </w:r>
      <w:proofErr w:type="spellStart"/>
      <w:r w:rsidRPr="003466AD">
        <w:rPr>
          <w:rFonts w:ascii="Menlo" w:hAnsi="Menlo" w:cs="Menlo"/>
          <w:i/>
          <w:iCs/>
          <w:color w:val="808080"/>
          <w:sz w:val="18"/>
          <w:szCs w:val="18"/>
        </w:rPr>
        <w:t>OptionPanel</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CheckersWindow</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extends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JFrame</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long </w:t>
      </w:r>
      <w:proofErr w:type="spellStart"/>
      <w:r w:rsidRPr="003466AD">
        <w:rPr>
          <w:rFonts w:ascii="Menlo" w:hAnsi="Menlo" w:cs="Menlo"/>
          <w:b/>
          <w:bCs/>
          <w:i/>
          <w:iCs/>
          <w:color w:val="660E7A"/>
          <w:sz w:val="18"/>
          <w:szCs w:val="18"/>
        </w:rPr>
        <w:t>serialVersionUID</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color w:val="0000FF"/>
          <w:sz w:val="18"/>
          <w:szCs w:val="18"/>
        </w:rPr>
        <w:t>8782122389400590079L</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default </w:t>
      </w:r>
      <w:proofErr w:type="spellStart"/>
      <w:r w:rsidRPr="003466AD">
        <w:rPr>
          <w:rFonts w:ascii="Menlo" w:hAnsi="Menlo" w:cs="Menlo"/>
          <w:i/>
          <w:iCs/>
          <w:color w:val="808080"/>
          <w:sz w:val="18"/>
          <w:szCs w:val="18"/>
        </w:rPr>
        <w:t>width</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DEFAULT_WIDTH </w:t>
      </w:r>
      <w:r w:rsidRPr="003466AD">
        <w:rPr>
          <w:rFonts w:ascii="Menlo" w:hAnsi="Menlo" w:cs="Menlo"/>
          <w:color w:val="000000"/>
          <w:sz w:val="18"/>
          <w:szCs w:val="18"/>
        </w:rPr>
        <w:t xml:space="preserve">= </w:t>
      </w:r>
      <w:r w:rsidRPr="003466AD">
        <w:rPr>
          <w:rFonts w:ascii="Menlo" w:hAnsi="Menlo" w:cs="Menlo"/>
          <w:color w:val="0000FF"/>
          <w:sz w:val="18"/>
          <w:szCs w:val="18"/>
        </w:rPr>
        <w:t>520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default </w:t>
      </w:r>
      <w:proofErr w:type="spellStart"/>
      <w:r w:rsidRPr="003466AD">
        <w:rPr>
          <w:rFonts w:ascii="Menlo" w:hAnsi="Menlo" w:cs="Menlo"/>
          <w:i/>
          <w:iCs/>
          <w:color w:val="808080"/>
          <w:sz w:val="18"/>
          <w:szCs w:val="18"/>
        </w:rPr>
        <w:t>height</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DEFAULT_HEIGHT </w:t>
      </w:r>
      <w:r w:rsidRPr="003466AD">
        <w:rPr>
          <w:rFonts w:ascii="Menlo" w:hAnsi="Menlo" w:cs="Menlo"/>
          <w:color w:val="000000"/>
          <w:sz w:val="18"/>
          <w:szCs w:val="18"/>
        </w:rPr>
        <w:t xml:space="preserve">= </w:t>
      </w:r>
      <w:r w:rsidRPr="003466AD">
        <w:rPr>
          <w:rFonts w:ascii="Menlo" w:hAnsi="Menlo" w:cs="Menlo"/>
          <w:color w:val="0000FF"/>
          <w:sz w:val="18"/>
          <w:szCs w:val="18"/>
        </w:rPr>
        <w:t>825</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i/>
          <w:iCs/>
          <w:color w:val="808080"/>
          <w:sz w:val="18"/>
          <w:szCs w:val="18"/>
        </w:rPr>
        <w:t xml:space="preserve">/** The default </w:t>
      </w:r>
      <w:proofErr w:type="spellStart"/>
      <w:r w:rsidRPr="003466AD">
        <w:rPr>
          <w:rFonts w:ascii="Menlo" w:hAnsi="Menlo" w:cs="Menlo"/>
          <w:i/>
          <w:iCs/>
          <w:color w:val="808080"/>
          <w:sz w:val="18"/>
          <w:szCs w:val="18"/>
        </w:rPr>
        <w:t>title</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w:t>
      </w:r>
      <w:r w:rsidRPr="003466AD">
        <w:rPr>
          <w:rFonts w:ascii="Menlo" w:hAnsi="Menlo" w:cs="Menlo"/>
          <w:b/>
          <w:bCs/>
          <w:i/>
          <w:iCs/>
          <w:color w:val="660E7A"/>
          <w:sz w:val="18"/>
          <w:szCs w:val="18"/>
        </w:rPr>
        <w:t xml:space="preserve">DEFAULT_TITLE </w:t>
      </w:r>
      <w:r w:rsidRPr="003466AD">
        <w:rPr>
          <w:rFonts w:ascii="Menlo" w:hAnsi="Menlo" w:cs="Menlo"/>
          <w:color w:val="000000"/>
          <w:sz w:val="18"/>
          <w:szCs w:val="18"/>
        </w:rPr>
        <w:t xml:space="preserve">= </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Checkers</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checker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 xml:space="preserve"> component </w:t>
      </w:r>
      <w:proofErr w:type="spellStart"/>
      <w:r w:rsidRPr="003466AD">
        <w:rPr>
          <w:rFonts w:ascii="Menlo" w:hAnsi="Menlo" w:cs="Menlo"/>
          <w:i/>
          <w:iCs/>
          <w:color w:val="808080"/>
          <w:sz w:val="18"/>
          <w:szCs w:val="18"/>
        </w:rPr>
        <w:t>playing</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updatable</w:t>
      </w:r>
      <w:proofErr w:type="spellEnd"/>
      <w:r w:rsidRPr="003466AD">
        <w:rPr>
          <w:rFonts w:ascii="Menlo" w:hAnsi="Menlo" w:cs="Menlo"/>
          <w:i/>
          <w:iCs/>
          <w:color w:val="808080"/>
          <w:sz w:val="18"/>
          <w:szCs w:val="18"/>
        </w:rPr>
        <w:t xml:space="preserve"> game.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CheckerBoard</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board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Reference to the game manager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GameManager</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gameManager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Reference to the option panel</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OptionPanel</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opts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CheckersWindow</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proofErr w:type="spellEnd"/>
      <w:r w:rsidRPr="003466AD">
        <w:rPr>
          <w:rFonts w:ascii="Menlo" w:hAnsi="Menlo" w:cs="Menlo"/>
          <w:color w:val="000000"/>
          <w:sz w:val="18"/>
          <w:szCs w:val="18"/>
        </w:rPr>
        <w:t>(</w:t>
      </w:r>
      <w:r w:rsidRPr="003466AD">
        <w:rPr>
          <w:rFonts w:ascii="Menlo" w:hAnsi="Menlo" w:cs="Menlo"/>
          <w:b/>
          <w:bCs/>
          <w:i/>
          <w:iCs/>
          <w:color w:val="660E7A"/>
          <w:sz w:val="18"/>
          <w:szCs w:val="18"/>
        </w:rPr>
        <w:t>DEFAULT_WIDTH</w:t>
      </w:r>
      <w:r w:rsidRPr="003466AD">
        <w:rPr>
          <w:rFonts w:ascii="Menlo" w:hAnsi="Menlo" w:cs="Menlo"/>
          <w:color w:val="000000"/>
          <w:sz w:val="18"/>
          <w:szCs w:val="18"/>
        </w:rPr>
        <w:t xml:space="preserve">, </w:t>
      </w:r>
      <w:r w:rsidRPr="003466AD">
        <w:rPr>
          <w:rFonts w:ascii="Menlo" w:hAnsi="Menlo" w:cs="Menlo"/>
          <w:b/>
          <w:bCs/>
          <w:i/>
          <w:iCs/>
          <w:color w:val="660E7A"/>
          <w:sz w:val="18"/>
          <w:szCs w:val="18"/>
        </w:rPr>
        <w:t>DEFAULT_HEIGHT</w:t>
      </w:r>
      <w:r w:rsidRPr="003466AD">
        <w:rPr>
          <w:rFonts w:ascii="Menlo" w:hAnsi="Menlo" w:cs="Menlo"/>
          <w:color w:val="000000"/>
          <w:sz w:val="18"/>
          <w:szCs w:val="18"/>
        </w:rPr>
        <w:t xml:space="preserve">, </w:t>
      </w:r>
      <w:r w:rsidRPr="003466AD">
        <w:rPr>
          <w:rFonts w:ascii="Menlo" w:hAnsi="Menlo" w:cs="Menlo"/>
          <w:b/>
          <w:bCs/>
          <w:i/>
          <w:iCs/>
          <w:color w:val="660E7A"/>
          <w:sz w:val="18"/>
          <w:szCs w:val="18"/>
        </w:rPr>
        <w:t>DEFAULT_TITLE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CheckersWindow</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width</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height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title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Setup the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br/>
        <w:t xml:space="preserve">      </w:t>
      </w:r>
      <w:r w:rsidRPr="003466AD">
        <w:rPr>
          <w:rFonts w:ascii="Menlo" w:hAnsi="Menlo" w:cs="Menlo"/>
          <w:b/>
          <w:bCs/>
          <w:color w:val="000080"/>
          <w:sz w:val="18"/>
          <w:szCs w:val="18"/>
        </w:rPr>
        <w:t>super</w:t>
      </w:r>
      <w:r w:rsidRPr="003466AD">
        <w:rPr>
          <w:rFonts w:ascii="Menlo" w:hAnsi="Menlo" w:cs="Menlo"/>
          <w:color w:val="000000"/>
          <w:sz w:val="18"/>
          <w:szCs w:val="18"/>
        </w:rPr>
        <w:t>(</w:t>
      </w:r>
      <w:proofErr w:type="spellStart"/>
      <w:r w:rsidRPr="003466AD">
        <w:rPr>
          <w:rFonts w:ascii="Menlo" w:hAnsi="Menlo" w:cs="Menlo"/>
          <w:color w:val="000000"/>
          <w:sz w:val="18"/>
          <w:szCs w:val="18"/>
        </w:rPr>
        <w:t>title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super</w:t>
      </w:r>
      <w:r w:rsidRPr="003466AD">
        <w:rPr>
          <w:rFonts w:ascii="Menlo" w:hAnsi="Menlo" w:cs="Menlo"/>
          <w:color w:val="000000"/>
          <w:sz w:val="18"/>
          <w:szCs w:val="18"/>
        </w:rPr>
        <w:t>.setSize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width</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height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super</w:t>
      </w:r>
      <w:r w:rsidRPr="003466AD">
        <w:rPr>
          <w:rFonts w:ascii="Menlo" w:hAnsi="Menlo" w:cs="Menlo"/>
          <w:color w:val="000000"/>
          <w:sz w:val="18"/>
          <w:szCs w:val="18"/>
        </w:rPr>
        <w:t>.setLocationByPlatform</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Setup the </w:t>
      </w:r>
      <w:proofErr w:type="spellStart"/>
      <w:r w:rsidRPr="003466AD">
        <w:rPr>
          <w:rFonts w:ascii="Menlo" w:hAnsi="Menlo" w:cs="Menlo"/>
          <w:i/>
          <w:iCs/>
          <w:color w:val="808080"/>
          <w:sz w:val="18"/>
          <w:szCs w:val="18"/>
        </w:rPr>
        <w:t>components</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startState</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GameState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 xml:space="preserve"> layout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BorderLayout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opts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OptionPanel</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this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board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CheckerBoard</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this</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startState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opts</w:t>
      </w:r>
      <w:r w:rsidRPr="003466AD">
        <w:rPr>
          <w:rFonts w:ascii="Menlo" w:hAnsi="Menlo" w:cs="Menlo"/>
          <w:color w:val="000000"/>
          <w:sz w:val="18"/>
          <w:szCs w:val="18"/>
        </w:rPr>
        <w:t>.getTilesIdVisibility</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opts</w:t>
      </w:r>
      <w:r w:rsidRPr="003466AD">
        <w:rPr>
          <w:rFonts w:ascii="Menlo" w:hAnsi="Menlo" w:cs="Menlo"/>
          <w:color w:val="000000"/>
          <w:sz w:val="18"/>
          <w:szCs w:val="18"/>
        </w:rPr>
        <w:t>.getShowMovablePieces</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opts</w:t>
      </w:r>
      <w:r w:rsidRPr="003466AD">
        <w:rPr>
          <w:rFonts w:ascii="Menlo" w:hAnsi="Menlo" w:cs="Menlo"/>
          <w:color w:val="000000"/>
          <w:sz w:val="18"/>
          <w:szCs w:val="18"/>
        </w:rPr>
        <w:t>.getShowNextMoves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layout.add</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board</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BorderLayout.</w:t>
      </w:r>
      <w:r w:rsidRPr="003466AD">
        <w:rPr>
          <w:rFonts w:ascii="Menlo" w:hAnsi="Menlo" w:cs="Menlo"/>
          <w:b/>
          <w:bCs/>
          <w:i/>
          <w:iCs/>
          <w:color w:val="660E7A"/>
          <w:sz w:val="18"/>
          <w:szCs w:val="18"/>
        </w:rPr>
        <w:t>CENTER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layout.add</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opts</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BorderLayout.</w:t>
      </w:r>
      <w:r w:rsidRPr="003466AD">
        <w:rPr>
          <w:rFonts w:ascii="Menlo" w:hAnsi="Menlo" w:cs="Menlo"/>
          <w:b/>
          <w:bCs/>
          <w:i/>
          <w:iCs/>
          <w:color w:val="660E7A"/>
          <w:sz w:val="18"/>
          <w:szCs w:val="18"/>
        </w:rPr>
        <w:t>SOUTH</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layout.setBackground</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.add</w:t>
      </w:r>
      <w:proofErr w:type="spellEnd"/>
      <w:r w:rsidRPr="003466AD">
        <w:rPr>
          <w:rFonts w:ascii="Menlo" w:hAnsi="Menlo" w:cs="Menlo"/>
          <w:color w:val="000000"/>
          <w:sz w:val="18"/>
          <w:szCs w:val="18"/>
        </w:rPr>
        <w:t>(layout);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gameManager</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GameManager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startState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board</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opts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gameManager</w:t>
      </w:r>
      <w:r w:rsidRPr="003466AD">
        <w:rPr>
          <w:rFonts w:ascii="Menlo" w:hAnsi="Menlo" w:cs="Menlo"/>
          <w:color w:val="000000"/>
          <w:sz w:val="18"/>
          <w:szCs w:val="18"/>
        </w:rPr>
        <w:t>.start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Updates</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type</w:t>
      </w:r>
      <w:proofErr w:type="spellEnd"/>
      <w:r w:rsidRPr="003466AD">
        <w:rPr>
          <w:rFonts w:ascii="Menlo" w:hAnsi="Menlo" w:cs="Menlo"/>
          <w:i/>
          <w:iCs/>
          <w:color w:val="808080"/>
          <w:sz w:val="18"/>
          <w:szCs w:val="18"/>
        </w:rPr>
        <w:t xml:space="preserve"> of player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used</w:t>
      </w:r>
      <w:proofErr w:type="spellEnd"/>
      <w:r w:rsidRPr="003466AD">
        <w:rPr>
          <w:rFonts w:ascii="Menlo" w:hAnsi="Menlo" w:cs="Menlo"/>
          <w:i/>
          <w:iCs/>
          <w:color w:val="808080"/>
          <w:sz w:val="18"/>
          <w:szCs w:val="18"/>
        </w:rPr>
        <w:t xml:space="preserve"> for player 1.</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player1  </w:t>
      </w:r>
      <w:r w:rsidRPr="003466AD">
        <w:rPr>
          <w:rFonts w:ascii="Menlo" w:hAnsi="Menlo" w:cs="Menlo"/>
          <w:i/>
          <w:iCs/>
          <w:color w:val="808080"/>
          <w:sz w:val="18"/>
          <w:szCs w:val="18"/>
        </w:rPr>
        <w:t xml:space="preserve">the new player </w:t>
      </w:r>
      <w:proofErr w:type="spellStart"/>
      <w:r w:rsidRPr="003466AD">
        <w:rPr>
          <w:rFonts w:ascii="Menlo" w:hAnsi="Menlo" w:cs="Menlo"/>
          <w:i/>
          <w:iCs/>
          <w:color w:val="808080"/>
          <w:sz w:val="18"/>
          <w:szCs w:val="18"/>
        </w:rPr>
        <w:t>instance</w:t>
      </w:r>
      <w:proofErr w:type="spellEnd"/>
      <w:r w:rsidRPr="003466AD">
        <w:rPr>
          <w:rFonts w:ascii="Menlo" w:hAnsi="Menlo" w:cs="Menlo"/>
          <w:i/>
          <w:iCs/>
          <w:color w:val="808080"/>
          <w:sz w:val="18"/>
          <w:szCs w:val="18"/>
        </w:rPr>
        <w:t xml:space="preserve"> to control player 1.</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setPlayer1(Player player1)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Requested</w:t>
      </w:r>
      <w:proofErr w:type="spellEnd"/>
      <w:r w:rsidRPr="003466AD">
        <w:rPr>
          <w:rFonts w:ascii="Menlo" w:hAnsi="Menlo" w:cs="Menlo"/>
          <w:b/>
          <w:bCs/>
          <w:color w:val="008000"/>
          <w:sz w:val="18"/>
          <w:szCs w:val="18"/>
        </w:rPr>
        <w:t xml:space="preserve"> set of player 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.setPlayer1(player1);</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Updates</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type</w:t>
      </w:r>
      <w:proofErr w:type="spellEnd"/>
      <w:r w:rsidRPr="003466AD">
        <w:rPr>
          <w:rFonts w:ascii="Menlo" w:hAnsi="Menlo" w:cs="Menlo"/>
          <w:i/>
          <w:iCs/>
          <w:color w:val="808080"/>
          <w:sz w:val="18"/>
          <w:szCs w:val="18"/>
        </w:rPr>
        <w:t xml:space="preserve"> of player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used</w:t>
      </w:r>
      <w:proofErr w:type="spellEnd"/>
      <w:r w:rsidRPr="003466AD">
        <w:rPr>
          <w:rFonts w:ascii="Menlo" w:hAnsi="Menlo" w:cs="Menlo"/>
          <w:i/>
          <w:iCs/>
          <w:color w:val="808080"/>
          <w:sz w:val="18"/>
          <w:szCs w:val="18"/>
        </w:rPr>
        <w:t xml:space="preserve"> for player 2.</w:t>
      </w:r>
      <w:r w:rsidRPr="003466AD">
        <w:rPr>
          <w:rFonts w:ascii="Menlo" w:hAnsi="Menlo" w:cs="Menlo"/>
          <w:i/>
          <w:iCs/>
          <w:color w:val="808080"/>
          <w:sz w:val="18"/>
          <w:szCs w:val="18"/>
        </w:rPr>
        <w:br/>
        <w:t xml:space="preserve">    *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player2  </w:t>
      </w:r>
      <w:r w:rsidRPr="003466AD">
        <w:rPr>
          <w:rFonts w:ascii="Menlo" w:hAnsi="Menlo" w:cs="Menlo"/>
          <w:i/>
          <w:iCs/>
          <w:color w:val="808080"/>
          <w:sz w:val="18"/>
          <w:szCs w:val="18"/>
        </w:rPr>
        <w:t xml:space="preserve">the new player </w:t>
      </w:r>
      <w:proofErr w:type="spellStart"/>
      <w:r w:rsidRPr="003466AD">
        <w:rPr>
          <w:rFonts w:ascii="Menlo" w:hAnsi="Menlo" w:cs="Menlo"/>
          <w:i/>
          <w:iCs/>
          <w:color w:val="808080"/>
          <w:sz w:val="18"/>
          <w:szCs w:val="18"/>
        </w:rPr>
        <w:t>instance</w:t>
      </w:r>
      <w:proofErr w:type="spellEnd"/>
      <w:r w:rsidRPr="003466AD">
        <w:rPr>
          <w:rFonts w:ascii="Menlo" w:hAnsi="Menlo" w:cs="Menlo"/>
          <w:i/>
          <w:iCs/>
          <w:color w:val="808080"/>
          <w:sz w:val="18"/>
          <w:szCs w:val="18"/>
        </w:rPr>
        <w:t xml:space="preserve"> to control player 2.</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setPlayer2(Player player2)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Requested</w:t>
      </w:r>
      <w:proofErr w:type="spellEnd"/>
      <w:r w:rsidRPr="003466AD">
        <w:rPr>
          <w:rFonts w:ascii="Menlo" w:hAnsi="Menlo" w:cs="Menlo"/>
          <w:b/>
          <w:bCs/>
          <w:color w:val="008000"/>
          <w:sz w:val="18"/>
          <w:szCs w:val="18"/>
        </w:rPr>
        <w:t xml:space="preserve"> set of player 2."</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660E7A"/>
          <w:sz w:val="18"/>
          <w:szCs w:val="18"/>
        </w:rPr>
        <w:t>gameManager</w:t>
      </w:r>
      <w:r w:rsidRPr="003466AD">
        <w:rPr>
          <w:rFonts w:ascii="Menlo" w:hAnsi="Menlo" w:cs="Menlo"/>
          <w:color w:val="000000"/>
          <w:sz w:val="18"/>
          <w:szCs w:val="18"/>
        </w:rPr>
        <w:t>.setPlayer2(player2);</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Handle</w:t>
      </w:r>
      <w:proofErr w:type="spellEnd"/>
      <w:r w:rsidRPr="003466AD">
        <w:rPr>
          <w:rFonts w:ascii="Menlo" w:hAnsi="Menlo" w:cs="Menlo"/>
          <w:i/>
          <w:iCs/>
          <w:color w:val="808080"/>
          <w:sz w:val="18"/>
          <w:szCs w:val="18"/>
        </w:rPr>
        <w:t xml:space="preserve"> a click over the game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sel</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select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point</w:t>
      </w:r>
      <w:proofErr w:type="spellEnd"/>
      <w:r w:rsidRPr="003466AD">
        <w:rPr>
          <w:rFonts w:ascii="Menlo" w:hAnsi="Menlo" w:cs="Menlo"/>
          <w:i/>
          <w:iCs/>
          <w:color w:val="808080"/>
          <w:sz w:val="18"/>
          <w:szCs w:val="18"/>
        </w:rPr>
        <w:t xml:space="preserve"> on the game </w:t>
      </w:r>
      <w:proofErr w:type="spellStart"/>
      <w:r w:rsidRPr="003466AD">
        <w:rPr>
          <w:rFonts w:ascii="Menlo" w:hAnsi="Menlo" w:cs="Menlo"/>
          <w:i/>
          <w:iCs/>
          <w:color w:val="808080"/>
          <w:sz w:val="18"/>
          <w:szCs w:val="18"/>
        </w:rPr>
        <w:t>board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clickOnBoard</w:t>
      </w:r>
      <w:proofErr w:type="spellEnd"/>
      <w:r w:rsidRPr="003466AD">
        <w:rPr>
          <w:rFonts w:ascii="Menlo" w:hAnsi="Menlo" w:cs="Menlo"/>
          <w:color w:val="000000"/>
          <w:sz w:val="18"/>
          <w:szCs w:val="18"/>
        </w:rPr>
        <w:t xml:space="preserve">(Point </w:t>
      </w:r>
      <w:proofErr w:type="spellStart"/>
      <w:r w:rsidRPr="003466AD">
        <w:rPr>
          <w:rFonts w:ascii="Menlo" w:hAnsi="Menlo" w:cs="Menlo"/>
          <w:color w:val="000000"/>
          <w:sz w:val="18"/>
          <w:szCs w:val="18"/>
        </w:rPr>
        <w:t>sel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System.</w:t>
      </w:r>
      <w:r w:rsidRPr="003466AD">
        <w:rPr>
          <w:rFonts w:ascii="Menlo" w:hAnsi="Menlo" w:cs="Menlo"/>
          <w:b/>
          <w:bCs/>
          <w:i/>
          <w:iCs/>
          <w:color w:val="660E7A"/>
          <w:sz w:val="18"/>
          <w:szCs w:val="18"/>
        </w:rPr>
        <w:t>out</w:t>
      </w:r>
      <w:r w:rsidRPr="003466AD">
        <w:rPr>
          <w:rFonts w:ascii="Menlo" w:hAnsi="Menlo" w:cs="Menlo"/>
          <w:color w:val="000000"/>
          <w:sz w:val="18"/>
          <w:szCs w:val="18"/>
        </w:rPr>
        <w:t>.println</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Requested</w:t>
      </w:r>
      <w:proofErr w:type="spellEnd"/>
      <w:r w:rsidRPr="003466AD">
        <w:rPr>
          <w:rFonts w:ascii="Menlo" w:hAnsi="Menlo" w:cs="Menlo"/>
          <w:b/>
          <w:bCs/>
          <w:color w:val="008000"/>
          <w:sz w:val="18"/>
          <w:szCs w:val="18"/>
        </w:rPr>
        <w:t xml:space="preserve"> click </w:t>
      </w:r>
      <w:proofErr w:type="spellStart"/>
      <w:r w:rsidRPr="003466AD">
        <w:rPr>
          <w:rFonts w:ascii="Menlo" w:hAnsi="Menlo" w:cs="Menlo"/>
          <w:b/>
          <w:bCs/>
          <w:color w:val="008000"/>
          <w:sz w:val="18"/>
          <w:szCs w:val="18"/>
        </w:rPr>
        <w:t>request</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proofErr w:type="spellStart"/>
      <w:r w:rsidRPr="003466AD">
        <w:rPr>
          <w:rFonts w:ascii="Menlo" w:hAnsi="Menlo" w:cs="Menlo"/>
          <w:b/>
          <w:bCs/>
          <w:color w:val="660E7A"/>
          <w:sz w:val="18"/>
          <w:szCs w:val="18"/>
        </w:rPr>
        <w:t>gameManager</w:t>
      </w:r>
      <w:r w:rsidRPr="003466AD">
        <w:rPr>
          <w:rFonts w:ascii="Menlo" w:hAnsi="Menlo" w:cs="Menlo"/>
          <w:color w:val="000000"/>
          <w:sz w:val="18"/>
          <w:szCs w:val="18"/>
        </w:rPr>
        <w:t>.handleBoardClick</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sel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id </w:t>
      </w:r>
      <w:proofErr w:type="spellStart"/>
      <w:r w:rsidRPr="003466AD">
        <w:rPr>
          <w:rFonts w:ascii="Menlo" w:hAnsi="Menlo" w:cs="Menlo"/>
          <w:i/>
          <w:iCs/>
          <w:color w:val="808080"/>
          <w:sz w:val="18"/>
          <w:szCs w:val="18"/>
        </w:rPr>
        <w:t>visibility</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isVisible</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new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to set for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id </w:t>
      </w:r>
      <w:proofErr w:type="spellStart"/>
      <w:r w:rsidRPr="003466AD">
        <w:rPr>
          <w:rFonts w:ascii="Menlo" w:hAnsi="Menlo" w:cs="Menlo"/>
          <w:i/>
          <w:iCs/>
          <w:color w:val="808080"/>
          <w:sz w:val="18"/>
          <w:szCs w:val="18"/>
        </w:rPr>
        <w:t>visibility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setTileIdVisibility</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isVisible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.setTileIdVisibility</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isVisible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Resets</w:t>
      </w:r>
      <w:proofErr w:type="spellEnd"/>
      <w:r w:rsidRPr="003466AD">
        <w:rPr>
          <w:rFonts w:ascii="Menlo" w:hAnsi="Menlo" w:cs="Menlo"/>
          <w:i/>
          <w:iCs/>
          <w:color w:val="808080"/>
          <w:sz w:val="18"/>
          <w:szCs w:val="18"/>
        </w:rPr>
        <w:t xml:space="preserve"> the game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in the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resetClick</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gameManager</w:t>
      </w:r>
      <w:r w:rsidRPr="003466AD">
        <w:rPr>
          <w:rFonts w:ascii="Menlo" w:hAnsi="Menlo" w:cs="Menlo"/>
          <w:color w:val="000000"/>
          <w:sz w:val="18"/>
          <w:szCs w:val="18"/>
        </w:rPr>
        <w:t>.resetClick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Start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startClick</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gameManager</w:t>
      </w:r>
      <w:r w:rsidRPr="003466AD">
        <w:rPr>
          <w:rFonts w:ascii="Menlo" w:hAnsi="Menlo" w:cs="Menlo"/>
          <w:color w:val="000000"/>
          <w:sz w:val="18"/>
          <w:szCs w:val="18"/>
        </w:rPr>
        <w:t>.startClick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Resume</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paused</w:t>
      </w:r>
      <w:proofErr w:type="spellEnd"/>
      <w:r w:rsidRPr="003466AD">
        <w:rPr>
          <w:rFonts w:ascii="Menlo" w:hAnsi="Menlo" w:cs="Menlo"/>
          <w:i/>
          <w:iCs/>
          <w:color w:val="808080"/>
          <w:sz w:val="18"/>
          <w:szCs w:val="18"/>
        </w:rPr>
        <w:t xml:space="preserv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resumeClick</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gameManager</w:t>
      </w:r>
      <w:r w:rsidRPr="003466AD">
        <w:rPr>
          <w:rFonts w:ascii="Menlo" w:hAnsi="Menlo" w:cs="Menlo"/>
          <w:color w:val="000000"/>
          <w:sz w:val="18"/>
          <w:szCs w:val="18"/>
        </w:rPr>
        <w:t>.resumeClick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Pause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pauseClick</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gameManager</w:t>
      </w:r>
      <w:r w:rsidRPr="003466AD">
        <w:rPr>
          <w:rFonts w:ascii="Menlo" w:hAnsi="Menlo" w:cs="Menlo"/>
          <w:color w:val="000000"/>
          <w:sz w:val="18"/>
          <w:szCs w:val="18"/>
        </w:rPr>
        <w:t>.pauseClick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Show (show ==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hide</w:t>
      </w:r>
      <w:proofErr w:type="spellEnd"/>
      <w:r w:rsidRPr="003466AD">
        <w:rPr>
          <w:rFonts w:ascii="Menlo" w:hAnsi="Menlo" w:cs="Menlo"/>
          <w:i/>
          <w:iCs/>
          <w:color w:val="808080"/>
          <w:sz w:val="18"/>
          <w:szCs w:val="18"/>
        </w:rPr>
        <w:t xml:space="preserve"> (show == false)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can be </w:t>
      </w:r>
      <w:proofErr w:type="spellStart"/>
      <w:r w:rsidRPr="003466AD">
        <w:rPr>
          <w:rFonts w:ascii="Menlo" w:hAnsi="Menlo" w:cs="Menlo"/>
          <w:i/>
          <w:iCs/>
          <w:color w:val="808080"/>
          <w:sz w:val="18"/>
          <w:szCs w:val="18"/>
        </w:rPr>
        <w:t>moved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show </w:t>
      </w:r>
      <w:r w:rsidRPr="003466AD">
        <w:rPr>
          <w:rFonts w:ascii="Menlo" w:hAnsi="Menlo" w:cs="Menlo"/>
          <w:i/>
          <w:iCs/>
          <w:color w:val="808080"/>
          <w:sz w:val="18"/>
          <w:szCs w:val="18"/>
        </w:rPr>
        <w:t xml:space="preserve">the new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setShowMovablePieces</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show)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.setShowMovablePieces</w:t>
      </w:r>
      <w:proofErr w:type="spellEnd"/>
      <w:r w:rsidRPr="003466AD">
        <w:rPr>
          <w:rFonts w:ascii="Menlo" w:hAnsi="Menlo" w:cs="Menlo"/>
          <w:color w:val="000000"/>
          <w:sz w:val="18"/>
          <w:szCs w:val="18"/>
        </w:rPr>
        <w:t>(show);</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Show (show ==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hide</w:t>
      </w:r>
      <w:proofErr w:type="spellEnd"/>
      <w:r w:rsidRPr="003466AD">
        <w:rPr>
          <w:rFonts w:ascii="Menlo" w:hAnsi="Menlo" w:cs="Menlo"/>
          <w:i/>
          <w:iCs/>
          <w:color w:val="808080"/>
          <w:sz w:val="18"/>
          <w:szCs w:val="18"/>
        </w:rPr>
        <w:t xml:space="preserve"> (show == false) </w:t>
      </w:r>
      <w:proofErr w:type="spellStart"/>
      <w:r w:rsidRPr="003466AD">
        <w:rPr>
          <w:rFonts w:ascii="Menlo" w:hAnsi="Menlo" w:cs="Menlo"/>
          <w:i/>
          <w:iCs/>
          <w:color w:val="808080"/>
          <w:sz w:val="18"/>
          <w:szCs w:val="18"/>
        </w:rPr>
        <w:t>next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r w:rsidRPr="003466AD">
        <w:rPr>
          <w:rFonts w:ascii="Menlo" w:hAnsi="Menlo" w:cs="Menlo"/>
          <w:b/>
          <w:bCs/>
          <w:i/>
          <w:iCs/>
          <w:color w:val="3D3D3D"/>
          <w:sz w:val="18"/>
          <w:szCs w:val="18"/>
        </w:rPr>
        <w:t xml:space="preserve">show </w:t>
      </w:r>
      <w:r w:rsidRPr="003466AD">
        <w:rPr>
          <w:rFonts w:ascii="Menlo" w:hAnsi="Menlo" w:cs="Menlo"/>
          <w:i/>
          <w:iCs/>
          <w:color w:val="808080"/>
          <w:sz w:val="18"/>
          <w:szCs w:val="18"/>
        </w:rPr>
        <w:t xml:space="preserve">the new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setShowNextMoves</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show)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board</w:t>
      </w:r>
      <w:r w:rsidRPr="003466AD">
        <w:rPr>
          <w:rFonts w:ascii="Menlo" w:hAnsi="Menlo" w:cs="Menlo"/>
          <w:color w:val="000000"/>
          <w:sz w:val="18"/>
          <w:szCs w:val="18"/>
        </w:rPr>
        <w:t>.setShowNextMoves</w:t>
      </w:r>
      <w:proofErr w:type="spellEnd"/>
      <w:r w:rsidRPr="003466AD">
        <w:rPr>
          <w:rFonts w:ascii="Menlo" w:hAnsi="Menlo" w:cs="Menlo"/>
          <w:color w:val="000000"/>
          <w:sz w:val="18"/>
          <w:szCs w:val="18"/>
        </w:rPr>
        <w:t>(show);</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Undo</w:t>
      </w:r>
      <w:proofErr w:type="spellEnd"/>
      <w:r w:rsidRPr="003466AD">
        <w:rPr>
          <w:rFonts w:ascii="Menlo" w:hAnsi="Menlo" w:cs="Menlo"/>
          <w:i/>
          <w:iCs/>
          <w:color w:val="808080"/>
          <w:sz w:val="18"/>
          <w:szCs w:val="18"/>
        </w:rPr>
        <w:t xml:space="preserve"> the last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undoMove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gameManager</w:t>
      </w:r>
      <w:r w:rsidRPr="003466AD">
        <w:rPr>
          <w:rFonts w:ascii="Menlo" w:hAnsi="Menlo" w:cs="Menlo"/>
          <w:color w:val="000000"/>
          <w:sz w:val="18"/>
          <w:szCs w:val="18"/>
        </w:rPr>
        <w:t>.undo</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Redo the last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redoMove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gameManager</w:t>
      </w:r>
      <w:r w:rsidRPr="003466AD">
        <w:rPr>
          <w:rFonts w:ascii="Menlo" w:hAnsi="Menlo" w:cs="Menlo"/>
          <w:color w:val="000000"/>
          <w:sz w:val="18"/>
          <w:szCs w:val="18"/>
        </w:rPr>
        <w:t>.redo</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Set delay for a AI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value</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new delay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setDelay</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gameManager</w:t>
      </w:r>
      <w:r w:rsidRPr="003466AD">
        <w:rPr>
          <w:rFonts w:ascii="Menlo" w:hAnsi="Menlo" w:cs="Menlo"/>
          <w:color w:val="000000"/>
          <w:sz w:val="18"/>
          <w:szCs w:val="18"/>
        </w:rPr>
        <w:t>.setDelay</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78015DFB" w14:textId="093B8B83" w:rsidR="00C31355" w:rsidRDefault="00C31355" w:rsidP="00C31355">
      <w:pPr>
        <w:pStyle w:val="Titolo2"/>
      </w:pPr>
      <w:proofErr w:type="spellStart"/>
      <w:r>
        <w:t>OptionPanel</w:t>
      </w:r>
      <w:bookmarkEnd w:id="327"/>
      <w:proofErr w:type="spellEnd"/>
    </w:p>
    <w:p w14:paraId="7FE52910"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28" w:name="_Toc53657019"/>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Name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OptionPanel</w:t>
      </w:r>
      <w:proofErr w:type="spellEnd"/>
      <w:r w:rsidRPr="003466AD">
        <w:rPr>
          <w:rFonts w:ascii="Menlo" w:hAnsi="Menlo" w:cs="Menlo"/>
          <w:i/>
          <w:iCs/>
          <w:color w:val="808080"/>
          <w:sz w:val="18"/>
          <w:szCs w:val="18"/>
        </w:rPr>
        <w:br/>
        <w:t xml:space="preserve"> * Author: </w:t>
      </w:r>
      <w:proofErr w:type="spellStart"/>
      <w:r w:rsidRPr="003466AD">
        <w:rPr>
          <w:rFonts w:ascii="Menlo" w:hAnsi="Menlo" w:cs="Menlo"/>
          <w:i/>
          <w:iCs/>
          <w:color w:val="808080"/>
          <w:sz w:val="18"/>
          <w:szCs w:val="18"/>
        </w:rPr>
        <w:t>Devon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McGrath</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Description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user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interface</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interact</w:t>
      </w:r>
      <w:proofErr w:type="spellEnd"/>
      <w:r w:rsidRPr="003466AD">
        <w:rPr>
          <w:rFonts w:ascii="Menlo" w:hAnsi="Menlo" w:cs="Menlo"/>
          <w:i/>
          <w:iCs/>
          <w:color w:val="808080"/>
          <w:sz w:val="18"/>
          <w:szCs w:val="18"/>
        </w:rPr>
        <w:t xml:space="preserve"> with a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br/>
        <w:t xml:space="preserve"> * game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i/>
          <w:iCs/>
          <w:color w:val="808080"/>
          <w:sz w:val="18"/>
          <w:szCs w:val="18"/>
        </w:rPr>
        <w:br/>
      </w:r>
      <w:r w:rsidRPr="003466AD">
        <w:rPr>
          <w:rFonts w:ascii="Menlo" w:hAnsi="Menlo" w:cs="Menlo"/>
          <w:b/>
          <w:bCs/>
          <w:color w:val="000080"/>
          <w:sz w:val="18"/>
          <w:szCs w:val="18"/>
        </w:rPr>
        <w:t xml:space="preserve">package </w:t>
      </w:r>
      <w:proofErr w:type="spellStart"/>
      <w:r w:rsidRPr="003466AD">
        <w:rPr>
          <w:rFonts w:ascii="Menlo" w:hAnsi="Menlo" w:cs="Menlo"/>
          <w:color w:val="000000"/>
          <w:sz w:val="18"/>
          <w:szCs w:val="18"/>
        </w:rPr>
        <w:t>com.dca.checkers.ui</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com.dca.checkers.ai.AIMinMax</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com.dca.checkers.ai.AIRandomPlayer</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com.dca.checkers.model.HumanPlayer</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com.dca.checkers.model.Player</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javax.swing</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OptionPanel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class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provides</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user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interface</w:t>
      </w:r>
      <w:proofErr w:type="spellEnd"/>
      <w:r w:rsidRPr="003466AD">
        <w:rPr>
          <w:rFonts w:ascii="Menlo" w:hAnsi="Menlo" w:cs="Menlo"/>
          <w:i/>
          <w:iCs/>
          <w:color w:val="808080"/>
          <w:sz w:val="18"/>
          <w:szCs w:val="18"/>
        </w:rPr>
        <w:t xml:space="preserve"> component to control</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options</w:t>
      </w:r>
      <w:proofErr w:type="spellEnd"/>
      <w:r w:rsidRPr="003466AD">
        <w:rPr>
          <w:rFonts w:ascii="Menlo" w:hAnsi="Menlo" w:cs="Menlo"/>
          <w:i/>
          <w:iCs/>
          <w:color w:val="808080"/>
          <w:sz w:val="18"/>
          <w:szCs w:val="18"/>
        </w:rPr>
        <w:t xml:space="preserve"> for the game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played</w:t>
      </w:r>
      <w:proofErr w:type="spellEnd"/>
      <w:r w:rsidRPr="003466AD">
        <w:rPr>
          <w:rFonts w:ascii="Menlo" w:hAnsi="Menlo" w:cs="Menlo"/>
          <w:i/>
          <w:iCs/>
          <w:color w:val="808080"/>
          <w:sz w:val="18"/>
          <w:szCs w:val="18"/>
        </w:rPr>
        <w:t xml:space="preserve"> in the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 xml:space="preserve"> {</w:t>
      </w:r>
      <w:r w:rsidRPr="003466AD">
        <w:rPr>
          <w:rFonts w:ascii="Menlo" w:hAnsi="Menlo" w:cs="Menlo"/>
          <w:b/>
          <w:bCs/>
          <w:i/>
          <w:iCs/>
          <w:color w:val="808080"/>
          <w:sz w:val="18"/>
          <w:szCs w:val="18"/>
        </w:rPr>
        <w:t xml:space="preserve">@link </w:t>
      </w:r>
      <w:proofErr w:type="spellStart"/>
      <w:r w:rsidRPr="003466AD">
        <w:rPr>
          <w:rFonts w:ascii="Menlo" w:hAnsi="Menlo" w:cs="Menlo"/>
          <w:i/>
          <w:iCs/>
          <w:color w:val="808080"/>
          <w:sz w:val="18"/>
          <w:szCs w:val="18"/>
        </w:rPr>
        <w:t>CheckersWindow</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OptionPanel</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extends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long </w:t>
      </w:r>
      <w:proofErr w:type="spellStart"/>
      <w:r w:rsidRPr="003466AD">
        <w:rPr>
          <w:rFonts w:ascii="Menlo" w:hAnsi="Menlo" w:cs="Menlo"/>
          <w:b/>
          <w:bCs/>
          <w:i/>
          <w:iCs/>
          <w:color w:val="660E7A"/>
          <w:sz w:val="18"/>
          <w:szCs w:val="18"/>
        </w:rPr>
        <w:t>serialVersionUID</w:t>
      </w:r>
      <w:proofErr w:type="spellEnd"/>
      <w:r w:rsidRPr="003466AD">
        <w:rPr>
          <w:rFonts w:ascii="Menlo" w:hAnsi="Menlo" w:cs="Menlo"/>
          <w:b/>
          <w:bCs/>
          <w:i/>
          <w:iCs/>
          <w:color w:val="660E7A"/>
          <w:sz w:val="18"/>
          <w:szCs w:val="18"/>
        </w:rPr>
        <w:t xml:space="preserve"> </w:t>
      </w:r>
      <w:r w:rsidRPr="003466AD">
        <w:rPr>
          <w:rFonts w:ascii="Menlo" w:hAnsi="Menlo" w:cs="Menlo"/>
          <w:color w:val="000000"/>
          <w:sz w:val="18"/>
          <w:szCs w:val="18"/>
        </w:rPr>
        <w:t>= -</w:t>
      </w:r>
      <w:r w:rsidRPr="003466AD">
        <w:rPr>
          <w:rFonts w:ascii="Menlo" w:hAnsi="Menlo" w:cs="Menlo"/>
          <w:color w:val="0000FF"/>
          <w:sz w:val="18"/>
          <w:szCs w:val="18"/>
        </w:rPr>
        <w:t>4763875452164030755L</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button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clicked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starts</w:t>
      </w:r>
      <w:proofErr w:type="spellEnd"/>
      <w:r w:rsidRPr="003466AD">
        <w:rPr>
          <w:rFonts w:ascii="Menlo" w:hAnsi="Menlo" w:cs="Menlo"/>
          <w:i/>
          <w:iCs/>
          <w:color w:val="808080"/>
          <w:sz w:val="18"/>
          <w:szCs w:val="18"/>
        </w:rPr>
        <w:t xml:space="preserve">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btnStart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button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clicked</w:t>
      </w:r>
      <w:proofErr w:type="spellEnd"/>
      <w:r w:rsidRPr="003466AD">
        <w:rPr>
          <w:rFonts w:ascii="Menlo" w:hAnsi="Menlo" w:cs="Menlo"/>
          <w:i/>
          <w:iCs/>
          <w:color w:val="808080"/>
          <w:sz w:val="18"/>
          <w:szCs w:val="18"/>
        </w:rPr>
        <w:t>, reset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btnRest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button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clicked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restarts</w:t>
      </w:r>
      <w:proofErr w:type="spellEnd"/>
      <w:r w:rsidRPr="003466AD">
        <w:rPr>
          <w:rFonts w:ascii="Menlo" w:hAnsi="Menlo" w:cs="Menlo"/>
          <w:i/>
          <w:iCs/>
          <w:color w:val="808080"/>
          <w:sz w:val="18"/>
          <w:szCs w:val="18"/>
        </w:rPr>
        <w:t xml:space="preserve"> the game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previously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paused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btnResume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button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clicked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pauses</w:t>
      </w:r>
      <w:proofErr w:type="spellEnd"/>
      <w:r w:rsidRPr="003466AD">
        <w:rPr>
          <w:rFonts w:ascii="Menlo" w:hAnsi="Menlo" w:cs="Menlo"/>
          <w:i/>
          <w:iCs/>
          <w:color w:val="808080"/>
          <w:sz w:val="18"/>
          <w:szCs w:val="18"/>
        </w:rPr>
        <w:t xml:space="preserve"> the game.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btnPause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button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clicked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undo</w:t>
      </w:r>
      <w:proofErr w:type="spellEnd"/>
      <w:r w:rsidRPr="003466AD">
        <w:rPr>
          <w:rFonts w:ascii="Menlo" w:hAnsi="Menlo" w:cs="Menlo"/>
          <w:i/>
          <w:iCs/>
          <w:color w:val="808080"/>
          <w:sz w:val="18"/>
          <w:szCs w:val="18"/>
        </w:rPr>
        <w:t xml:space="preserve"> the last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btnUndo</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button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clicked</w:t>
      </w:r>
      <w:proofErr w:type="spellEnd"/>
      <w:r w:rsidRPr="003466AD">
        <w:rPr>
          <w:rFonts w:ascii="Menlo" w:hAnsi="Menlo" w:cs="Menlo"/>
          <w:i/>
          <w:iCs/>
          <w:color w:val="808080"/>
          <w:sz w:val="18"/>
          <w:szCs w:val="18"/>
        </w:rPr>
        <w:t xml:space="preserve">, redo the last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btnRedo</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combo box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changes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type</w:t>
      </w:r>
      <w:proofErr w:type="spellEnd"/>
      <w:r w:rsidRPr="003466AD">
        <w:rPr>
          <w:rFonts w:ascii="Menlo" w:hAnsi="Menlo" w:cs="Menlo"/>
          <w:i/>
          <w:iCs/>
          <w:color w:val="808080"/>
          <w:sz w:val="18"/>
          <w:szCs w:val="18"/>
        </w:rPr>
        <w:t xml:space="preserve"> of player </w:t>
      </w:r>
      <w:proofErr w:type="spellStart"/>
      <w:r w:rsidRPr="003466AD">
        <w:rPr>
          <w:rFonts w:ascii="Menlo" w:hAnsi="Menlo" w:cs="Menlo"/>
          <w:i/>
          <w:iCs/>
          <w:color w:val="808080"/>
          <w:sz w:val="18"/>
          <w:szCs w:val="18"/>
        </w:rPr>
        <w:t>player</w:t>
      </w:r>
      <w:proofErr w:type="spellEnd"/>
      <w:r w:rsidRPr="003466AD">
        <w:rPr>
          <w:rFonts w:ascii="Menlo" w:hAnsi="Menlo" w:cs="Menlo"/>
          <w:i/>
          <w:iCs/>
          <w:color w:val="808080"/>
          <w:sz w:val="18"/>
          <w:szCs w:val="18"/>
        </w:rPr>
        <w:t xml:space="preserve"> 1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JComboBox</w:t>
      </w:r>
      <w:proofErr w:type="spellEnd"/>
      <w:r w:rsidRPr="003466AD">
        <w:rPr>
          <w:rFonts w:ascii="Menlo" w:hAnsi="Menlo" w:cs="Menlo"/>
          <w:color w:val="000000"/>
          <w:sz w:val="18"/>
          <w:szCs w:val="18"/>
        </w:rPr>
        <w:t>&lt;</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&gt; </w:t>
      </w:r>
      <w:r w:rsidRPr="003466AD">
        <w:rPr>
          <w:rFonts w:ascii="Menlo" w:hAnsi="Menlo" w:cs="Menlo"/>
          <w:b/>
          <w:bCs/>
          <w:color w:val="660E7A"/>
          <w:sz w:val="18"/>
          <w:szCs w:val="18"/>
        </w:rPr>
        <w:t>cmbPlayer1Type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combo box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changes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type</w:t>
      </w:r>
      <w:proofErr w:type="spellEnd"/>
      <w:r w:rsidRPr="003466AD">
        <w:rPr>
          <w:rFonts w:ascii="Menlo" w:hAnsi="Menlo" w:cs="Menlo"/>
          <w:i/>
          <w:iCs/>
          <w:color w:val="808080"/>
          <w:sz w:val="18"/>
          <w:szCs w:val="18"/>
        </w:rPr>
        <w:t xml:space="preserve"> of player </w:t>
      </w:r>
      <w:proofErr w:type="spellStart"/>
      <w:r w:rsidRPr="003466AD">
        <w:rPr>
          <w:rFonts w:ascii="Menlo" w:hAnsi="Menlo" w:cs="Menlo"/>
          <w:i/>
          <w:iCs/>
          <w:color w:val="808080"/>
          <w:sz w:val="18"/>
          <w:szCs w:val="18"/>
        </w:rPr>
        <w:t>player</w:t>
      </w:r>
      <w:proofErr w:type="spellEnd"/>
      <w:r w:rsidRPr="003466AD">
        <w:rPr>
          <w:rFonts w:ascii="Menlo" w:hAnsi="Menlo" w:cs="Menlo"/>
          <w:i/>
          <w:iCs/>
          <w:color w:val="808080"/>
          <w:sz w:val="18"/>
          <w:szCs w:val="18"/>
        </w:rPr>
        <w:t xml:space="preserve"> 2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JComboBox</w:t>
      </w:r>
      <w:proofErr w:type="spellEnd"/>
      <w:r w:rsidRPr="003466AD">
        <w:rPr>
          <w:rFonts w:ascii="Menlo" w:hAnsi="Menlo" w:cs="Menlo"/>
          <w:color w:val="000000"/>
          <w:sz w:val="18"/>
          <w:szCs w:val="18"/>
        </w:rPr>
        <w:t>&lt;</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&gt; </w:t>
      </w:r>
      <w:r w:rsidRPr="003466AD">
        <w:rPr>
          <w:rFonts w:ascii="Menlo" w:hAnsi="Menlo" w:cs="Menlo"/>
          <w:b/>
          <w:bCs/>
          <w:color w:val="660E7A"/>
          <w:sz w:val="18"/>
          <w:szCs w:val="18"/>
        </w:rPr>
        <w:t>cmbPlayer2Type</w:t>
      </w:r>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for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ids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visibility</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JCheckBox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chbTilesId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to show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current</w:t>
      </w:r>
      <w:proofErr w:type="spellEnd"/>
      <w:r w:rsidRPr="003466AD">
        <w:rPr>
          <w:rFonts w:ascii="Menlo" w:hAnsi="Menlo" w:cs="Menlo"/>
          <w:i/>
          <w:iCs/>
          <w:color w:val="808080"/>
          <w:sz w:val="18"/>
          <w:szCs w:val="18"/>
        </w:rPr>
        <w:t xml:space="preserve"> player can </w:t>
      </w:r>
      <w:proofErr w:type="spellStart"/>
      <w:r w:rsidRPr="003466AD">
        <w:rPr>
          <w:rFonts w:ascii="Menlo" w:hAnsi="Menlo" w:cs="Menlo"/>
          <w:i/>
          <w:iCs/>
          <w:color w:val="808080"/>
          <w:sz w:val="18"/>
          <w:szCs w:val="18"/>
        </w:rPr>
        <w:t>move</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JCheckBox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chbShowMovablePieces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to show </w:t>
      </w:r>
      <w:proofErr w:type="spellStart"/>
      <w:r w:rsidRPr="003466AD">
        <w:rPr>
          <w:rFonts w:ascii="Menlo" w:hAnsi="Menlo" w:cs="Menlo"/>
          <w:i/>
          <w:iCs/>
          <w:color w:val="808080"/>
          <w:sz w:val="18"/>
          <w:szCs w:val="18"/>
        </w:rPr>
        <w:t>next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JCheckBox</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chbShowNextMoves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Console text area </w:t>
      </w:r>
      <w:proofErr w:type="spellStart"/>
      <w:r w:rsidRPr="003466AD">
        <w:rPr>
          <w:rFonts w:ascii="Menlo" w:hAnsi="Menlo" w:cs="Menlo"/>
          <w:i/>
          <w:iCs/>
          <w:color w:val="808080"/>
          <w:sz w:val="18"/>
          <w:szCs w:val="18"/>
        </w:rPr>
        <w:t>used</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send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messages</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user</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JTextArea</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txtAreaConsole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Slider</w:t>
      </w:r>
      <w:proofErr w:type="spellEnd"/>
      <w:r w:rsidRPr="003466AD">
        <w:rPr>
          <w:rFonts w:ascii="Menlo" w:hAnsi="Menlo" w:cs="Menlo"/>
          <w:i/>
          <w:iCs/>
          <w:color w:val="808080"/>
          <w:sz w:val="18"/>
          <w:szCs w:val="18"/>
        </w:rPr>
        <w:t xml:space="preserve"> to set delay of AI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JSlider</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sliderDelay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Used</w:t>
      </w:r>
      <w:proofErr w:type="spellEnd"/>
      <w:r w:rsidRPr="003466AD">
        <w:rPr>
          <w:rFonts w:ascii="Menlo" w:hAnsi="Menlo" w:cs="Menlo"/>
          <w:i/>
          <w:iCs/>
          <w:color w:val="808080"/>
          <w:sz w:val="18"/>
          <w:szCs w:val="18"/>
        </w:rPr>
        <w:t xml:space="preserve"> to show delay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JLabel</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labelDelayValue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 xml:space="preserve"> to update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an option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changed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CheckersWindow</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window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Creates</w:t>
      </w:r>
      <w:proofErr w:type="spellEnd"/>
      <w:r w:rsidRPr="003466AD">
        <w:rPr>
          <w:rFonts w:ascii="Menlo" w:hAnsi="Menlo" w:cs="Menlo"/>
          <w:i/>
          <w:iCs/>
          <w:color w:val="808080"/>
          <w:sz w:val="18"/>
          <w:szCs w:val="18"/>
        </w:rPr>
        <w:t xml:space="preserve"> a new option panel for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window</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 xml:space="preserve"> with the game of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to update.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OptionPanel</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CheckersWindow</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window</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b/>
          <w:bCs/>
          <w:color w:val="000080"/>
          <w:sz w:val="18"/>
          <w:szCs w:val="18"/>
        </w:rPr>
        <w:t>super</w:t>
      </w:r>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GridLayout</w:t>
      </w:r>
      <w:proofErr w:type="spellEnd"/>
      <w:r w:rsidRPr="003466AD">
        <w:rPr>
          <w:rFonts w:ascii="Menlo" w:hAnsi="Menlo" w:cs="Menlo"/>
          <w:color w:val="000000"/>
          <w:sz w:val="18"/>
          <w:szCs w:val="18"/>
        </w:rPr>
        <w:t>(</w:t>
      </w:r>
      <w:r w:rsidRPr="003466AD">
        <w:rPr>
          <w:rFonts w:ascii="Menlo" w:hAnsi="Menlo" w:cs="Menlo"/>
          <w:color w:val="0000FF"/>
          <w:sz w:val="18"/>
          <w:szCs w:val="18"/>
        </w:rPr>
        <w:t>0</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window</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window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Initialize</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components</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playerTypeOpts</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"Human"</w:t>
      </w:r>
      <w:r w:rsidRPr="003466AD">
        <w:rPr>
          <w:rFonts w:ascii="Menlo" w:hAnsi="Menlo" w:cs="Menlo"/>
          <w:color w:val="000000"/>
          <w:sz w:val="18"/>
          <w:szCs w:val="18"/>
        </w:rPr>
        <w:t xml:space="preserve">, </w:t>
      </w:r>
      <w:r w:rsidRPr="003466AD">
        <w:rPr>
          <w:rFonts w:ascii="Menlo" w:hAnsi="Menlo" w:cs="Menlo"/>
          <w:b/>
          <w:bCs/>
          <w:color w:val="008000"/>
          <w:sz w:val="18"/>
          <w:szCs w:val="18"/>
        </w:rPr>
        <w:t>"AI - Random"</w:t>
      </w:r>
      <w:r w:rsidRPr="003466AD">
        <w:rPr>
          <w:rFonts w:ascii="Menlo" w:hAnsi="Menlo" w:cs="Menlo"/>
          <w:color w:val="000000"/>
          <w:sz w:val="18"/>
          <w:szCs w:val="18"/>
        </w:rPr>
        <w:t xml:space="preserve">, </w:t>
      </w:r>
      <w:r w:rsidRPr="003466AD">
        <w:rPr>
          <w:rFonts w:ascii="Menlo" w:hAnsi="Menlo" w:cs="Menlo"/>
          <w:b/>
          <w:bCs/>
          <w:color w:val="008000"/>
          <w:sz w:val="18"/>
          <w:szCs w:val="18"/>
        </w:rPr>
        <w:t xml:space="preserve">"AI - </w:t>
      </w:r>
      <w:proofErr w:type="spellStart"/>
      <w:r w:rsidRPr="003466AD">
        <w:rPr>
          <w:rFonts w:ascii="Menlo" w:hAnsi="Menlo" w:cs="Menlo"/>
          <w:b/>
          <w:bCs/>
          <w:color w:val="008000"/>
          <w:sz w:val="18"/>
          <w:szCs w:val="18"/>
        </w:rPr>
        <w:t>MinMax</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sliderDelay</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JSlider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JSlider.</w:t>
      </w:r>
      <w:r w:rsidRPr="003466AD">
        <w:rPr>
          <w:rFonts w:ascii="Menlo" w:hAnsi="Menlo" w:cs="Menlo"/>
          <w:b/>
          <w:bCs/>
          <w:i/>
          <w:iCs/>
          <w:color w:val="660E7A"/>
          <w:sz w:val="18"/>
          <w:szCs w:val="18"/>
        </w:rPr>
        <w:t>HORIZONTAL</w:t>
      </w:r>
      <w:proofErr w:type="spellEnd"/>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 xml:space="preserve">, </w:t>
      </w:r>
      <w:r w:rsidRPr="003466AD">
        <w:rPr>
          <w:rFonts w:ascii="Menlo" w:hAnsi="Menlo" w:cs="Menlo"/>
          <w:color w:val="0000FF"/>
          <w:sz w:val="18"/>
          <w:szCs w:val="18"/>
        </w:rPr>
        <w:t>2000</w:t>
      </w:r>
      <w:r w:rsidRPr="003466AD">
        <w:rPr>
          <w:rFonts w:ascii="Menlo" w:hAnsi="Menlo" w:cs="Menlo"/>
          <w:color w:val="000000"/>
          <w:sz w:val="18"/>
          <w:szCs w:val="18"/>
        </w:rPr>
        <w:t xml:space="preserve">, </w:t>
      </w:r>
      <w:r w:rsidRPr="003466AD">
        <w:rPr>
          <w:rFonts w:ascii="Menlo" w:hAnsi="Menlo" w:cs="Menlo"/>
          <w:color w:val="0000FF"/>
          <w:sz w:val="18"/>
          <w:szCs w:val="18"/>
        </w:rPr>
        <w:t>1000</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labelDelayValue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JLabel</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sliderDelay</w:t>
      </w:r>
      <w:r w:rsidRPr="003466AD">
        <w:rPr>
          <w:rFonts w:ascii="Menlo" w:hAnsi="Menlo" w:cs="Menlo"/>
          <w:color w:val="000000"/>
          <w:sz w:val="18"/>
          <w:szCs w:val="18"/>
        </w:rPr>
        <w:t>.getValue</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btnStart</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w:t>
      </w:r>
      <w:r w:rsidRPr="003466AD">
        <w:rPr>
          <w:rFonts w:ascii="Menlo" w:hAnsi="Menlo" w:cs="Menlo"/>
          <w:b/>
          <w:bCs/>
          <w:color w:val="008000"/>
          <w:sz w:val="18"/>
          <w:szCs w:val="18"/>
        </w:rPr>
        <w:t>"Start"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btnResume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Resume</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btnPause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w:t>
      </w:r>
      <w:r w:rsidRPr="003466AD">
        <w:rPr>
          <w:rFonts w:ascii="Menlo" w:hAnsi="Menlo" w:cs="Menlo"/>
          <w:b/>
          <w:bCs/>
          <w:color w:val="008000"/>
          <w:sz w:val="18"/>
          <w:szCs w:val="18"/>
        </w:rPr>
        <w:t>"Pause"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btnRest</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w:t>
      </w:r>
      <w:r w:rsidRPr="003466AD">
        <w:rPr>
          <w:rFonts w:ascii="Menlo" w:hAnsi="Menlo" w:cs="Menlo"/>
          <w:b/>
          <w:bCs/>
          <w:color w:val="008000"/>
          <w:sz w:val="18"/>
          <w:szCs w:val="18"/>
        </w:rPr>
        <w:t>"Reset"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btnUndo</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Undo</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btnRedo</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JButton</w:t>
      </w:r>
      <w:proofErr w:type="spellEnd"/>
      <w:r w:rsidRPr="003466AD">
        <w:rPr>
          <w:rFonts w:ascii="Menlo" w:hAnsi="Menlo" w:cs="Menlo"/>
          <w:color w:val="000000"/>
          <w:sz w:val="18"/>
          <w:szCs w:val="18"/>
        </w:rPr>
        <w:t>(</w:t>
      </w:r>
      <w:r w:rsidRPr="003466AD">
        <w:rPr>
          <w:rFonts w:ascii="Menlo" w:hAnsi="Menlo" w:cs="Menlo"/>
          <w:b/>
          <w:bCs/>
          <w:color w:val="008000"/>
          <w:sz w:val="18"/>
          <w:szCs w:val="18"/>
        </w:rPr>
        <w:t>"Redo"</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cmbPlayer1Type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JComboBox</w:t>
      </w:r>
      <w:proofErr w:type="spellEnd"/>
      <w:r w:rsidRPr="003466AD">
        <w:rPr>
          <w:rFonts w:ascii="Menlo" w:hAnsi="Menlo" w:cs="Menlo"/>
          <w:color w:val="000000"/>
          <w:sz w:val="18"/>
          <w:szCs w:val="18"/>
        </w:rPr>
        <w:t>&lt;&gt;(</w:t>
      </w:r>
      <w:proofErr w:type="spellStart"/>
      <w:r w:rsidRPr="003466AD">
        <w:rPr>
          <w:rFonts w:ascii="Menlo" w:hAnsi="Menlo" w:cs="Menlo"/>
          <w:color w:val="000000"/>
          <w:sz w:val="18"/>
          <w:szCs w:val="18"/>
        </w:rPr>
        <w:t>playerTypeOpts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 xml:space="preserve">cmbPlayer2Type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JComboBox</w:t>
      </w:r>
      <w:proofErr w:type="spellEnd"/>
      <w:r w:rsidRPr="003466AD">
        <w:rPr>
          <w:rFonts w:ascii="Menlo" w:hAnsi="Menlo" w:cs="Menlo"/>
          <w:color w:val="000000"/>
          <w:sz w:val="18"/>
          <w:szCs w:val="18"/>
        </w:rPr>
        <w:t>&lt;&gt;(</w:t>
      </w:r>
      <w:proofErr w:type="spellStart"/>
      <w:r w:rsidRPr="003466AD">
        <w:rPr>
          <w:rFonts w:ascii="Menlo" w:hAnsi="Menlo" w:cs="Menlo"/>
          <w:color w:val="000000"/>
          <w:sz w:val="18"/>
          <w:szCs w:val="18"/>
        </w:rPr>
        <w:t>playerTypeOpts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chbTilesId</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JCheckBox</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"Show </w:t>
      </w:r>
      <w:proofErr w:type="spellStart"/>
      <w:r w:rsidRPr="003466AD">
        <w:rPr>
          <w:rFonts w:ascii="Menlo" w:hAnsi="Menlo" w:cs="Menlo"/>
          <w:b/>
          <w:bCs/>
          <w:color w:val="008000"/>
          <w:sz w:val="18"/>
          <w:szCs w:val="18"/>
        </w:rPr>
        <w:t>tiles</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IDs</w:t>
      </w:r>
      <w:proofErr w:type="spellEnd"/>
      <w:r w:rsidRPr="003466AD">
        <w:rPr>
          <w:rFonts w:ascii="Menlo" w:hAnsi="Menlo" w:cs="Menlo"/>
          <w:b/>
          <w:bCs/>
          <w:color w:val="008000"/>
          <w:sz w:val="18"/>
          <w:szCs w:val="18"/>
        </w:rPr>
        <w:t>"</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chbShowMovablePieces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JCheckBox</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"Show </w:t>
      </w:r>
      <w:proofErr w:type="spellStart"/>
      <w:r w:rsidRPr="003466AD">
        <w:rPr>
          <w:rFonts w:ascii="Menlo" w:hAnsi="Menlo" w:cs="Menlo"/>
          <w:b/>
          <w:bCs/>
          <w:color w:val="008000"/>
          <w:sz w:val="18"/>
          <w:szCs w:val="18"/>
        </w:rPr>
        <w:t>movable</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pieces</w:t>
      </w:r>
      <w:proofErr w:type="spellEnd"/>
      <w:r w:rsidRPr="003466AD">
        <w:rPr>
          <w:rFonts w:ascii="Menlo" w:hAnsi="Menlo" w:cs="Menlo"/>
          <w:b/>
          <w:bCs/>
          <w:color w:val="008000"/>
          <w:sz w:val="18"/>
          <w:szCs w:val="18"/>
        </w:rPr>
        <w:t>"</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chbShowNextMoves</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JCheckBox</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"Show </w:t>
      </w:r>
      <w:proofErr w:type="spellStart"/>
      <w:r w:rsidRPr="003466AD">
        <w:rPr>
          <w:rFonts w:ascii="Menlo" w:hAnsi="Menlo" w:cs="Menlo"/>
          <w:b/>
          <w:bCs/>
          <w:color w:val="008000"/>
          <w:sz w:val="18"/>
          <w:szCs w:val="18"/>
        </w:rPr>
        <w:t>next</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moves</w:t>
      </w:r>
      <w:proofErr w:type="spellEnd"/>
      <w:r w:rsidRPr="003466AD">
        <w:rPr>
          <w:rFonts w:ascii="Menlo" w:hAnsi="Menlo" w:cs="Menlo"/>
          <w:b/>
          <w:bCs/>
          <w:color w:val="008000"/>
          <w:sz w:val="18"/>
          <w:szCs w:val="18"/>
        </w:rPr>
        <w:t>"</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txtAreaConsole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JTextArea</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txtAreaConsole</w:t>
      </w:r>
      <w:r w:rsidRPr="003466AD">
        <w:rPr>
          <w:rFonts w:ascii="Menlo" w:hAnsi="Menlo" w:cs="Menlo"/>
          <w:color w:val="000000"/>
          <w:sz w:val="18"/>
          <w:szCs w:val="18"/>
        </w:rPr>
        <w:t>.setEditable</w:t>
      </w:r>
      <w:proofErr w:type="spellEnd"/>
      <w:r w:rsidRPr="003466AD">
        <w:rPr>
          <w:rFonts w:ascii="Menlo" w:hAnsi="Menlo" w:cs="Menlo"/>
          <w:color w:val="000000"/>
          <w:sz w:val="18"/>
          <w:szCs w:val="18"/>
        </w:rPr>
        <w:t>(</w:t>
      </w:r>
      <w:r w:rsidRPr="003466AD">
        <w:rPr>
          <w:rFonts w:ascii="Menlo" w:hAnsi="Menlo" w:cs="Menlo"/>
          <w:b/>
          <w:bCs/>
          <w:color w:val="000080"/>
          <w:sz w:val="18"/>
          <w:szCs w:val="18"/>
        </w:rPr>
        <w:t>false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txtAreaConsole</w:t>
      </w:r>
      <w:r w:rsidRPr="003466AD">
        <w:rPr>
          <w:rFonts w:ascii="Menlo" w:hAnsi="Menlo" w:cs="Menlo"/>
          <w:color w:val="000000"/>
          <w:sz w:val="18"/>
          <w:szCs w:val="18"/>
        </w:rPr>
        <w:t>.setRows</w:t>
      </w:r>
      <w:proofErr w:type="spellEnd"/>
      <w:r w:rsidRPr="003466AD">
        <w:rPr>
          <w:rFonts w:ascii="Menlo" w:hAnsi="Menlo" w:cs="Menlo"/>
          <w:color w:val="000000"/>
          <w:sz w:val="18"/>
          <w:szCs w:val="18"/>
        </w:rPr>
        <w:t>(</w:t>
      </w:r>
      <w:r w:rsidRPr="003466AD">
        <w:rPr>
          <w:rFonts w:ascii="Menlo" w:hAnsi="Menlo" w:cs="Menlo"/>
          <w:color w:val="0000FF"/>
          <w:sz w:val="18"/>
          <w:szCs w:val="18"/>
        </w:rPr>
        <w:t>3</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btnStart</w:t>
      </w:r>
      <w:r w:rsidRPr="003466AD">
        <w:rPr>
          <w:rFonts w:ascii="Menlo" w:hAnsi="Menlo" w:cs="Menlo"/>
          <w:color w:val="000000"/>
          <w:sz w:val="18"/>
          <w:szCs w:val="18"/>
        </w:rPr>
        <w:t>.addActionListener</w:t>
      </w:r>
      <w:proofErr w:type="spellEnd"/>
      <w:r w:rsidRPr="003466AD">
        <w:rPr>
          <w:rFonts w:ascii="Menlo" w:hAnsi="Menlo" w:cs="Menlo"/>
          <w:color w:val="000000"/>
          <w:sz w:val="18"/>
          <w:szCs w:val="18"/>
        </w:rPr>
        <w:t xml:space="preserve">(e -&gt; </w:t>
      </w:r>
      <w:proofErr w:type="spellStart"/>
      <w:r w:rsidRPr="003466AD">
        <w:rPr>
          <w:rFonts w:ascii="Menlo" w:hAnsi="Menlo" w:cs="Menlo"/>
          <w:color w:val="660E7A"/>
          <w:sz w:val="18"/>
          <w:szCs w:val="18"/>
        </w:rPr>
        <w:t>window</w:t>
      </w:r>
      <w:r w:rsidRPr="003466AD">
        <w:rPr>
          <w:rFonts w:ascii="Menlo" w:hAnsi="Menlo" w:cs="Menlo"/>
          <w:color w:val="000000"/>
          <w:sz w:val="18"/>
          <w:szCs w:val="18"/>
        </w:rPr>
        <w:t>.startClick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btnResume</w:t>
      </w:r>
      <w:r w:rsidRPr="003466AD">
        <w:rPr>
          <w:rFonts w:ascii="Menlo" w:hAnsi="Menlo" w:cs="Menlo"/>
          <w:color w:val="000000"/>
          <w:sz w:val="18"/>
          <w:szCs w:val="18"/>
        </w:rPr>
        <w:t>.addActionListener</w:t>
      </w:r>
      <w:proofErr w:type="spellEnd"/>
      <w:r w:rsidRPr="003466AD">
        <w:rPr>
          <w:rFonts w:ascii="Menlo" w:hAnsi="Menlo" w:cs="Menlo"/>
          <w:color w:val="000000"/>
          <w:sz w:val="18"/>
          <w:szCs w:val="18"/>
        </w:rPr>
        <w:t xml:space="preserve">(e -&gt; </w:t>
      </w:r>
      <w:proofErr w:type="spellStart"/>
      <w:r w:rsidRPr="003466AD">
        <w:rPr>
          <w:rFonts w:ascii="Menlo" w:hAnsi="Menlo" w:cs="Menlo"/>
          <w:color w:val="660E7A"/>
          <w:sz w:val="18"/>
          <w:szCs w:val="18"/>
        </w:rPr>
        <w:t>window</w:t>
      </w:r>
      <w:r w:rsidRPr="003466AD">
        <w:rPr>
          <w:rFonts w:ascii="Menlo" w:hAnsi="Menlo" w:cs="Menlo"/>
          <w:color w:val="000000"/>
          <w:sz w:val="18"/>
          <w:szCs w:val="18"/>
        </w:rPr>
        <w:t>.resumeClick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btnPause</w:t>
      </w:r>
      <w:r w:rsidRPr="003466AD">
        <w:rPr>
          <w:rFonts w:ascii="Menlo" w:hAnsi="Menlo" w:cs="Menlo"/>
          <w:color w:val="000000"/>
          <w:sz w:val="18"/>
          <w:szCs w:val="18"/>
        </w:rPr>
        <w:t>.addActionListener</w:t>
      </w:r>
      <w:proofErr w:type="spellEnd"/>
      <w:r w:rsidRPr="003466AD">
        <w:rPr>
          <w:rFonts w:ascii="Menlo" w:hAnsi="Menlo" w:cs="Menlo"/>
          <w:color w:val="000000"/>
          <w:sz w:val="18"/>
          <w:szCs w:val="18"/>
        </w:rPr>
        <w:t xml:space="preserve">(e -&gt; </w:t>
      </w:r>
      <w:proofErr w:type="spellStart"/>
      <w:r w:rsidRPr="003466AD">
        <w:rPr>
          <w:rFonts w:ascii="Menlo" w:hAnsi="Menlo" w:cs="Menlo"/>
          <w:color w:val="660E7A"/>
          <w:sz w:val="18"/>
          <w:szCs w:val="18"/>
        </w:rPr>
        <w:t>window</w:t>
      </w:r>
      <w:r w:rsidRPr="003466AD">
        <w:rPr>
          <w:rFonts w:ascii="Menlo" w:hAnsi="Menlo" w:cs="Menlo"/>
          <w:color w:val="000000"/>
          <w:sz w:val="18"/>
          <w:szCs w:val="18"/>
        </w:rPr>
        <w:t>.pauseClick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btnRest</w:t>
      </w:r>
      <w:r w:rsidRPr="003466AD">
        <w:rPr>
          <w:rFonts w:ascii="Menlo" w:hAnsi="Menlo" w:cs="Menlo"/>
          <w:color w:val="000000"/>
          <w:sz w:val="18"/>
          <w:szCs w:val="18"/>
        </w:rPr>
        <w:t>.addActionListener</w:t>
      </w:r>
      <w:proofErr w:type="spellEnd"/>
      <w:r w:rsidRPr="003466AD">
        <w:rPr>
          <w:rFonts w:ascii="Menlo" w:hAnsi="Menlo" w:cs="Menlo"/>
          <w:color w:val="000000"/>
          <w:sz w:val="18"/>
          <w:szCs w:val="18"/>
        </w:rPr>
        <w:t xml:space="preserve">(e -&gt; </w:t>
      </w:r>
      <w:proofErr w:type="spellStart"/>
      <w:r w:rsidRPr="003466AD">
        <w:rPr>
          <w:rFonts w:ascii="Menlo" w:hAnsi="Menlo" w:cs="Menlo"/>
          <w:color w:val="660E7A"/>
          <w:sz w:val="18"/>
          <w:szCs w:val="18"/>
        </w:rPr>
        <w:t>window</w:t>
      </w:r>
      <w:r w:rsidRPr="003466AD">
        <w:rPr>
          <w:rFonts w:ascii="Menlo" w:hAnsi="Menlo" w:cs="Menlo"/>
          <w:color w:val="000000"/>
          <w:sz w:val="18"/>
          <w:szCs w:val="18"/>
        </w:rPr>
        <w:t>.resetClick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btnUndo</w:t>
      </w:r>
      <w:r w:rsidRPr="003466AD">
        <w:rPr>
          <w:rFonts w:ascii="Menlo" w:hAnsi="Menlo" w:cs="Menlo"/>
          <w:color w:val="000000"/>
          <w:sz w:val="18"/>
          <w:szCs w:val="18"/>
        </w:rPr>
        <w:t>.addActionListener</w:t>
      </w:r>
      <w:proofErr w:type="spellEnd"/>
      <w:r w:rsidRPr="003466AD">
        <w:rPr>
          <w:rFonts w:ascii="Menlo" w:hAnsi="Menlo" w:cs="Menlo"/>
          <w:color w:val="000000"/>
          <w:sz w:val="18"/>
          <w:szCs w:val="18"/>
        </w:rPr>
        <w:t xml:space="preserve">(e -&gt; </w:t>
      </w:r>
      <w:proofErr w:type="spellStart"/>
      <w:r w:rsidRPr="003466AD">
        <w:rPr>
          <w:rFonts w:ascii="Menlo" w:hAnsi="Menlo" w:cs="Menlo"/>
          <w:color w:val="660E7A"/>
          <w:sz w:val="18"/>
          <w:szCs w:val="18"/>
        </w:rPr>
        <w:t>window</w:t>
      </w:r>
      <w:r w:rsidRPr="003466AD">
        <w:rPr>
          <w:rFonts w:ascii="Menlo" w:hAnsi="Menlo" w:cs="Menlo"/>
          <w:color w:val="000000"/>
          <w:sz w:val="18"/>
          <w:szCs w:val="18"/>
        </w:rPr>
        <w:t>.undoMove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btnRedo</w:t>
      </w:r>
      <w:r w:rsidRPr="003466AD">
        <w:rPr>
          <w:rFonts w:ascii="Menlo" w:hAnsi="Menlo" w:cs="Menlo"/>
          <w:color w:val="000000"/>
          <w:sz w:val="18"/>
          <w:szCs w:val="18"/>
        </w:rPr>
        <w:t>.addActionListener</w:t>
      </w:r>
      <w:proofErr w:type="spellEnd"/>
      <w:r w:rsidRPr="003466AD">
        <w:rPr>
          <w:rFonts w:ascii="Menlo" w:hAnsi="Menlo" w:cs="Menlo"/>
          <w:color w:val="000000"/>
          <w:sz w:val="18"/>
          <w:szCs w:val="18"/>
        </w:rPr>
        <w:t xml:space="preserve">(e -&gt; </w:t>
      </w:r>
      <w:proofErr w:type="spellStart"/>
      <w:r w:rsidRPr="003466AD">
        <w:rPr>
          <w:rFonts w:ascii="Menlo" w:hAnsi="Menlo" w:cs="Menlo"/>
          <w:color w:val="660E7A"/>
          <w:sz w:val="18"/>
          <w:szCs w:val="18"/>
        </w:rPr>
        <w:t>window</w:t>
      </w:r>
      <w:r w:rsidRPr="003466AD">
        <w:rPr>
          <w:rFonts w:ascii="Menlo" w:hAnsi="Menlo" w:cs="Menlo"/>
          <w:color w:val="000000"/>
          <w:sz w:val="18"/>
          <w:szCs w:val="18"/>
        </w:rPr>
        <w:t>.redoMove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sliderDelay</w:t>
      </w:r>
      <w:r w:rsidRPr="003466AD">
        <w:rPr>
          <w:rFonts w:ascii="Menlo" w:hAnsi="Menlo" w:cs="Menlo"/>
          <w:color w:val="000000"/>
          <w:sz w:val="18"/>
          <w:szCs w:val="18"/>
        </w:rPr>
        <w:t>.addChangeListener</w:t>
      </w:r>
      <w:proofErr w:type="spellEnd"/>
      <w:r w:rsidRPr="003466AD">
        <w:rPr>
          <w:rFonts w:ascii="Menlo" w:hAnsi="Menlo" w:cs="Menlo"/>
          <w:color w:val="000000"/>
          <w:sz w:val="18"/>
          <w:szCs w:val="18"/>
        </w:rPr>
        <w:t>(e -&gt;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labelDelayValue</w:t>
      </w:r>
      <w:r w:rsidRPr="003466AD">
        <w:rPr>
          <w:rFonts w:ascii="Menlo" w:hAnsi="Menlo" w:cs="Menlo"/>
          <w:color w:val="000000"/>
          <w:sz w:val="18"/>
          <w:szCs w:val="18"/>
        </w:rPr>
        <w:t>.setText</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sliderDelay</w:t>
      </w:r>
      <w:r w:rsidRPr="003466AD">
        <w:rPr>
          <w:rFonts w:ascii="Menlo" w:hAnsi="Menlo" w:cs="Menlo"/>
          <w:color w:val="000000"/>
          <w:sz w:val="18"/>
          <w:szCs w:val="18"/>
        </w:rPr>
        <w:t>.getValue</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660E7A"/>
          <w:sz w:val="18"/>
          <w:szCs w:val="18"/>
        </w:rPr>
        <w:t>window</w:t>
      </w:r>
      <w:r w:rsidRPr="003466AD">
        <w:rPr>
          <w:rFonts w:ascii="Menlo" w:hAnsi="Menlo" w:cs="Menlo"/>
          <w:color w:val="000000"/>
          <w:sz w:val="18"/>
          <w:szCs w:val="18"/>
        </w:rPr>
        <w:t>.setDelay</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sliderDelay</w:t>
      </w:r>
      <w:r w:rsidRPr="003466AD">
        <w:rPr>
          <w:rFonts w:ascii="Menlo" w:hAnsi="Menlo" w:cs="Menlo"/>
          <w:color w:val="000000"/>
          <w:sz w:val="18"/>
          <w:szCs w:val="18"/>
        </w:rPr>
        <w:t>.getValue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lastRenderedPageBreak/>
        <w:t>window</w:t>
      </w:r>
      <w:r w:rsidRPr="003466AD">
        <w:rPr>
          <w:rFonts w:ascii="Menlo" w:hAnsi="Menlo" w:cs="Menlo"/>
          <w:color w:val="000000"/>
          <w:sz w:val="18"/>
          <w:szCs w:val="18"/>
        </w:rPr>
        <w:t>.setPlayer1(</w:t>
      </w:r>
      <w:proofErr w:type="spellStart"/>
      <w:r w:rsidRPr="003466AD">
        <w:rPr>
          <w:rFonts w:ascii="Menlo" w:hAnsi="Menlo" w:cs="Menlo"/>
          <w:color w:val="000000"/>
          <w:sz w:val="18"/>
          <w:szCs w:val="18"/>
        </w:rPr>
        <w:t>getPlayer</w:t>
      </w:r>
      <w:proofErr w:type="spellEnd"/>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 xml:space="preserve">.addActionListener(e -&gt; </w:t>
      </w:r>
      <w:r w:rsidRPr="003466AD">
        <w:rPr>
          <w:rFonts w:ascii="Menlo" w:hAnsi="Menlo" w:cs="Menlo"/>
          <w:color w:val="660E7A"/>
          <w:sz w:val="18"/>
          <w:szCs w:val="18"/>
        </w:rPr>
        <w:t>window</w:t>
      </w:r>
      <w:r w:rsidRPr="003466AD">
        <w:rPr>
          <w:rFonts w:ascii="Menlo" w:hAnsi="Menlo" w:cs="Menlo"/>
          <w:color w:val="000000"/>
          <w:sz w:val="18"/>
          <w:szCs w:val="18"/>
        </w:rPr>
        <w:t>.setPlayer2(</w:t>
      </w:r>
      <w:proofErr w:type="spellStart"/>
      <w:r w:rsidRPr="003466AD">
        <w:rPr>
          <w:rFonts w:ascii="Menlo" w:hAnsi="Menlo" w:cs="Menlo"/>
          <w:color w:val="000000"/>
          <w:sz w:val="18"/>
          <w:szCs w:val="18"/>
        </w:rPr>
        <w:t>getPlayer</w:t>
      </w:r>
      <w:proofErr w:type="spellEnd"/>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chbTilesId</w:t>
      </w:r>
      <w:r w:rsidRPr="003466AD">
        <w:rPr>
          <w:rFonts w:ascii="Menlo" w:hAnsi="Menlo" w:cs="Menlo"/>
          <w:color w:val="000000"/>
          <w:sz w:val="18"/>
          <w:szCs w:val="18"/>
        </w:rPr>
        <w:t>.addActionListener</w:t>
      </w:r>
      <w:proofErr w:type="spellEnd"/>
      <w:r w:rsidRPr="003466AD">
        <w:rPr>
          <w:rFonts w:ascii="Menlo" w:hAnsi="Menlo" w:cs="Menlo"/>
          <w:color w:val="000000"/>
          <w:sz w:val="18"/>
          <w:szCs w:val="18"/>
        </w:rPr>
        <w:t xml:space="preserve">(e -&gt; </w:t>
      </w:r>
      <w:proofErr w:type="spellStart"/>
      <w:r w:rsidRPr="003466AD">
        <w:rPr>
          <w:rFonts w:ascii="Menlo" w:hAnsi="Menlo" w:cs="Menlo"/>
          <w:color w:val="660E7A"/>
          <w:sz w:val="18"/>
          <w:szCs w:val="18"/>
        </w:rPr>
        <w:t>window</w:t>
      </w:r>
      <w:r w:rsidRPr="003466AD">
        <w:rPr>
          <w:rFonts w:ascii="Menlo" w:hAnsi="Menlo" w:cs="Menlo"/>
          <w:color w:val="000000"/>
          <w:sz w:val="18"/>
          <w:szCs w:val="18"/>
        </w:rPr>
        <w:t>.setTileIdVisibility</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chbTilesId</w:t>
      </w:r>
      <w:r w:rsidRPr="003466AD">
        <w:rPr>
          <w:rFonts w:ascii="Menlo" w:hAnsi="Menlo" w:cs="Menlo"/>
          <w:color w:val="000000"/>
          <w:sz w:val="18"/>
          <w:szCs w:val="18"/>
        </w:rPr>
        <w:t>.isSelected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chbShowMovablePieces</w:t>
      </w:r>
      <w:r w:rsidRPr="003466AD">
        <w:rPr>
          <w:rFonts w:ascii="Menlo" w:hAnsi="Menlo" w:cs="Menlo"/>
          <w:color w:val="000000"/>
          <w:sz w:val="18"/>
          <w:szCs w:val="18"/>
        </w:rPr>
        <w:t>.addActionListener</w:t>
      </w:r>
      <w:proofErr w:type="spellEnd"/>
      <w:r w:rsidRPr="003466AD">
        <w:rPr>
          <w:rFonts w:ascii="Menlo" w:hAnsi="Menlo" w:cs="Menlo"/>
          <w:color w:val="000000"/>
          <w:sz w:val="18"/>
          <w:szCs w:val="18"/>
        </w:rPr>
        <w:t xml:space="preserve">(e -&gt; </w:t>
      </w:r>
      <w:proofErr w:type="spellStart"/>
      <w:r w:rsidRPr="003466AD">
        <w:rPr>
          <w:rFonts w:ascii="Menlo" w:hAnsi="Menlo" w:cs="Menlo"/>
          <w:color w:val="660E7A"/>
          <w:sz w:val="18"/>
          <w:szCs w:val="18"/>
        </w:rPr>
        <w:t>window</w:t>
      </w:r>
      <w:r w:rsidRPr="003466AD">
        <w:rPr>
          <w:rFonts w:ascii="Menlo" w:hAnsi="Menlo" w:cs="Menlo"/>
          <w:color w:val="000000"/>
          <w:sz w:val="18"/>
          <w:szCs w:val="18"/>
        </w:rPr>
        <w:t>.setShowMovablePieces</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chbShowMovablePieces</w:t>
      </w:r>
      <w:r w:rsidRPr="003466AD">
        <w:rPr>
          <w:rFonts w:ascii="Menlo" w:hAnsi="Menlo" w:cs="Menlo"/>
          <w:color w:val="000000"/>
          <w:sz w:val="18"/>
          <w:szCs w:val="18"/>
        </w:rPr>
        <w:t>.isSelected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chbShowNextMoves</w:t>
      </w:r>
      <w:r w:rsidRPr="003466AD">
        <w:rPr>
          <w:rFonts w:ascii="Menlo" w:hAnsi="Menlo" w:cs="Menlo"/>
          <w:color w:val="000000"/>
          <w:sz w:val="18"/>
          <w:szCs w:val="18"/>
        </w:rPr>
        <w:t>.addActionListener</w:t>
      </w:r>
      <w:proofErr w:type="spellEnd"/>
      <w:r w:rsidRPr="003466AD">
        <w:rPr>
          <w:rFonts w:ascii="Menlo" w:hAnsi="Menlo" w:cs="Menlo"/>
          <w:color w:val="000000"/>
          <w:sz w:val="18"/>
          <w:szCs w:val="18"/>
        </w:rPr>
        <w:t xml:space="preserve">(e -&gt; </w:t>
      </w:r>
      <w:proofErr w:type="spellStart"/>
      <w:r w:rsidRPr="003466AD">
        <w:rPr>
          <w:rFonts w:ascii="Menlo" w:hAnsi="Menlo" w:cs="Menlo"/>
          <w:color w:val="660E7A"/>
          <w:sz w:val="18"/>
          <w:szCs w:val="18"/>
        </w:rPr>
        <w:t>window</w:t>
      </w:r>
      <w:r w:rsidRPr="003466AD">
        <w:rPr>
          <w:rFonts w:ascii="Menlo" w:hAnsi="Menlo" w:cs="Menlo"/>
          <w:color w:val="000000"/>
          <w:sz w:val="18"/>
          <w:szCs w:val="18"/>
        </w:rPr>
        <w:t>.setShowNextMoves</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chbShowNextMoves</w:t>
      </w:r>
      <w:r w:rsidRPr="003466AD">
        <w:rPr>
          <w:rFonts w:ascii="Menlo" w:hAnsi="Menlo" w:cs="Menlo"/>
          <w:color w:val="000000"/>
          <w:sz w:val="18"/>
          <w:szCs w:val="18"/>
        </w:rPr>
        <w:t>.isSelected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JScrollPane</w:t>
      </w:r>
      <w:proofErr w:type="spellEnd"/>
      <w:r w:rsidRPr="003466AD">
        <w:rPr>
          <w:rFonts w:ascii="Menlo" w:hAnsi="Menlo" w:cs="Menlo"/>
          <w:color w:val="000000"/>
          <w:sz w:val="18"/>
          <w:szCs w:val="18"/>
        </w:rPr>
        <w:t xml:space="preserve"> pan0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JScrollPane</w:t>
      </w:r>
      <w:proofErr w:type="spellEnd"/>
      <w:r w:rsidRPr="003466AD">
        <w:rPr>
          <w:rFonts w:ascii="Menlo" w:hAnsi="Menlo" w:cs="Menlo"/>
          <w:color w:val="000000"/>
          <w:sz w:val="18"/>
          <w:szCs w:val="18"/>
        </w:rPr>
        <w:t>(</w:t>
      </w:r>
      <w:proofErr w:type="spellStart"/>
      <w:r w:rsidRPr="003466AD">
        <w:rPr>
          <w:rFonts w:ascii="Menlo" w:hAnsi="Menlo" w:cs="Menlo"/>
          <w:b/>
          <w:bCs/>
          <w:color w:val="660E7A"/>
          <w:sz w:val="18"/>
          <w:szCs w:val="18"/>
        </w:rPr>
        <w:t>txtAreaConsole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SmartScroller</w:t>
      </w:r>
      <w:proofErr w:type="spellEnd"/>
      <w:r w:rsidRPr="003466AD">
        <w:rPr>
          <w:rFonts w:ascii="Menlo" w:hAnsi="Menlo" w:cs="Menlo"/>
          <w:color w:val="000000"/>
          <w:sz w:val="18"/>
          <w:szCs w:val="18"/>
        </w:rPr>
        <w:t>(pan0);</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 xml:space="preserve"> pan1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FlowLayout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FlowLayout.</w:t>
      </w:r>
      <w:r w:rsidRPr="003466AD">
        <w:rPr>
          <w:rFonts w:ascii="Menlo" w:hAnsi="Menlo" w:cs="Menlo"/>
          <w:b/>
          <w:bCs/>
          <w:i/>
          <w:iCs/>
          <w:color w:val="660E7A"/>
          <w:sz w:val="18"/>
          <w:szCs w:val="18"/>
        </w:rPr>
        <w:t>LEFT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 xml:space="preserve"> pan2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FlowLayout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FlowLayout.</w:t>
      </w:r>
      <w:r w:rsidRPr="003466AD">
        <w:rPr>
          <w:rFonts w:ascii="Menlo" w:hAnsi="Menlo" w:cs="Menlo"/>
          <w:b/>
          <w:bCs/>
          <w:i/>
          <w:iCs/>
          <w:color w:val="660E7A"/>
          <w:sz w:val="18"/>
          <w:szCs w:val="18"/>
        </w:rPr>
        <w:t>LEFT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 xml:space="preserve"> pan3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FlowLayout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FlowLayout.</w:t>
      </w:r>
      <w:r w:rsidRPr="003466AD">
        <w:rPr>
          <w:rFonts w:ascii="Menlo" w:hAnsi="Menlo" w:cs="Menlo"/>
          <w:b/>
          <w:bCs/>
          <w:i/>
          <w:iCs/>
          <w:color w:val="660E7A"/>
          <w:sz w:val="18"/>
          <w:szCs w:val="18"/>
        </w:rPr>
        <w:t>LEFT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 xml:space="preserve"> pan4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FlowLayout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FlowLayout.</w:t>
      </w:r>
      <w:r w:rsidRPr="003466AD">
        <w:rPr>
          <w:rFonts w:ascii="Menlo" w:hAnsi="Menlo" w:cs="Menlo"/>
          <w:b/>
          <w:bCs/>
          <w:i/>
          <w:iCs/>
          <w:color w:val="660E7A"/>
          <w:sz w:val="18"/>
          <w:szCs w:val="18"/>
        </w:rPr>
        <w:t>LEFT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 xml:space="preserve"> pan5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FlowLayout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FlowLayout.</w:t>
      </w:r>
      <w:r w:rsidRPr="003466AD">
        <w:rPr>
          <w:rFonts w:ascii="Menlo" w:hAnsi="Menlo" w:cs="Menlo"/>
          <w:b/>
          <w:bCs/>
          <w:i/>
          <w:iCs/>
          <w:color w:val="660E7A"/>
          <w:sz w:val="18"/>
          <w:szCs w:val="18"/>
        </w:rPr>
        <w:t>LEFT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 xml:space="preserve"> pan6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FlowLayout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FlowLayout.</w:t>
      </w:r>
      <w:r w:rsidRPr="003466AD">
        <w:rPr>
          <w:rFonts w:ascii="Menlo" w:hAnsi="Menlo" w:cs="Menlo"/>
          <w:b/>
          <w:bCs/>
          <w:i/>
          <w:iCs/>
          <w:color w:val="660E7A"/>
          <w:sz w:val="18"/>
          <w:szCs w:val="18"/>
        </w:rPr>
        <w:t>LEFT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 xml:space="preserve"> pan7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JPanel</w:t>
      </w:r>
      <w:proofErr w:type="spellEnd"/>
      <w:r w:rsidRPr="003466AD">
        <w:rPr>
          <w:rFonts w:ascii="Menlo" w:hAnsi="Menlo" w:cs="Menlo"/>
          <w:color w:val="000000"/>
          <w:sz w:val="18"/>
          <w:szCs w:val="18"/>
        </w:rPr>
        <w:t>(</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FlowLayout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FlowLayout.</w:t>
      </w:r>
      <w:r w:rsidRPr="003466AD">
        <w:rPr>
          <w:rFonts w:ascii="Menlo" w:hAnsi="Menlo" w:cs="Menlo"/>
          <w:b/>
          <w:bCs/>
          <w:i/>
          <w:iCs/>
          <w:color w:val="660E7A"/>
          <w:sz w:val="18"/>
          <w:szCs w:val="18"/>
        </w:rPr>
        <w:t>LEFT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pan0.setBackground(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214</w:t>
      </w:r>
      <w:r w:rsidRPr="003466AD">
        <w:rPr>
          <w:rFonts w:ascii="Menlo" w:hAnsi="Menlo" w:cs="Menlo"/>
          <w:color w:val="000000"/>
          <w:sz w:val="18"/>
          <w:szCs w:val="18"/>
        </w:rPr>
        <w:t xml:space="preserve">, </w:t>
      </w:r>
      <w:r w:rsidRPr="003466AD">
        <w:rPr>
          <w:rFonts w:ascii="Menlo" w:hAnsi="Menlo" w:cs="Menlo"/>
          <w:color w:val="0000FF"/>
          <w:sz w:val="18"/>
          <w:szCs w:val="18"/>
        </w:rPr>
        <w:t>34</w:t>
      </w:r>
      <w:r w:rsidRPr="003466AD">
        <w:rPr>
          <w:rFonts w:ascii="Menlo" w:hAnsi="Menlo" w:cs="Menlo"/>
          <w:color w:val="000000"/>
          <w:sz w:val="18"/>
          <w:szCs w:val="18"/>
        </w:rPr>
        <w:t xml:space="preserve">, </w:t>
      </w:r>
      <w:r w:rsidRPr="003466AD">
        <w:rPr>
          <w:rFonts w:ascii="Menlo" w:hAnsi="Menlo" w:cs="Menlo"/>
          <w:color w:val="0000FF"/>
          <w:sz w:val="18"/>
          <w:szCs w:val="18"/>
        </w:rPr>
        <w:t>28</w:t>
      </w:r>
      <w:r w:rsidRPr="003466AD">
        <w:rPr>
          <w:rFonts w:ascii="Menlo" w:hAnsi="Menlo" w:cs="Menlo"/>
          <w:color w:val="000000"/>
          <w:sz w:val="18"/>
          <w:szCs w:val="18"/>
        </w:rPr>
        <w:t>));</w:t>
      </w:r>
      <w:r w:rsidRPr="003466AD">
        <w:rPr>
          <w:rFonts w:ascii="Menlo" w:hAnsi="Menlo" w:cs="Menlo"/>
          <w:color w:val="000000"/>
          <w:sz w:val="18"/>
          <w:szCs w:val="18"/>
        </w:rPr>
        <w:br/>
        <w:t xml:space="preserve">      pan1.setBackground(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pan2.setBackground(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pan3.setBackground(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pan4.setBackground(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pan5.setBackground(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pan6.setBackground(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pan7.setBackground(</w:t>
      </w:r>
      <w:r w:rsidRPr="003466AD">
        <w:rPr>
          <w:rFonts w:ascii="Menlo" w:hAnsi="Menlo" w:cs="Menlo"/>
          <w:b/>
          <w:bCs/>
          <w:color w:val="000080"/>
          <w:sz w:val="18"/>
          <w:szCs w:val="18"/>
        </w:rPr>
        <w:t xml:space="preserve">new </w:t>
      </w:r>
      <w:r w:rsidRPr="003466AD">
        <w:rPr>
          <w:rFonts w:ascii="Menlo" w:hAnsi="Menlo" w:cs="Menlo"/>
          <w:color w:val="000000"/>
          <w:sz w:val="18"/>
          <w:szCs w:val="18"/>
        </w:rPr>
        <w:t>Color(</w:t>
      </w:r>
      <w:r w:rsidRPr="003466AD">
        <w:rPr>
          <w:rFonts w:ascii="Menlo" w:hAnsi="Menlo" w:cs="Menlo"/>
          <w:color w:val="0000FF"/>
          <w:sz w:val="18"/>
          <w:szCs w:val="18"/>
        </w:rPr>
        <w:t>231</w:t>
      </w:r>
      <w:r w:rsidRPr="003466AD">
        <w:rPr>
          <w:rFonts w:ascii="Menlo" w:hAnsi="Menlo" w:cs="Menlo"/>
          <w:color w:val="000000"/>
          <w:sz w:val="18"/>
          <w:szCs w:val="18"/>
        </w:rPr>
        <w:t xml:space="preserve">, </w:t>
      </w:r>
      <w:r w:rsidRPr="003466AD">
        <w:rPr>
          <w:rFonts w:ascii="Menlo" w:hAnsi="Menlo" w:cs="Menlo"/>
          <w:color w:val="0000FF"/>
          <w:sz w:val="18"/>
          <w:szCs w:val="18"/>
        </w:rPr>
        <w:t>187</w:t>
      </w:r>
      <w:r w:rsidRPr="003466AD">
        <w:rPr>
          <w:rFonts w:ascii="Menlo" w:hAnsi="Menlo" w:cs="Menlo"/>
          <w:color w:val="000000"/>
          <w:sz w:val="18"/>
          <w:szCs w:val="18"/>
        </w:rPr>
        <w:t xml:space="preserve">, </w:t>
      </w:r>
      <w:r w:rsidRPr="003466AD">
        <w:rPr>
          <w:rFonts w:ascii="Menlo" w:hAnsi="Menlo" w:cs="Menlo"/>
          <w:color w:val="0000FF"/>
          <w:sz w:val="18"/>
          <w:szCs w:val="18"/>
        </w:rPr>
        <w:t>134</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components</w:t>
      </w:r>
      <w:proofErr w:type="spellEnd"/>
      <w:r w:rsidRPr="003466AD">
        <w:rPr>
          <w:rFonts w:ascii="Menlo" w:hAnsi="Menlo" w:cs="Menlo"/>
          <w:i/>
          <w:iCs/>
          <w:color w:val="808080"/>
          <w:sz w:val="18"/>
          <w:szCs w:val="18"/>
        </w:rPr>
        <w:t xml:space="preserve"> to the layout</w:t>
      </w:r>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JLabel</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txtDelay</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JLabel</w:t>
      </w:r>
      <w:proofErr w:type="spellEnd"/>
      <w:r w:rsidRPr="003466AD">
        <w:rPr>
          <w:rFonts w:ascii="Menlo" w:hAnsi="Menlo" w:cs="Menlo"/>
          <w:color w:val="000000"/>
          <w:sz w:val="18"/>
          <w:szCs w:val="18"/>
        </w:rPr>
        <w:t>(</w:t>
      </w:r>
      <w:r w:rsidRPr="003466AD">
        <w:rPr>
          <w:rFonts w:ascii="Menlo" w:hAnsi="Menlo" w:cs="Menlo"/>
          <w:b/>
          <w:bCs/>
          <w:color w:val="008000"/>
          <w:sz w:val="18"/>
          <w:szCs w:val="18"/>
        </w:rPr>
        <w:t>"AI Delay (</w:t>
      </w:r>
      <w:proofErr w:type="spellStart"/>
      <w:r w:rsidRPr="003466AD">
        <w:rPr>
          <w:rFonts w:ascii="Menlo" w:hAnsi="Menlo" w:cs="Menlo"/>
          <w:b/>
          <w:bCs/>
          <w:color w:val="008000"/>
          <w:sz w:val="18"/>
          <w:szCs w:val="18"/>
        </w:rPr>
        <w:t>ms</w:t>
      </w:r>
      <w:proofErr w:type="spellEnd"/>
      <w:r w:rsidRPr="003466AD">
        <w:rPr>
          <w:rFonts w:ascii="Menlo" w:hAnsi="Menlo" w:cs="Menlo"/>
          <w:b/>
          <w:bCs/>
          <w:color w:val="008000"/>
          <w:sz w:val="18"/>
          <w:szCs w:val="18"/>
        </w:rPr>
        <w:t>): "</w:t>
      </w:r>
      <w:r w:rsidRPr="003466AD">
        <w:rPr>
          <w:rFonts w:ascii="Menlo" w:hAnsi="Menlo" w:cs="Menlo"/>
          <w:color w:val="000000"/>
          <w:sz w:val="18"/>
          <w:szCs w:val="18"/>
        </w:rPr>
        <w:t>);</w:t>
      </w:r>
      <w:r w:rsidRPr="003466AD">
        <w:rPr>
          <w:rFonts w:ascii="Menlo" w:hAnsi="Menlo" w:cs="Menlo"/>
          <w:color w:val="000000"/>
          <w:sz w:val="18"/>
          <w:szCs w:val="18"/>
        </w:rPr>
        <w:br/>
        <w:t xml:space="preserve">      pan1.add(</w:t>
      </w:r>
      <w:proofErr w:type="spellStart"/>
      <w:r w:rsidRPr="003466AD">
        <w:rPr>
          <w:rFonts w:ascii="Menlo" w:hAnsi="Menlo" w:cs="Menlo"/>
          <w:color w:val="000000"/>
          <w:sz w:val="18"/>
          <w:szCs w:val="18"/>
        </w:rPr>
        <w:t>txtDelay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pan1.add(</w:t>
      </w:r>
      <w:proofErr w:type="spellStart"/>
      <w:r w:rsidRPr="003466AD">
        <w:rPr>
          <w:rFonts w:ascii="Menlo" w:hAnsi="Menlo" w:cs="Menlo"/>
          <w:b/>
          <w:bCs/>
          <w:color w:val="660E7A"/>
          <w:sz w:val="18"/>
          <w:szCs w:val="18"/>
        </w:rPr>
        <w:t>labelDelayValue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pan1.add(</w:t>
      </w:r>
      <w:proofErr w:type="spellStart"/>
      <w:r w:rsidRPr="003466AD">
        <w:rPr>
          <w:rFonts w:ascii="Menlo" w:hAnsi="Menlo" w:cs="Menlo"/>
          <w:b/>
          <w:bCs/>
          <w:color w:val="660E7A"/>
          <w:sz w:val="18"/>
          <w:szCs w:val="18"/>
        </w:rPr>
        <w:t>sliderDelay</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JLabel</w:t>
      </w:r>
      <w:proofErr w:type="spellEnd"/>
      <w:r w:rsidRPr="003466AD">
        <w:rPr>
          <w:rFonts w:ascii="Menlo" w:hAnsi="Menlo" w:cs="Menlo"/>
          <w:color w:val="000000"/>
          <w:sz w:val="18"/>
          <w:szCs w:val="18"/>
        </w:rPr>
        <w:t xml:space="preserve"> txtP1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JLabel</w:t>
      </w:r>
      <w:proofErr w:type="spellEnd"/>
      <w:r w:rsidRPr="003466AD">
        <w:rPr>
          <w:rFonts w:ascii="Menlo" w:hAnsi="Menlo" w:cs="Menlo"/>
          <w:color w:val="000000"/>
          <w:sz w:val="18"/>
          <w:szCs w:val="18"/>
        </w:rPr>
        <w:t>(</w:t>
      </w:r>
      <w:r w:rsidRPr="003466AD">
        <w:rPr>
          <w:rFonts w:ascii="Menlo" w:hAnsi="Menlo" w:cs="Menlo"/>
          <w:b/>
          <w:bCs/>
          <w:color w:val="008000"/>
          <w:sz w:val="18"/>
          <w:szCs w:val="18"/>
        </w:rPr>
        <w:t>"Player 1: "</w:t>
      </w:r>
      <w:r w:rsidRPr="003466AD">
        <w:rPr>
          <w:rFonts w:ascii="Menlo" w:hAnsi="Menlo" w:cs="Menlo"/>
          <w:color w:val="000000"/>
          <w:sz w:val="18"/>
          <w:szCs w:val="18"/>
        </w:rPr>
        <w:t>);</w:t>
      </w:r>
      <w:r w:rsidRPr="003466AD">
        <w:rPr>
          <w:rFonts w:ascii="Menlo" w:hAnsi="Menlo" w:cs="Menlo"/>
          <w:color w:val="000000"/>
          <w:sz w:val="18"/>
          <w:szCs w:val="18"/>
        </w:rPr>
        <w:br/>
        <w:t xml:space="preserve">      txtP1.setOpaque(</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txtP1.setBackground(</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BLACK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txtP1.setForeground(</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WHITE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pan2.add(txtP1);</w:t>
      </w:r>
      <w:r w:rsidRPr="003466AD">
        <w:rPr>
          <w:rFonts w:ascii="Menlo" w:hAnsi="Menlo" w:cs="Menlo"/>
          <w:color w:val="000000"/>
          <w:sz w:val="18"/>
          <w:szCs w:val="18"/>
        </w:rPr>
        <w:br/>
        <w:t xml:space="preserve">      pan2.add(</w:t>
      </w:r>
      <w:r w:rsidRPr="003466AD">
        <w:rPr>
          <w:rFonts w:ascii="Menlo" w:hAnsi="Menlo" w:cs="Menlo"/>
          <w:b/>
          <w:bCs/>
          <w:color w:val="660E7A"/>
          <w:sz w:val="18"/>
          <w:szCs w:val="18"/>
        </w:rPr>
        <w:t>cmbPlayer1Type</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JLabel</w:t>
      </w:r>
      <w:proofErr w:type="spellEnd"/>
      <w:r w:rsidRPr="003466AD">
        <w:rPr>
          <w:rFonts w:ascii="Menlo" w:hAnsi="Menlo" w:cs="Menlo"/>
          <w:color w:val="000000"/>
          <w:sz w:val="18"/>
          <w:szCs w:val="18"/>
        </w:rPr>
        <w:t xml:space="preserve"> txtP2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JLabel</w:t>
      </w:r>
      <w:proofErr w:type="spellEnd"/>
      <w:r w:rsidRPr="003466AD">
        <w:rPr>
          <w:rFonts w:ascii="Menlo" w:hAnsi="Menlo" w:cs="Menlo"/>
          <w:color w:val="000000"/>
          <w:sz w:val="18"/>
          <w:szCs w:val="18"/>
        </w:rPr>
        <w:t>(</w:t>
      </w:r>
      <w:r w:rsidRPr="003466AD">
        <w:rPr>
          <w:rFonts w:ascii="Menlo" w:hAnsi="Menlo" w:cs="Menlo"/>
          <w:b/>
          <w:bCs/>
          <w:color w:val="008000"/>
          <w:sz w:val="18"/>
          <w:szCs w:val="18"/>
        </w:rPr>
        <w:t>"Player 2: "</w:t>
      </w:r>
      <w:r w:rsidRPr="003466AD">
        <w:rPr>
          <w:rFonts w:ascii="Menlo" w:hAnsi="Menlo" w:cs="Menlo"/>
          <w:color w:val="000000"/>
          <w:sz w:val="18"/>
          <w:szCs w:val="18"/>
        </w:rPr>
        <w:t>);</w:t>
      </w:r>
      <w:r w:rsidRPr="003466AD">
        <w:rPr>
          <w:rFonts w:ascii="Menlo" w:hAnsi="Menlo" w:cs="Menlo"/>
          <w:color w:val="000000"/>
          <w:sz w:val="18"/>
          <w:szCs w:val="18"/>
        </w:rPr>
        <w:br/>
        <w:t xml:space="preserve">      txtP2.setOpaque(</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txtP2.setBackground(</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WHITE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txtP2.setForeground(</w:t>
      </w:r>
      <w:proofErr w:type="spellStart"/>
      <w:r w:rsidRPr="003466AD">
        <w:rPr>
          <w:rFonts w:ascii="Menlo" w:hAnsi="Menlo" w:cs="Menlo"/>
          <w:color w:val="000000"/>
          <w:sz w:val="18"/>
          <w:szCs w:val="18"/>
        </w:rPr>
        <w:t>Color.</w:t>
      </w:r>
      <w:r w:rsidRPr="003466AD">
        <w:rPr>
          <w:rFonts w:ascii="Menlo" w:hAnsi="Menlo" w:cs="Menlo"/>
          <w:b/>
          <w:bCs/>
          <w:i/>
          <w:iCs/>
          <w:color w:val="660E7A"/>
          <w:sz w:val="18"/>
          <w:szCs w:val="18"/>
        </w:rPr>
        <w:t>BLACK</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pan3.add(txtP2);</w:t>
      </w:r>
      <w:r w:rsidRPr="003466AD">
        <w:rPr>
          <w:rFonts w:ascii="Menlo" w:hAnsi="Menlo" w:cs="Menlo"/>
          <w:color w:val="000000"/>
          <w:sz w:val="18"/>
          <w:szCs w:val="18"/>
        </w:rPr>
        <w:br/>
        <w:t xml:space="preserve">      pan3.add(</w:t>
      </w:r>
      <w:r w:rsidRPr="003466AD">
        <w:rPr>
          <w:rFonts w:ascii="Menlo" w:hAnsi="Menlo" w:cs="Menlo"/>
          <w:b/>
          <w:bCs/>
          <w:color w:val="660E7A"/>
          <w:sz w:val="18"/>
          <w:szCs w:val="18"/>
        </w:rPr>
        <w:t>cmbPlayer2Type</w:t>
      </w:r>
      <w:r w:rsidRPr="003466AD">
        <w:rPr>
          <w:rFonts w:ascii="Menlo" w:hAnsi="Menlo" w:cs="Menlo"/>
          <w:color w:val="000000"/>
          <w:sz w:val="18"/>
          <w:szCs w:val="18"/>
        </w:rPr>
        <w:t>);</w:t>
      </w:r>
      <w:r w:rsidRPr="003466AD">
        <w:rPr>
          <w:rFonts w:ascii="Menlo" w:hAnsi="Menlo" w:cs="Menlo"/>
          <w:color w:val="000000"/>
          <w:sz w:val="18"/>
          <w:szCs w:val="18"/>
        </w:rPr>
        <w:br/>
        <w:t xml:space="preserve">      pan4.add(</w:t>
      </w:r>
      <w:proofErr w:type="spellStart"/>
      <w:r w:rsidRPr="003466AD">
        <w:rPr>
          <w:rFonts w:ascii="Menlo" w:hAnsi="Menlo" w:cs="Menlo"/>
          <w:b/>
          <w:bCs/>
          <w:color w:val="660E7A"/>
          <w:sz w:val="18"/>
          <w:szCs w:val="18"/>
        </w:rPr>
        <w:t>btnStart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pan4.add(</w:t>
      </w:r>
      <w:proofErr w:type="spellStart"/>
      <w:r w:rsidRPr="003466AD">
        <w:rPr>
          <w:rFonts w:ascii="Menlo" w:hAnsi="Menlo" w:cs="Menlo"/>
          <w:b/>
          <w:bCs/>
          <w:color w:val="660E7A"/>
          <w:sz w:val="18"/>
          <w:szCs w:val="18"/>
        </w:rPr>
        <w:t>btnResume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pan4.add(</w:t>
      </w:r>
      <w:proofErr w:type="spellStart"/>
      <w:r w:rsidRPr="003466AD">
        <w:rPr>
          <w:rFonts w:ascii="Menlo" w:hAnsi="Menlo" w:cs="Menlo"/>
          <w:b/>
          <w:bCs/>
          <w:color w:val="660E7A"/>
          <w:sz w:val="18"/>
          <w:szCs w:val="18"/>
        </w:rPr>
        <w:t>btnPause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pan4.add(</w:t>
      </w:r>
      <w:proofErr w:type="spellStart"/>
      <w:r w:rsidRPr="003466AD">
        <w:rPr>
          <w:rFonts w:ascii="Menlo" w:hAnsi="Menlo" w:cs="Menlo"/>
          <w:b/>
          <w:bCs/>
          <w:color w:val="660E7A"/>
          <w:sz w:val="18"/>
          <w:szCs w:val="18"/>
        </w:rPr>
        <w:t>btnRest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pan4.add(</w:t>
      </w:r>
      <w:proofErr w:type="spellStart"/>
      <w:r w:rsidRPr="003466AD">
        <w:rPr>
          <w:rFonts w:ascii="Menlo" w:hAnsi="Menlo" w:cs="Menlo"/>
          <w:b/>
          <w:bCs/>
          <w:color w:val="660E7A"/>
          <w:sz w:val="18"/>
          <w:szCs w:val="18"/>
        </w:rPr>
        <w:t>btnUndo</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pan4.add(</w:t>
      </w:r>
      <w:proofErr w:type="spellStart"/>
      <w:r w:rsidRPr="003466AD">
        <w:rPr>
          <w:rFonts w:ascii="Menlo" w:hAnsi="Menlo" w:cs="Menlo"/>
          <w:b/>
          <w:bCs/>
          <w:color w:val="660E7A"/>
          <w:sz w:val="18"/>
          <w:szCs w:val="18"/>
        </w:rPr>
        <w:t>btnRedo</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pan5.add(</w:t>
      </w:r>
      <w:proofErr w:type="spellStart"/>
      <w:r w:rsidRPr="003466AD">
        <w:rPr>
          <w:rFonts w:ascii="Menlo" w:hAnsi="Menlo" w:cs="Menlo"/>
          <w:b/>
          <w:bCs/>
          <w:color w:val="660E7A"/>
          <w:sz w:val="18"/>
          <w:szCs w:val="18"/>
        </w:rPr>
        <w:t>chbTilesId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pan6.add(</w:t>
      </w:r>
      <w:proofErr w:type="spellStart"/>
      <w:r w:rsidRPr="003466AD">
        <w:rPr>
          <w:rFonts w:ascii="Menlo" w:hAnsi="Menlo" w:cs="Menlo"/>
          <w:b/>
          <w:bCs/>
          <w:color w:val="660E7A"/>
          <w:sz w:val="18"/>
          <w:szCs w:val="18"/>
        </w:rPr>
        <w:t>chbShowMovablePieces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pan7.add(</w:t>
      </w:r>
      <w:proofErr w:type="spellStart"/>
      <w:r w:rsidRPr="003466AD">
        <w:rPr>
          <w:rFonts w:ascii="Menlo" w:hAnsi="Menlo" w:cs="Menlo"/>
          <w:b/>
          <w:bCs/>
          <w:color w:val="660E7A"/>
          <w:sz w:val="18"/>
          <w:szCs w:val="18"/>
        </w:rPr>
        <w:t>chbShowNextMoves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.add</w:t>
      </w:r>
      <w:proofErr w:type="spellEnd"/>
      <w:r w:rsidRPr="003466AD">
        <w:rPr>
          <w:rFonts w:ascii="Menlo" w:hAnsi="Menlo" w:cs="Menlo"/>
          <w:color w:val="000000"/>
          <w:sz w:val="18"/>
          <w:szCs w:val="18"/>
        </w:rPr>
        <w:t>(pan0);</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.add</w:t>
      </w:r>
      <w:proofErr w:type="spellEnd"/>
      <w:r w:rsidRPr="003466AD">
        <w:rPr>
          <w:rFonts w:ascii="Menlo" w:hAnsi="Menlo" w:cs="Menlo"/>
          <w:color w:val="000000"/>
          <w:sz w:val="18"/>
          <w:szCs w:val="18"/>
        </w:rPr>
        <w:t>(pan1);</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.add</w:t>
      </w:r>
      <w:proofErr w:type="spellEnd"/>
      <w:r w:rsidRPr="003466AD">
        <w:rPr>
          <w:rFonts w:ascii="Menlo" w:hAnsi="Menlo" w:cs="Menlo"/>
          <w:color w:val="000000"/>
          <w:sz w:val="18"/>
          <w:szCs w:val="18"/>
        </w:rPr>
        <w:t>(pan2);</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.add</w:t>
      </w:r>
      <w:proofErr w:type="spellEnd"/>
      <w:r w:rsidRPr="003466AD">
        <w:rPr>
          <w:rFonts w:ascii="Menlo" w:hAnsi="Menlo" w:cs="Menlo"/>
          <w:color w:val="000000"/>
          <w:sz w:val="18"/>
          <w:szCs w:val="18"/>
        </w:rPr>
        <w:t>(pan3);</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.add</w:t>
      </w:r>
      <w:proofErr w:type="spellEnd"/>
      <w:r w:rsidRPr="003466AD">
        <w:rPr>
          <w:rFonts w:ascii="Menlo" w:hAnsi="Menlo" w:cs="Menlo"/>
          <w:color w:val="000000"/>
          <w:sz w:val="18"/>
          <w:szCs w:val="18"/>
        </w:rPr>
        <w:t>(pan4);</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.add</w:t>
      </w:r>
      <w:proofErr w:type="spellEnd"/>
      <w:r w:rsidRPr="003466AD">
        <w:rPr>
          <w:rFonts w:ascii="Menlo" w:hAnsi="Menlo" w:cs="Menlo"/>
          <w:color w:val="000000"/>
          <w:sz w:val="18"/>
          <w:szCs w:val="18"/>
        </w:rPr>
        <w:t>(pan5);</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.add</w:t>
      </w:r>
      <w:proofErr w:type="spellEnd"/>
      <w:r w:rsidRPr="003466AD">
        <w:rPr>
          <w:rFonts w:ascii="Menlo" w:hAnsi="Menlo" w:cs="Menlo"/>
          <w:color w:val="000000"/>
          <w:sz w:val="18"/>
          <w:szCs w:val="18"/>
        </w:rPr>
        <w:t>(pan6);</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.add</w:t>
      </w:r>
      <w:proofErr w:type="spellEnd"/>
      <w:r w:rsidRPr="003466AD">
        <w:rPr>
          <w:rFonts w:ascii="Menlo" w:hAnsi="Menlo" w:cs="Menlo"/>
          <w:color w:val="000000"/>
          <w:sz w:val="18"/>
          <w:szCs w:val="18"/>
        </w:rPr>
        <w:t>(pan7);</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type</w:t>
      </w:r>
      <w:proofErr w:type="spellEnd"/>
      <w:r w:rsidRPr="003466AD">
        <w:rPr>
          <w:rFonts w:ascii="Menlo" w:hAnsi="Menlo" w:cs="Menlo"/>
          <w:i/>
          <w:iCs/>
          <w:color w:val="808080"/>
          <w:sz w:val="18"/>
          <w:szCs w:val="18"/>
        </w:rPr>
        <w:t xml:space="preserve"> of player </w:t>
      </w:r>
      <w:proofErr w:type="spellStart"/>
      <w:r w:rsidRPr="003466AD">
        <w:rPr>
          <w:rFonts w:ascii="Menlo" w:hAnsi="Menlo" w:cs="Menlo"/>
          <w:i/>
          <w:iCs/>
          <w:color w:val="808080"/>
          <w:sz w:val="18"/>
          <w:szCs w:val="18"/>
        </w:rPr>
        <w:t>select</w:t>
      </w:r>
      <w:proofErr w:type="spellEnd"/>
      <w:r w:rsidRPr="003466AD">
        <w:rPr>
          <w:rFonts w:ascii="Menlo" w:hAnsi="Menlo" w:cs="Menlo"/>
          <w:i/>
          <w:iCs/>
          <w:color w:val="808080"/>
          <w:sz w:val="18"/>
          <w:szCs w:val="18"/>
        </w:rPr>
        <w:t xml:space="preserve"> for player 1.</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player 1 </w:t>
      </w:r>
      <w:proofErr w:type="spellStart"/>
      <w:r w:rsidRPr="003466AD">
        <w:rPr>
          <w:rFonts w:ascii="Menlo" w:hAnsi="Menlo" w:cs="Menlo"/>
          <w:i/>
          <w:iCs/>
          <w:color w:val="808080"/>
          <w:sz w:val="18"/>
          <w:szCs w:val="18"/>
        </w:rPr>
        <w:t>object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Player getPlayer1()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getPlayer</w:t>
      </w:r>
      <w:proofErr w:type="spellEnd"/>
      <w:r w:rsidRPr="003466AD">
        <w:rPr>
          <w:rFonts w:ascii="Menlo" w:hAnsi="Menlo" w:cs="Menlo"/>
          <w:color w:val="000000"/>
          <w:sz w:val="18"/>
          <w:szCs w:val="18"/>
        </w:rPr>
        <w:t>(</w:t>
      </w:r>
      <w:r w:rsidRPr="003466AD">
        <w:rPr>
          <w:rFonts w:ascii="Menlo" w:hAnsi="Menlo" w:cs="Menlo"/>
          <w:b/>
          <w:bCs/>
          <w:color w:val="660E7A"/>
          <w:sz w:val="18"/>
          <w:szCs w:val="18"/>
        </w:rPr>
        <w:t>cmbPlayer1Type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type</w:t>
      </w:r>
      <w:proofErr w:type="spellEnd"/>
      <w:r w:rsidRPr="003466AD">
        <w:rPr>
          <w:rFonts w:ascii="Menlo" w:hAnsi="Menlo" w:cs="Menlo"/>
          <w:i/>
          <w:iCs/>
          <w:color w:val="808080"/>
          <w:sz w:val="18"/>
          <w:szCs w:val="18"/>
        </w:rPr>
        <w:t xml:space="preserve"> of player </w:t>
      </w:r>
      <w:proofErr w:type="spellStart"/>
      <w:r w:rsidRPr="003466AD">
        <w:rPr>
          <w:rFonts w:ascii="Menlo" w:hAnsi="Menlo" w:cs="Menlo"/>
          <w:i/>
          <w:iCs/>
          <w:color w:val="808080"/>
          <w:sz w:val="18"/>
          <w:szCs w:val="18"/>
        </w:rPr>
        <w:t>select</w:t>
      </w:r>
      <w:proofErr w:type="spellEnd"/>
      <w:r w:rsidRPr="003466AD">
        <w:rPr>
          <w:rFonts w:ascii="Menlo" w:hAnsi="Menlo" w:cs="Menlo"/>
          <w:i/>
          <w:iCs/>
          <w:color w:val="808080"/>
          <w:sz w:val="18"/>
          <w:szCs w:val="18"/>
        </w:rPr>
        <w:t xml:space="preserve"> for player 2.</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the player 2 </w:t>
      </w:r>
      <w:proofErr w:type="spellStart"/>
      <w:r w:rsidRPr="003466AD">
        <w:rPr>
          <w:rFonts w:ascii="Menlo" w:hAnsi="Menlo" w:cs="Menlo"/>
          <w:i/>
          <w:iCs/>
          <w:color w:val="808080"/>
          <w:sz w:val="18"/>
          <w:szCs w:val="18"/>
        </w:rPr>
        <w:t>object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r w:rsidRPr="003466AD">
        <w:rPr>
          <w:rFonts w:ascii="Menlo" w:hAnsi="Menlo" w:cs="Menlo"/>
          <w:color w:val="000000"/>
          <w:sz w:val="18"/>
          <w:szCs w:val="18"/>
        </w:rPr>
        <w:t>Player getPlayer2()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getPlayer</w:t>
      </w:r>
      <w:proofErr w:type="spellEnd"/>
      <w:r w:rsidRPr="003466AD">
        <w:rPr>
          <w:rFonts w:ascii="Menlo" w:hAnsi="Menlo" w:cs="Menlo"/>
          <w:color w:val="000000"/>
          <w:sz w:val="18"/>
          <w:szCs w:val="18"/>
        </w:rPr>
        <w:t>(</w:t>
      </w:r>
      <w:r w:rsidRPr="003466AD">
        <w:rPr>
          <w:rFonts w:ascii="Menlo" w:hAnsi="Menlo" w:cs="Menlo"/>
          <w:b/>
          <w:bCs/>
          <w:color w:val="660E7A"/>
          <w:sz w:val="18"/>
          <w:szCs w:val="18"/>
        </w:rPr>
        <w:t>cmbPlayer2Type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Gets</w:t>
      </w:r>
      <w:proofErr w:type="spellEnd"/>
      <w:r w:rsidRPr="003466AD">
        <w:rPr>
          <w:rFonts w:ascii="Menlo" w:hAnsi="Menlo" w:cs="Menlo"/>
          <w:i/>
          <w:iCs/>
          <w:color w:val="808080"/>
          <w:sz w:val="18"/>
          <w:szCs w:val="18"/>
        </w:rPr>
        <w:t xml:space="preserve"> a new </w:t>
      </w:r>
      <w:proofErr w:type="spellStart"/>
      <w:r w:rsidRPr="003466AD">
        <w:rPr>
          <w:rFonts w:ascii="Menlo" w:hAnsi="Menlo" w:cs="Menlo"/>
          <w:i/>
          <w:iCs/>
          <w:color w:val="808080"/>
          <w:sz w:val="18"/>
          <w:szCs w:val="18"/>
        </w:rPr>
        <w:t>instance</w:t>
      </w:r>
      <w:proofErr w:type="spellEnd"/>
      <w:r w:rsidRPr="003466AD">
        <w:rPr>
          <w:rFonts w:ascii="Menlo" w:hAnsi="Menlo" w:cs="Menlo"/>
          <w:i/>
          <w:iCs/>
          <w:color w:val="808080"/>
          <w:sz w:val="18"/>
          <w:szCs w:val="18"/>
        </w:rPr>
        <w:t xml:space="preserve"> of the </w:t>
      </w:r>
      <w:proofErr w:type="spellStart"/>
      <w:r w:rsidRPr="003466AD">
        <w:rPr>
          <w:rFonts w:ascii="Menlo" w:hAnsi="Menlo" w:cs="Menlo"/>
          <w:i/>
          <w:iCs/>
          <w:color w:val="808080"/>
          <w:sz w:val="18"/>
          <w:szCs w:val="18"/>
        </w:rPr>
        <w:t>type</w:t>
      </w:r>
      <w:proofErr w:type="spellEnd"/>
      <w:r w:rsidRPr="003466AD">
        <w:rPr>
          <w:rFonts w:ascii="Menlo" w:hAnsi="Menlo" w:cs="Menlo"/>
          <w:i/>
          <w:iCs/>
          <w:color w:val="808080"/>
          <w:sz w:val="18"/>
          <w:szCs w:val="18"/>
        </w:rPr>
        <w:t xml:space="preserve"> of player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 xml:space="preserve"> for the </w:t>
      </w:r>
      <w:proofErr w:type="spellStart"/>
      <w:r w:rsidRPr="003466AD">
        <w:rPr>
          <w:rFonts w:ascii="Menlo" w:hAnsi="Menlo" w:cs="Menlo"/>
          <w:i/>
          <w:iCs/>
          <w:color w:val="808080"/>
          <w:sz w:val="18"/>
          <w:szCs w:val="18"/>
        </w:rPr>
        <w:t>specified</w:t>
      </w:r>
      <w:proofErr w:type="spellEnd"/>
      <w:r w:rsidRPr="003466AD">
        <w:rPr>
          <w:rFonts w:ascii="Menlo" w:hAnsi="Menlo" w:cs="Menlo"/>
          <w:i/>
          <w:iCs/>
          <w:color w:val="808080"/>
          <w:sz w:val="18"/>
          <w:szCs w:val="18"/>
        </w:rPr>
        <w:br/>
        <w:t xml:space="preserve">    * combo box.</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playerOpts</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 xml:space="preserve">the combo box with the player </w:t>
      </w:r>
      <w:proofErr w:type="spellStart"/>
      <w:r w:rsidRPr="003466AD">
        <w:rPr>
          <w:rFonts w:ascii="Menlo" w:hAnsi="Menlo" w:cs="Menlo"/>
          <w:i/>
          <w:iCs/>
          <w:color w:val="808080"/>
          <w:sz w:val="18"/>
          <w:szCs w:val="18"/>
        </w:rPr>
        <w:t>options</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r w:rsidRPr="003466AD">
        <w:rPr>
          <w:rFonts w:ascii="Menlo" w:hAnsi="Menlo" w:cs="Menlo"/>
          <w:i/>
          <w:iCs/>
          <w:color w:val="808080"/>
          <w:sz w:val="18"/>
          <w:szCs w:val="18"/>
        </w:rPr>
        <w:t xml:space="preserve">a new </w:t>
      </w:r>
      <w:proofErr w:type="spellStart"/>
      <w:r w:rsidRPr="003466AD">
        <w:rPr>
          <w:rFonts w:ascii="Menlo" w:hAnsi="Menlo" w:cs="Menlo"/>
          <w:i/>
          <w:iCs/>
          <w:color w:val="808080"/>
          <w:sz w:val="18"/>
          <w:szCs w:val="18"/>
        </w:rPr>
        <w:t>instance</w:t>
      </w:r>
      <w:proofErr w:type="spellEnd"/>
      <w:r w:rsidRPr="003466AD">
        <w:rPr>
          <w:rFonts w:ascii="Menlo" w:hAnsi="Menlo" w:cs="Menlo"/>
          <w:i/>
          <w:iCs/>
          <w:color w:val="808080"/>
          <w:sz w:val="18"/>
          <w:szCs w:val="18"/>
        </w:rPr>
        <w:t xml:space="preserve"> of a {</w:t>
      </w:r>
      <w:r w:rsidRPr="003466AD">
        <w:rPr>
          <w:rFonts w:ascii="Menlo" w:hAnsi="Menlo" w:cs="Menlo"/>
          <w:b/>
          <w:bCs/>
          <w:i/>
          <w:iCs/>
          <w:color w:val="808080"/>
          <w:sz w:val="18"/>
          <w:szCs w:val="18"/>
        </w:rPr>
        <w:t xml:space="preserve">@link </w:t>
      </w:r>
      <w:proofErr w:type="spellStart"/>
      <w:r w:rsidRPr="003466AD">
        <w:rPr>
          <w:rFonts w:ascii="Menlo" w:hAnsi="Menlo" w:cs="Menlo"/>
          <w:i/>
          <w:iCs/>
          <w:color w:val="808080"/>
          <w:sz w:val="18"/>
          <w:szCs w:val="18"/>
        </w:rPr>
        <w:t>com.dca.checkers.model.Player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object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corresponds</w:t>
      </w:r>
      <w:proofErr w:type="spellEnd"/>
      <w:r w:rsidRPr="003466AD">
        <w:rPr>
          <w:rFonts w:ascii="Menlo" w:hAnsi="Menlo" w:cs="Menlo"/>
          <w:i/>
          <w:iCs/>
          <w:color w:val="808080"/>
          <w:sz w:val="18"/>
          <w:szCs w:val="18"/>
        </w:rPr>
        <w:br/>
        <w:t xml:space="preserve">    * with the </w:t>
      </w:r>
      <w:proofErr w:type="spellStart"/>
      <w:r w:rsidRPr="003466AD">
        <w:rPr>
          <w:rFonts w:ascii="Menlo" w:hAnsi="Menlo" w:cs="Menlo"/>
          <w:i/>
          <w:iCs/>
          <w:color w:val="808080"/>
          <w:sz w:val="18"/>
          <w:szCs w:val="18"/>
        </w:rPr>
        <w:t>type</w:t>
      </w:r>
      <w:proofErr w:type="spellEnd"/>
      <w:r w:rsidRPr="003466AD">
        <w:rPr>
          <w:rFonts w:ascii="Menlo" w:hAnsi="Menlo" w:cs="Menlo"/>
          <w:i/>
          <w:iCs/>
          <w:color w:val="808080"/>
          <w:sz w:val="18"/>
          <w:szCs w:val="18"/>
        </w:rPr>
        <w:t xml:space="preserve"> of player </w:t>
      </w:r>
      <w:proofErr w:type="spellStart"/>
      <w:r w:rsidRPr="003466AD">
        <w:rPr>
          <w:rFonts w:ascii="Menlo" w:hAnsi="Menlo" w:cs="Menlo"/>
          <w:i/>
          <w:iCs/>
          <w:color w:val="808080"/>
          <w:sz w:val="18"/>
          <w:szCs w:val="18"/>
        </w:rPr>
        <w:t>selected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r w:rsidRPr="003466AD">
        <w:rPr>
          <w:rFonts w:ascii="Menlo" w:hAnsi="Menlo" w:cs="Menlo"/>
          <w:color w:val="000000"/>
          <w:sz w:val="18"/>
          <w:szCs w:val="18"/>
        </w:rPr>
        <w:t xml:space="preserve">Player </w:t>
      </w:r>
      <w:proofErr w:type="spellStart"/>
      <w:r w:rsidRPr="003466AD">
        <w:rPr>
          <w:rFonts w:ascii="Menlo" w:hAnsi="Menlo" w:cs="Menlo"/>
          <w:color w:val="000000"/>
          <w:sz w:val="18"/>
          <w:szCs w:val="18"/>
        </w:rPr>
        <w:t>getPlayer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JComboBox</w:t>
      </w:r>
      <w:proofErr w:type="spellEnd"/>
      <w:r w:rsidRPr="003466AD">
        <w:rPr>
          <w:rFonts w:ascii="Menlo" w:hAnsi="Menlo" w:cs="Menlo"/>
          <w:color w:val="000000"/>
          <w:sz w:val="18"/>
          <w:szCs w:val="18"/>
        </w:rPr>
        <w:t>&lt;</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&gt; </w:t>
      </w:r>
      <w:proofErr w:type="spellStart"/>
      <w:r w:rsidRPr="003466AD">
        <w:rPr>
          <w:rFonts w:ascii="Menlo" w:hAnsi="Menlo" w:cs="Menlo"/>
          <w:color w:val="000000"/>
          <w:sz w:val="18"/>
          <w:szCs w:val="18"/>
        </w:rPr>
        <w:t>playerOpts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Player </w:t>
      </w:r>
      <w:proofErr w:type="spellStart"/>
      <w:r w:rsidRPr="003466AD">
        <w:rPr>
          <w:rFonts w:ascii="Menlo" w:hAnsi="Menlo" w:cs="Menlo"/>
          <w:color w:val="000000"/>
          <w:sz w:val="18"/>
          <w:szCs w:val="18"/>
        </w:rPr>
        <w:t>player</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HumanPlayer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playerOpts</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000080"/>
          <w:sz w:val="18"/>
          <w:szCs w:val="18"/>
        </w:rPr>
        <w:t>null</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player;</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Determine</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type</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type</w:t>
      </w:r>
      <w:proofErr w:type="spellEnd"/>
      <w:r w:rsidRPr="003466AD">
        <w:rPr>
          <w:rFonts w:ascii="Menlo" w:hAnsi="Menlo" w:cs="Menlo"/>
          <w:color w:val="000000"/>
          <w:sz w:val="18"/>
          <w:szCs w:val="18"/>
        </w:rPr>
        <w:t xml:space="preserve"> = </w:t>
      </w:r>
      <w:r w:rsidRPr="003466AD">
        <w:rPr>
          <w:rFonts w:ascii="Menlo" w:hAnsi="Menlo" w:cs="Menlo"/>
          <w:b/>
          <w:bCs/>
          <w:color w:val="008000"/>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playerOpts.getSelectedItem</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type.equals</w:t>
      </w:r>
      <w:proofErr w:type="spellEnd"/>
      <w:r w:rsidRPr="003466AD">
        <w:rPr>
          <w:rFonts w:ascii="Menlo" w:hAnsi="Menlo" w:cs="Menlo"/>
          <w:color w:val="000000"/>
          <w:sz w:val="18"/>
          <w:szCs w:val="18"/>
        </w:rPr>
        <w:t>(</w:t>
      </w:r>
      <w:r w:rsidRPr="003466AD">
        <w:rPr>
          <w:rFonts w:ascii="Menlo" w:hAnsi="Menlo" w:cs="Menlo"/>
          <w:b/>
          <w:bCs/>
          <w:color w:val="008000"/>
          <w:sz w:val="18"/>
          <w:szCs w:val="18"/>
        </w:rPr>
        <w:t>"AI - Random"</w:t>
      </w:r>
      <w:r w:rsidRPr="003466AD">
        <w:rPr>
          <w:rFonts w:ascii="Menlo" w:hAnsi="Menlo" w:cs="Menlo"/>
          <w:color w:val="000000"/>
          <w:sz w:val="18"/>
          <w:szCs w:val="18"/>
        </w:rPr>
        <w:t>)) {</w:t>
      </w:r>
      <w:r w:rsidRPr="003466AD">
        <w:rPr>
          <w:rFonts w:ascii="Menlo" w:hAnsi="Menlo" w:cs="Menlo"/>
          <w:color w:val="000000"/>
          <w:sz w:val="18"/>
          <w:szCs w:val="18"/>
        </w:rPr>
        <w:br/>
        <w:t xml:space="preserve">         player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AIRandomPlayer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type.equals</w:t>
      </w:r>
      <w:proofErr w:type="spellEnd"/>
      <w:r w:rsidRPr="003466AD">
        <w:rPr>
          <w:rFonts w:ascii="Menlo" w:hAnsi="Menlo" w:cs="Menlo"/>
          <w:color w:val="000000"/>
          <w:sz w:val="18"/>
          <w:szCs w:val="18"/>
        </w:rPr>
        <w:t>(</w:t>
      </w:r>
      <w:r w:rsidRPr="003466AD">
        <w:rPr>
          <w:rFonts w:ascii="Menlo" w:hAnsi="Menlo" w:cs="Menlo"/>
          <w:b/>
          <w:bCs/>
          <w:color w:val="008000"/>
          <w:sz w:val="18"/>
          <w:szCs w:val="18"/>
        </w:rPr>
        <w:t xml:space="preserve">"AI - </w:t>
      </w:r>
      <w:proofErr w:type="spellStart"/>
      <w:r w:rsidRPr="003466AD">
        <w:rPr>
          <w:rFonts w:ascii="Menlo" w:hAnsi="Menlo" w:cs="Menlo"/>
          <w:b/>
          <w:bCs/>
          <w:color w:val="008000"/>
          <w:sz w:val="18"/>
          <w:szCs w:val="18"/>
        </w:rPr>
        <w:t>MinMax</w:t>
      </w:r>
      <w:proofErr w:type="spellEnd"/>
      <w:r w:rsidRPr="003466AD">
        <w:rPr>
          <w:rFonts w:ascii="Menlo" w:hAnsi="Menlo" w:cs="Menlo"/>
          <w:b/>
          <w:bCs/>
          <w:color w:val="008000"/>
          <w:sz w:val="18"/>
          <w:szCs w:val="18"/>
        </w:rPr>
        <w:t>"</w:t>
      </w:r>
      <w:r w:rsidRPr="003466AD">
        <w:rPr>
          <w:rFonts w:ascii="Menlo" w:hAnsi="Menlo" w:cs="Menlo"/>
          <w:color w:val="000000"/>
          <w:sz w:val="18"/>
          <w:szCs w:val="18"/>
        </w:rPr>
        <w:t>)) {</w:t>
      </w:r>
      <w:r w:rsidRPr="003466AD">
        <w:rPr>
          <w:rFonts w:ascii="Menlo" w:hAnsi="Menlo" w:cs="Menlo"/>
          <w:color w:val="000000"/>
          <w:sz w:val="18"/>
          <w:szCs w:val="18"/>
        </w:rPr>
        <w:br/>
        <w:t xml:space="preserve">         player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AIMinMax</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player;</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id must be </w:t>
      </w:r>
      <w:proofErr w:type="spellStart"/>
      <w:r w:rsidRPr="003466AD">
        <w:rPr>
          <w:rFonts w:ascii="Menlo" w:hAnsi="Menlo" w:cs="Menlo"/>
          <w:i/>
          <w:iCs/>
          <w:color w:val="808080"/>
          <w:sz w:val="18"/>
          <w:szCs w:val="18"/>
        </w:rPr>
        <w:t>shown</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tiles</w:t>
      </w:r>
      <w:proofErr w:type="spellEnd"/>
      <w:r w:rsidRPr="003466AD">
        <w:rPr>
          <w:rFonts w:ascii="Menlo" w:hAnsi="Menlo" w:cs="Menlo"/>
          <w:i/>
          <w:iCs/>
          <w:color w:val="808080"/>
          <w:sz w:val="18"/>
          <w:szCs w:val="18"/>
        </w:rPr>
        <w:t xml:space="preserve"> id must be </w:t>
      </w:r>
      <w:proofErr w:type="spellStart"/>
      <w:r w:rsidRPr="003466AD">
        <w:rPr>
          <w:rFonts w:ascii="Menlo" w:hAnsi="Menlo" w:cs="Menlo"/>
          <w:i/>
          <w:iCs/>
          <w:color w:val="808080"/>
          <w:sz w:val="18"/>
          <w:szCs w:val="18"/>
        </w:rPr>
        <w:t>shown</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false.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getTilesIdVisibility</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chbTilesId</w:t>
      </w:r>
      <w:r w:rsidRPr="003466AD">
        <w:rPr>
          <w:rFonts w:ascii="Menlo" w:hAnsi="Menlo" w:cs="Menlo"/>
          <w:color w:val="000000"/>
          <w:sz w:val="18"/>
          <w:szCs w:val="18"/>
        </w:rPr>
        <w:t>.isSelected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must be </w:t>
      </w:r>
      <w:proofErr w:type="spellStart"/>
      <w:r w:rsidRPr="003466AD">
        <w:rPr>
          <w:rFonts w:ascii="Menlo" w:hAnsi="Menlo" w:cs="Menlo"/>
          <w:i/>
          <w:iCs/>
          <w:color w:val="808080"/>
          <w:sz w:val="18"/>
          <w:szCs w:val="18"/>
        </w:rPr>
        <w:t>shown</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must be </w:t>
      </w:r>
      <w:proofErr w:type="spellStart"/>
      <w:r w:rsidRPr="003466AD">
        <w:rPr>
          <w:rFonts w:ascii="Menlo" w:hAnsi="Menlo" w:cs="Menlo"/>
          <w:i/>
          <w:iCs/>
          <w:color w:val="808080"/>
          <w:sz w:val="18"/>
          <w:szCs w:val="18"/>
        </w:rPr>
        <w:t>shown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false.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getShowMovablePieces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chbShowMovablePieces</w:t>
      </w:r>
      <w:r w:rsidRPr="003466AD">
        <w:rPr>
          <w:rFonts w:ascii="Menlo" w:hAnsi="Menlo" w:cs="Menlo"/>
          <w:color w:val="000000"/>
          <w:sz w:val="18"/>
          <w:szCs w:val="18"/>
        </w:rPr>
        <w:t>.isSelected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Get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movable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must be </w:t>
      </w:r>
      <w:proofErr w:type="spellStart"/>
      <w:r w:rsidRPr="003466AD">
        <w:rPr>
          <w:rFonts w:ascii="Menlo" w:hAnsi="Menlo" w:cs="Menlo"/>
          <w:i/>
          <w:iCs/>
          <w:color w:val="808080"/>
          <w:sz w:val="18"/>
          <w:szCs w:val="18"/>
        </w:rPr>
        <w:t>shown</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@return </w:t>
      </w:r>
      <w:proofErr w:type="spellStart"/>
      <w:r w:rsidRPr="003466AD">
        <w:rPr>
          <w:rFonts w:ascii="Menlo" w:hAnsi="Menlo" w:cs="Menlo"/>
          <w:i/>
          <w:iCs/>
          <w:color w:val="808080"/>
          <w:sz w:val="18"/>
          <w:szCs w:val="18"/>
        </w:rPr>
        <w:t>true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flag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tells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moves</w:t>
      </w:r>
      <w:proofErr w:type="spellEnd"/>
      <w:r w:rsidRPr="003466AD">
        <w:rPr>
          <w:rFonts w:ascii="Menlo" w:hAnsi="Menlo" w:cs="Menlo"/>
          <w:i/>
          <w:iCs/>
          <w:color w:val="808080"/>
          <w:sz w:val="18"/>
          <w:szCs w:val="18"/>
        </w:rPr>
        <w:t xml:space="preserve"> of </w:t>
      </w:r>
      <w:proofErr w:type="spellStart"/>
      <w:r w:rsidRPr="003466AD">
        <w:rPr>
          <w:rFonts w:ascii="Menlo" w:hAnsi="Menlo" w:cs="Menlo"/>
          <w:i/>
          <w:iCs/>
          <w:color w:val="808080"/>
          <w:sz w:val="18"/>
          <w:szCs w:val="18"/>
        </w:rPr>
        <w:t>movable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pieces</w:t>
      </w:r>
      <w:proofErr w:type="spellEnd"/>
      <w:r w:rsidRPr="003466AD">
        <w:rPr>
          <w:rFonts w:ascii="Menlo" w:hAnsi="Menlo" w:cs="Menlo"/>
          <w:i/>
          <w:iCs/>
          <w:color w:val="808080"/>
          <w:sz w:val="18"/>
          <w:szCs w:val="18"/>
        </w:rPr>
        <w:t xml:space="preserve"> must be </w:t>
      </w:r>
      <w:proofErr w:type="spellStart"/>
      <w:r w:rsidRPr="003466AD">
        <w:rPr>
          <w:rFonts w:ascii="Menlo" w:hAnsi="Menlo" w:cs="Menlo"/>
          <w:i/>
          <w:iCs/>
          <w:color w:val="808080"/>
          <w:sz w:val="18"/>
          <w:szCs w:val="18"/>
        </w:rPr>
        <w:t>shown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otherwise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return</w:t>
      </w:r>
      <w:proofErr w:type="spellEnd"/>
      <w:r w:rsidRPr="003466AD">
        <w:rPr>
          <w:rFonts w:ascii="Menlo" w:hAnsi="Menlo" w:cs="Menlo"/>
          <w:i/>
          <w:iCs/>
          <w:color w:val="808080"/>
          <w:sz w:val="18"/>
          <w:szCs w:val="18"/>
        </w:rPr>
        <w:t xml:space="preserve"> false.</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getShowNextMoves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return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chbShowNextMoves</w:t>
      </w:r>
      <w:r w:rsidRPr="003466AD">
        <w:rPr>
          <w:rFonts w:ascii="Menlo" w:hAnsi="Menlo" w:cs="Menlo"/>
          <w:color w:val="000000"/>
          <w:sz w:val="18"/>
          <w:szCs w:val="18"/>
        </w:rPr>
        <w:t>.isSelected</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w:t>
      </w:r>
    </w:p>
    <w:p w14:paraId="765817D1" w14:textId="2F71C354" w:rsidR="00C31355" w:rsidRDefault="00C31355" w:rsidP="00C31355">
      <w:pPr>
        <w:pStyle w:val="Titolo2"/>
      </w:pPr>
      <w:proofErr w:type="spellStart"/>
      <w:r>
        <w:t>SmartController</w:t>
      </w:r>
      <w:bookmarkEnd w:id="328"/>
      <w:proofErr w:type="spellEnd"/>
    </w:p>
    <w:p w14:paraId="386A766B"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29" w:name="_Toc53657020"/>
      <w:r w:rsidRPr="003466AD">
        <w:rPr>
          <w:rFonts w:ascii="Menlo" w:hAnsi="Menlo" w:cs="Menlo"/>
          <w:b/>
          <w:bCs/>
          <w:color w:val="000080"/>
          <w:sz w:val="18"/>
          <w:szCs w:val="18"/>
        </w:rPr>
        <w:t xml:space="preserve">package </w:t>
      </w:r>
      <w:proofErr w:type="spellStart"/>
      <w:proofErr w:type="gramStart"/>
      <w:r w:rsidRPr="003466AD">
        <w:rPr>
          <w:rFonts w:ascii="Menlo" w:hAnsi="Menlo" w:cs="Menlo"/>
          <w:color w:val="000000"/>
          <w:sz w:val="18"/>
          <w:szCs w:val="18"/>
        </w:rPr>
        <w:t>com.dca.checkers</w:t>
      </w:r>
      <w:proofErr w:type="gramEnd"/>
      <w:r w:rsidRPr="003466AD">
        <w:rPr>
          <w:rFonts w:ascii="Menlo" w:hAnsi="Menlo" w:cs="Menlo"/>
          <w:color w:val="000000"/>
          <w:sz w:val="18"/>
          <w:szCs w:val="18"/>
        </w:rPr>
        <w:t>.ui</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java.awt.Component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java.awt.event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javax.swing</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javax.swing.text</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i/>
          <w:iCs/>
          <w:color w:val="808080"/>
          <w:sz w:val="18"/>
          <w:szCs w:val="18"/>
        </w:rPr>
        <w:t>/**</w:t>
      </w:r>
      <w:r w:rsidRPr="003466AD">
        <w:rPr>
          <w:rFonts w:ascii="Menlo" w:hAnsi="Menlo" w:cs="Menlo"/>
          <w:i/>
          <w:iCs/>
          <w:color w:val="808080"/>
          <w:sz w:val="18"/>
          <w:szCs w:val="18"/>
        </w:rPr>
        <w:br/>
        <w:t xml:space="preserve"> * The {</w:t>
      </w:r>
      <w:r w:rsidRPr="003466AD">
        <w:rPr>
          <w:rFonts w:ascii="Menlo" w:hAnsi="Menlo" w:cs="Menlo"/>
          <w:b/>
          <w:bCs/>
          <w:i/>
          <w:iCs/>
          <w:color w:val="808080"/>
          <w:sz w:val="18"/>
          <w:szCs w:val="18"/>
        </w:rPr>
        <w:t xml:space="preserve">@code </w:t>
      </w:r>
      <w:proofErr w:type="spellStart"/>
      <w:r w:rsidRPr="003466AD">
        <w:rPr>
          <w:rFonts w:ascii="Menlo" w:hAnsi="Menlo" w:cs="Menlo"/>
          <w:i/>
          <w:iCs/>
          <w:color w:val="808080"/>
          <w:sz w:val="18"/>
          <w:szCs w:val="18"/>
        </w:rPr>
        <w:t>SmartScroller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attempt</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keep</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positioned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based</w:t>
      </w:r>
      <w:proofErr w:type="spellEnd"/>
      <w:r w:rsidRPr="003466AD">
        <w:rPr>
          <w:rFonts w:ascii="Menlo" w:hAnsi="Menlo" w:cs="Menlo"/>
          <w:i/>
          <w:iCs/>
          <w:color w:val="808080"/>
          <w:sz w:val="18"/>
          <w:szCs w:val="18"/>
        </w:rPr>
        <w:t xml:space="preserve"> on</w:t>
      </w:r>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users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interaction</w:t>
      </w:r>
      <w:proofErr w:type="spellEnd"/>
      <w:r w:rsidRPr="003466AD">
        <w:rPr>
          <w:rFonts w:ascii="Menlo" w:hAnsi="Menlo" w:cs="Menlo"/>
          <w:i/>
          <w:iCs/>
          <w:color w:val="808080"/>
          <w:sz w:val="18"/>
          <w:szCs w:val="18"/>
        </w:rPr>
        <w:t xml:space="preserve"> with the </w:t>
      </w:r>
      <w:proofErr w:type="spellStart"/>
      <w:r w:rsidRPr="003466AD">
        <w:rPr>
          <w:rFonts w:ascii="Menlo" w:hAnsi="Menlo" w:cs="Menlo"/>
          <w:i/>
          <w:iCs/>
          <w:color w:val="808080"/>
          <w:sz w:val="18"/>
          <w:szCs w:val="18"/>
        </w:rPr>
        <w:t>scrollbar</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normal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behaviour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keep</w:t>
      </w:r>
      <w:proofErr w:type="spellEnd"/>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positioned</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see</w:t>
      </w:r>
      <w:proofErr w:type="spellEnd"/>
      <w:r w:rsidRPr="003466AD">
        <w:rPr>
          <w:rFonts w:ascii="Menlo" w:hAnsi="Menlo" w:cs="Menlo"/>
          <w:i/>
          <w:iCs/>
          <w:color w:val="808080"/>
          <w:sz w:val="18"/>
          <w:szCs w:val="18"/>
        </w:rPr>
        <w:t xml:space="preserve"> new data </w:t>
      </w:r>
      <w:proofErr w:type="spellStart"/>
      <w:r w:rsidRPr="003466AD">
        <w:rPr>
          <w:rFonts w:ascii="Menlo" w:hAnsi="Menlo" w:cs="Menlo"/>
          <w:i/>
          <w:iCs/>
          <w:color w:val="808080"/>
          <w:sz w:val="18"/>
          <w:szCs w:val="18"/>
        </w:rPr>
        <w:t>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dynamically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Assuming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vertical</w:t>
      </w:r>
      <w:proofErr w:type="spellEnd"/>
      <w:r w:rsidRPr="003466AD">
        <w:rPr>
          <w:rFonts w:ascii="Menlo" w:hAnsi="Menlo" w:cs="Menlo"/>
          <w:i/>
          <w:iCs/>
          <w:color w:val="808080"/>
          <w:sz w:val="18"/>
          <w:szCs w:val="18"/>
        </w:rPr>
        <w:t xml:space="preserve"> scrolling and data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added</w:t>
      </w:r>
      <w:proofErr w:type="spellEnd"/>
      <w:r w:rsidRPr="003466AD">
        <w:rPr>
          <w:rFonts w:ascii="Menlo" w:hAnsi="Menlo" w:cs="Menlo"/>
          <w:i/>
          <w:iCs/>
          <w:color w:val="808080"/>
          <w:sz w:val="18"/>
          <w:szCs w:val="18"/>
        </w:rPr>
        <w:t xml:space="preserve"> to the bottom:</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bottom and new data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then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automatically</w:t>
      </w:r>
      <w:proofErr w:type="spellEnd"/>
      <w:r w:rsidRPr="003466AD">
        <w:rPr>
          <w:rFonts w:ascii="Menlo" w:hAnsi="Menlo" w:cs="Menlo"/>
          <w:i/>
          <w:iCs/>
          <w:color w:val="808080"/>
          <w:sz w:val="18"/>
          <w:szCs w:val="18"/>
        </w:rPr>
        <w:t xml:space="preserve"> scroll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to the bottom</w:t>
      </w:r>
      <w:r w:rsidRPr="003466AD">
        <w:rPr>
          <w:rFonts w:ascii="Menlo" w:hAnsi="Menlo" w:cs="Menlo"/>
          <w:i/>
          <w:iCs/>
          <w:color w:val="808080"/>
          <w:sz w:val="18"/>
          <w:szCs w:val="18"/>
        </w:rPr>
        <w:br/>
        <w:t xml:space="preserve"> * -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bottom and new data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then</w:t>
      </w:r>
      <w:proofErr w:type="spellEnd"/>
      <w:r w:rsidRPr="003466AD">
        <w:rPr>
          <w:rFonts w:ascii="Menlo" w:hAnsi="Menlo" w:cs="Menlo"/>
          <w:i/>
          <w:iCs/>
          <w:color w:val="808080"/>
          <w:sz w:val="18"/>
          <w:szCs w:val="18"/>
        </w:rPr>
        <w:t xml:space="preserve"> do </w:t>
      </w:r>
      <w:proofErr w:type="spellStart"/>
      <w:r w:rsidRPr="003466AD">
        <w:rPr>
          <w:rFonts w:ascii="Menlo" w:hAnsi="Menlo" w:cs="Menlo"/>
          <w:i/>
          <w:iCs/>
          <w:color w:val="808080"/>
          <w:sz w:val="18"/>
          <w:szCs w:val="18"/>
        </w:rPr>
        <w:t>nothing</w:t>
      </w:r>
      <w:proofErr w:type="spellEnd"/>
      <w:r w:rsidRPr="003466AD">
        <w:rPr>
          <w:rFonts w:ascii="Menlo" w:hAnsi="Menlo" w:cs="Menlo"/>
          <w:i/>
          <w:iCs/>
          <w:color w:val="808080"/>
          <w:sz w:val="18"/>
          <w:szCs w:val="18"/>
        </w:rPr>
        <w:t xml:space="preserve"> with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Assuming</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vertical</w:t>
      </w:r>
      <w:proofErr w:type="spellEnd"/>
      <w:r w:rsidRPr="003466AD">
        <w:rPr>
          <w:rFonts w:ascii="Menlo" w:hAnsi="Menlo" w:cs="Menlo"/>
          <w:i/>
          <w:iCs/>
          <w:color w:val="808080"/>
          <w:sz w:val="18"/>
          <w:szCs w:val="18"/>
        </w:rPr>
        <w:t xml:space="preserve"> scrolling and data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added</w:t>
      </w:r>
      <w:proofErr w:type="spellEnd"/>
      <w:r w:rsidRPr="003466AD">
        <w:rPr>
          <w:rFonts w:ascii="Menlo" w:hAnsi="Menlo" w:cs="Menlo"/>
          <w:i/>
          <w:iCs/>
          <w:color w:val="808080"/>
          <w:sz w:val="18"/>
          <w:szCs w:val="18"/>
        </w:rPr>
        <w:t xml:space="preserve"> to the top:</w:t>
      </w:r>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top and new data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then</w:t>
      </w:r>
      <w:proofErr w:type="spellEnd"/>
      <w:r w:rsidRPr="003466AD">
        <w:rPr>
          <w:rFonts w:ascii="Menlo" w:hAnsi="Menlo" w:cs="Menlo"/>
          <w:i/>
          <w:iCs/>
          <w:color w:val="808080"/>
          <w:sz w:val="18"/>
          <w:szCs w:val="18"/>
        </w:rPr>
        <w:t xml:space="preserve"> do </w:t>
      </w:r>
      <w:proofErr w:type="spellStart"/>
      <w:r w:rsidRPr="003466AD">
        <w:rPr>
          <w:rFonts w:ascii="Menlo" w:hAnsi="Menlo" w:cs="Menlo"/>
          <w:i/>
          <w:iCs/>
          <w:color w:val="808080"/>
          <w:sz w:val="18"/>
          <w:szCs w:val="18"/>
        </w:rPr>
        <w:t>nothing</w:t>
      </w:r>
      <w:proofErr w:type="spellEnd"/>
      <w:r w:rsidRPr="003466AD">
        <w:rPr>
          <w:rFonts w:ascii="Menlo" w:hAnsi="Menlo" w:cs="Menlo"/>
          <w:i/>
          <w:iCs/>
          <w:color w:val="808080"/>
          <w:sz w:val="18"/>
          <w:szCs w:val="18"/>
        </w:rPr>
        <w:t xml:space="preserve"> with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br/>
        <w:t xml:space="preserve"> * -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top and new data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then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adjust</w:t>
      </w:r>
      <w:proofErr w:type="spellEnd"/>
      <w:r w:rsidRPr="003466AD">
        <w:rPr>
          <w:rFonts w:ascii="Menlo" w:hAnsi="Menlo" w:cs="Menlo"/>
          <w:i/>
          <w:iCs/>
          <w:color w:val="808080"/>
          <w:sz w:val="18"/>
          <w:szCs w:val="18"/>
        </w:rPr>
        <w:br/>
        <w:t xml:space="preserve"> *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to the relative position </w:t>
      </w:r>
      <w:proofErr w:type="spellStart"/>
      <w:r w:rsidRPr="003466AD">
        <w:rPr>
          <w:rFonts w:ascii="Menlo" w:hAnsi="Menlo" w:cs="Menlo"/>
          <w:i/>
          <w:iCs/>
          <w:color w:val="808080"/>
          <w:sz w:val="18"/>
          <w:szCs w:val="18"/>
        </w:rPr>
        <w:t>it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before</w:t>
      </w:r>
      <w:proofErr w:type="spellEnd"/>
      <w:r w:rsidRPr="003466AD">
        <w:rPr>
          <w:rFonts w:ascii="Menlo" w:hAnsi="Menlo" w:cs="Menlo"/>
          <w:i/>
          <w:iCs/>
          <w:color w:val="808080"/>
          <w:sz w:val="18"/>
          <w:szCs w:val="18"/>
        </w:rPr>
        <w:t xml:space="preserve"> the data </w:t>
      </w:r>
      <w:proofErr w:type="spellStart"/>
      <w:r w:rsidRPr="003466AD">
        <w:rPr>
          <w:rFonts w:ascii="Menlo" w:hAnsi="Menlo" w:cs="Menlo"/>
          <w:i/>
          <w:iCs/>
          <w:color w:val="808080"/>
          <w:sz w:val="18"/>
          <w:szCs w:val="18"/>
        </w:rPr>
        <w:t>was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added</w:t>
      </w:r>
      <w:proofErr w:type="spellEnd"/>
      <w:r w:rsidRPr="003466AD">
        <w:rPr>
          <w:rFonts w:ascii="Menlo" w:hAnsi="Menlo" w:cs="Menlo"/>
          <w:i/>
          <w:iCs/>
          <w:color w:val="808080"/>
          <w:sz w:val="18"/>
          <w:szCs w:val="18"/>
        </w:rPr>
        <w:br/>
        <w:t xml:space="preserve"> * </w:t>
      </w:r>
      <w:r w:rsidRPr="003466AD">
        <w:rPr>
          <w:rFonts w:ascii="Menlo" w:hAnsi="Menlo" w:cs="Menlo"/>
          <w:i/>
          <w:iCs/>
          <w:color w:val="808080"/>
          <w:sz w:val="18"/>
          <w:szCs w:val="18"/>
          <w:shd w:val="clear" w:color="auto" w:fill="E2FFE2"/>
        </w:rPr>
        <w:t>&lt;p&gt;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Similar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logic</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would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apply</w:t>
      </w:r>
      <w:proofErr w:type="spellEnd"/>
      <w:r w:rsidRPr="003466AD">
        <w:rPr>
          <w:rFonts w:ascii="Menlo" w:hAnsi="Menlo" w:cs="Menlo"/>
          <w:i/>
          <w:iCs/>
          <w:color w:val="808080"/>
          <w:sz w:val="18"/>
          <w:szCs w:val="18"/>
        </w:rPr>
        <w:t xml:space="preserve"> for </w:t>
      </w:r>
      <w:proofErr w:type="spellStart"/>
      <w:r w:rsidRPr="003466AD">
        <w:rPr>
          <w:rFonts w:ascii="Menlo" w:hAnsi="Menlo" w:cs="Menlo"/>
          <w:i/>
          <w:iCs/>
          <w:color w:val="808080"/>
          <w:sz w:val="18"/>
          <w:szCs w:val="18"/>
        </w:rPr>
        <w:t>horizontal</w:t>
      </w:r>
      <w:proofErr w:type="spellEnd"/>
      <w:r w:rsidRPr="003466AD">
        <w:rPr>
          <w:rFonts w:ascii="Menlo" w:hAnsi="Menlo" w:cs="Menlo"/>
          <w:i/>
          <w:iCs/>
          <w:color w:val="808080"/>
          <w:sz w:val="18"/>
          <w:szCs w:val="18"/>
        </w:rPr>
        <w:t xml:space="preserve"> scrolling.</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SmartScroller</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implements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AdjustmentListener</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HORIZONTAL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VERTICAL </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START </w:t>
      </w:r>
      <w:r w:rsidRPr="003466AD">
        <w:rPr>
          <w:rFonts w:ascii="Menlo" w:hAnsi="Menlo" w:cs="Menlo"/>
          <w:color w:val="000000"/>
          <w:sz w:val="18"/>
          <w:szCs w:val="18"/>
        </w:rPr>
        <w:t xml:space="preserve">=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b/>
          <w:bCs/>
          <w:i/>
          <w:iCs/>
          <w:color w:val="660E7A"/>
          <w:sz w:val="18"/>
          <w:szCs w:val="18"/>
        </w:rPr>
        <w:t xml:space="preserve">END </w:t>
      </w:r>
      <w:r w:rsidRPr="003466AD">
        <w:rPr>
          <w:rFonts w:ascii="Menlo" w:hAnsi="Menlo" w:cs="Menlo"/>
          <w:color w:val="000000"/>
          <w:sz w:val="18"/>
          <w:szCs w:val="18"/>
        </w:rPr>
        <w:t xml:space="preserve">=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viewportPosition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color w:val="000000"/>
          <w:sz w:val="18"/>
          <w:szCs w:val="18"/>
        </w:rPr>
        <w:t>JScrollBar</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scrollBar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adjustScrollBar</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previousValue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660E7A"/>
          <w:sz w:val="18"/>
          <w:szCs w:val="18"/>
        </w:rPr>
        <w:t>previousMaximum</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w:t>
      </w:r>
      <w:r w:rsidRPr="003466AD">
        <w:rPr>
          <w:rFonts w:ascii="Menlo" w:hAnsi="Menlo" w:cs="Menlo"/>
          <w:color w:val="0000FF"/>
          <w:sz w:val="18"/>
          <w:szCs w:val="18"/>
        </w:rPr>
        <w:t>1</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Convenience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constructor</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Scroll </w:t>
      </w:r>
      <w:proofErr w:type="spellStart"/>
      <w:r w:rsidRPr="003466AD">
        <w:rPr>
          <w:rFonts w:ascii="Menlo" w:hAnsi="Menlo" w:cs="Menlo"/>
          <w:i/>
          <w:iCs/>
          <w:color w:val="808080"/>
          <w:sz w:val="18"/>
          <w:szCs w:val="18"/>
        </w:rPr>
        <w:t>direction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VERTICAL and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position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END.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scrollPane</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the scroll pane to monitor</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SmartScroller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JScrollPane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scrollPane</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scrollPane</w:t>
      </w:r>
      <w:proofErr w:type="spellEnd"/>
      <w:r w:rsidRPr="003466AD">
        <w:rPr>
          <w:rFonts w:ascii="Menlo" w:hAnsi="Menlo" w:cs="Menlo"/>
          <w:color w:val="000000"/>
          <w:sz w:val="18"/>
          <w:szCs w:val="18"/>
        </w:rPr>
        <w:t xml:space="preserve">, </w:t>
      </w:r>
      <w:r w:rsidRPr="003466AD">
        <w:rPr>
          <w:rFonts w:ascii="Menlo" w:hAnsi="Menlo" w:cs="Menlo"/>
          <w:b/>
          <w:bCs/>
          <w:i/>
          <w:iCs/>
          <w:color w:val="660E7A"/>
          <w:sz w:val="18"/>
          <w:szCs w:val="18"/>
        </w:rPr>
        <w:t>VERTICAL</w:t>
      </w:r>
      <w:r w:rsidRPr="003466AD">
        <w:rPr>
          <w:rFonts w:ascii="Menlo" w:hAnsi="Menlo" w:cs="Menlo"/>
          <w:color w:val="000000"/>
          <w:sz w:val="18"/>
          <w:szCs w:val="18"/>
        </w:rPr>
        <w:t xml:space="preserve">, </w:t>
      </w:r>
      <w:r w:rsidRPr="003466AD">
        <w:rPr>
          <w:rFonts w:ascii="Menlo" w:hAnsi="Menlo" w:cs="Menlo"/>
          <w:b/>
          <w:bCs/>
          <w:i/>
          <w:iCs/>
          <w:color w:val="660E7A"/>
          <w:sz w:val="18"/>
          <w:szCs w:val="18"/>
        </w:rPr>
        <w:t>END</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Convenience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constructor</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Scroll </w:t>
      </w:r>
      <w:proofErr w:type="spellStart"/>
      <w:r w:rsidRPr="003466AD">
        <w:rPr>
          <w:rFonts w:ascii="Menlo" w:hAnsi="Menlo" w:cs="Menlo"/>
          <w:i/>
          <w:iCs/>
          <w:color w:val="808080"/>
          <w:sz w:val="18"/>
          <w:szCs w:val="18"/>
        </w:rPr>
        <w:t>direction</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VERTICAL.</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scrollPane</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the scroll pane to monitor</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viewportPosition</w:t>
      </w:r>
      <w:proofErr w:type="spellEnd"/>
      <w:r w:rsidRPr="003466AD">
        <w:rPr>
          <w:rFonts w:ascii="Menlo" w:hAnsi="Menlo" w:cs="Menlo"/>
          <w:b/>
          <w:bCs/>
          <w:i/>
          <w:iCs/>
          <w:color w:val="3D3D3D"/>
          <w:sz w:val="18"/>
          <w:szCs w:val="18"/>
        </w:rPr>
        <w:t xml:space="preserve">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values</w:t>
      </w:r>
      <w:proofErr w:type="spellEnd"/>
      <w:r w:rsidRPr="003466AD">
        <w:rPr>
          <w:rFonts w:ascii="Menlo" w:hAnsi="Menlo" w:cs="Menlo"/>
          <w:i/>
          <w:iCs/>
          <w:color w:val="808080"/>
          <w:sz w:val="18"/>
          <w:szCs w:val="18"/>
        </w:rPr>
        <w:t xml:space="preserve"> are START and END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SmartScroller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JScrollPane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scrollPane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viewportPosition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scrollPane</w:t>
      </w:r>
      <w:proofErr w:type="spellEnd"/>
      <w:r w:rsidRPr="003466AD">
        <w:rPr>
          <w:rFonts w:ascii="Menlo" w:hAnsi="Menlo" w:cs="Menlo"/>
          <w:color w:val="000000"/>
          <w:sz w:val="18"/>
          <w:szCs w:val="18"/>
        </w:rPr>
        <w:t xml:space="preserve">, </w:t>
      </w:r>
      <w:r w:rsidRPr="003466AD">
        <w:rPr>
          <w:rFonts w:ascii="Menlo" w:hAnsi="Menlo" w:cs="Menlo"/>
          <w:b/>
          <w:bCs/>
          <w:i/>
          <w:iCs/>
          <w:color w:val="660E7A"/>
          <w:sz w:val="18"/>
          <w:szCs w:val="18"/>
        </w:rPr>
        <w:t>VERTICAL</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viewportPosition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r>
      <w:r w:rsidRPr="003466AD">
        <w:rPr>
          <w:rFonts w:ascii="Menlo" w:hAnsi="Menlo" w:cs="Menlo"/>
          <w:color w:val="000000"/>
          <w:sz w:val="18"/>
          <w:szCs w:val="18"/>
        </w:rPr>
        <w:lastRenderedPageBreak/>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Specify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how</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SmartScroller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function</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scrollPane</w:t>
      </w:r>
      <w:proofErr w:type="spellEnd"/>
      <w:r w:rsidRPr="003466AD">
        <w:rPr>
          <w:rFonts w:ascii="Menlo" w:hAnsi="Menlo" w:cs="Menlo"/>
          <w:b/>
          <w:bCs/>
          <w:i/>
          <w:iCs/>
          <w:color w:val="3D3D3D"/>
          <w:sz w:val="18"/>
          <w:szCs w:val="18"/>
        </w:rPr>
        <w:t xml:space="preserve">       </w:t>
      </w:r>
      <w:r w:rsidRPr="003466AD">
        <w:rPr>
          <w:rFonts w:ascii="Menlo" w:hAnsi="Menlo" w:cs="Menlo"/>
          <w:i/>
          <w:iCs/>
          <w:color w:val="808080"/>
          <w:sz w:val="18"/>
          <w:szCs w:val="18"/>
        </w:rPr>
        <w:t>the scroll pane to monitor</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scrollDirection</w:t>
      </w:r>
      <w:proofErr w:type="spellEnd"/>
      <w:r w:rsidRPr="003466AD">
        <w:rPr>
          <w:rFonts w:ascii="Menlo" w:hAnsi="Menlo" w:cs="Menlo"/>
          <w:b/>
          <w:bCs/>
          <w:i/>
          <w:iCs/>
          <w:color w:val="3D3D3D"/>
          <w:sz w:val="18"/>
          <w:szCs w:val="18"/>
        </w:rPr>
        <w:t xml:space="preserve">  </w:t>
      </w:r>
      <w:proofErr w:type="spellStart"/>
      <w:r w:rsidRPr="003466AD">
        <w:rPr>
          <w:rFonts w:ascii="Menlo" w:hAnsi="Menlo" w:cs="Menlo"/>
          <w:i/>
          <w:iCs/>
          <w:color w:val="808080"/>
          <w:sz w:val="18"/>
          <w:szCs w:val="18"/>
        </w:rPr>
        <w:t>indicates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which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JScrollBar</w:t>
      </w:r>
      <w:proofErr w:type="spellEnd"/>
      <w:r w:rsidRPr="003466AD">
        <w:rPr>
          <w:rFonts w:ascii="Menlo" w:hAnsi="Menlo" w:cs="Menlo"/>
          <w:i/>
          <w:iCs/>
          <w:color w:val="808080"/>
          <w:sz w:val="18"/>
          <w:szCs w:val="18"/>
        </w:rPr>
        <w:t xml:space="preserve"> to monitor.</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values</w:t>
      </w:r>
      <w:proofErr w:type="spellEnd"/>
      <w:r w:rsidRPr="003466AD">
        <w:rPr>
          <w:rFonts w:ascii="Menlo" w:hAnsi="Menlo" w:cs="Menlo"/>
          <w:i/>
          <w:iCs/>
          <w:color w:val="808080"/>
          <w:sz w:val="18"/>
          <w:szCs w:val="18"/>
        </w:rPr>
        <w:t xml:space="preserve"> are HORIZONTAL and VERTICAL.</w:t>
      </w:r>
      <w:r w:rsidRPr="003466AD">
        <w:rPr>
          <w:rFonts w:ascii="Menlo" w:hAnsi="Menlo" w:cs="Menlo"/>
          <w:i/>
          <w:iCs/>
          <w:color w:val="808080"/>
          <w:sz w:val="18"/>
          <w:szCs w:val="18"/>
        </w:rPr>
        <w:br/>
        <w:t xml:space="preserve">    * </w:t>
      </w:r>
      <w:r w:rsidRPr="003466AD">
        <w:rPr>
          <w:rFonts w:ascii="Menlo" w:hAnsi="Menlo" w:cs="Menlo"/>
          <w:b/>
          <w:bCs/>
          <w:i/>
          <w:iCs/>
          <w:color w:val="808080"/>
          <w:sz w:val="18"/>
          <w:szCs w:val="18"/>
        </w:rPr>
        <w:t xml:space="preserve">@param </w:t>
      </w:r>
      <w:proofErr w:type="spellStart"/>
      <w:r w:rsidRPr="003466AD">
        <w:rPr>
          <w:rFonts w:ascii="Menlo" w:hAnsi="Menlo" w:cs="Menlo"/>
          <w:b/>
          <w:bCs/>
          <w:i/>
          <w:iCs/>
          <w:color w:val="3D3D3D"/>
          <w:sz w:val="18"/>
          <w:szCs w:val="18"/>
        </w:rPr>
        <w:t>viewportPosition</w:t>
      </w:r>
      <w:proofErr w:type="spellEnd"/>
      <w:r w:rsidRPr="003466AD">
        <w:rPr>
          <w:rFonts w:ascii="Menlo" w:hAnsi="Menlo" w:cs="Menlo"/>
          <w:b/>
          <w:bCs/>
          <w:i/>
          <w:iCs/>
          <w:color w:val="3D3D3D"/>
          <w:sz w:val="18"/>
          <w:szCs w:val="18"/>
        </w:rPr>
        <w:t xml:space="preserve"> </w:t>
      </w:r>
      <w:proofErr w:type="spellStart"/>
      <w:r w:rsidRPr="003466AD">
        <w:rPr>
          <w:rFonts w:ascii="Menlo" w:hAnsi="Menlo" w:cs="Menlo"/>
          <w:i/>
          <w:iCs/>
          <w:color w:val="808080"/>
          <w:sz w:val="18"/>
          <w:szCs w:val="18"/>
        </w:rPr>
        <w:t>indicates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where</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will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normally</w:t>
      </w:r>
      <w:proofErr w:type="spellEnd"/>
      <w:r w:rsidRPr="003466AD">
        <w:rPr>
          <w:rFonts w:ascii="Menlo" w:hAnsi="Menlo" w:cs="Menlo"/>
          <w:i/>
          <w:iCs/>
          <w:color w:val="808080"/>
          <w:sz w:val="18"/>
          <w:szCs w:val="18"/>
        </w:rPr>
        <w:t xml:space="preserve"> be</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positioned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as</w:t>
      </w:r>
      <w:proofErr w:type="spellEnd"/>
      <w:r w:rsidRPr="003466AD">
        <w:rPr>
          <w:rFonts w:ascii="Menlo" w:hAnsi="Menlo" w:cs="Menlo"/>
          <w:i/>
          <w:iCs/>
          <w:color w:val="808080"/>
          <w:sz w:val="18"/>
          <w:szCs w:val="18"/>
        </w:rPr>
        <w:t xml:space="preserve"> data </w:t>
      </w:r>
      <w:proofErr w:type="spellStart"/>
      <w:r w:rsidRPr="003466AD">
        <w:rPr>
          <w:rFonts w:ascii="Menlo" w:hAnsi="Menlo" w:cs="Menlo"/>
          <w:i/>
          <w:iCs/>
          <w:color w:val="808080"/>
          <w:sz w:val="18"/>
          <w:szCs w:val="18"/>
        </w:rPr>
        <w:t>is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added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Valid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values</w:t>
      </w:r>
      <w:proofErr w:type="spellEnd"/>
      <w:r w:rsidRPr="003466AD">
        <w:rPr>
          <w:rFonts w:ascii="Menlo" w:hAnsi="Menlo" w:cs="Menlo"/>
          <w:i/>
          <w:iCs/>
          <w:color w:val="808080"/>
          <w:sz w:val="18"/>
          <w:szCs w:val="18"/>
        </w:rPr>
        <w:t xml:space="preserve"> are START and END</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color w:val="000000"/>
          <w:sz w:val="18"/>
          <w:szCs w:val="18"/>
        </w:rPr>
        <w:t>SmartScroller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JScrollPane</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scrollPane</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scrollDirection</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viewportPosition</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scrollDirection</w:t>
      </w:r>
      <w:proofErr w:type="spellEnd"/>
      <w:r w:rsidRPr="003466AD">
        <w:rPr>
          <w:rFonts w:ascii="Menlo" w:hAnsi="Menlo" w:cs="Menlo"/>
          <w:color w:val="000000"/>
          <w:sz w:val="18"/>
          <w:szCs w:val="18"/>
        </w:rPr>
        <w:t xml:space="preserve"> != </w:t>
      </w:r>
      <w:r w:rsidRPr="003466AD">
        <w:rPr>
          <w:rFonts w:ascii="Menlo" w:hAnsi="Menlo" w:cs="Menlo"/>
          <w:b/>
          <w:bCs/>
          <w:i/>
          <w:iCs/>
          <w:color w:val="660E7A"/>
          <w:sz w:val="18"/>
          <w:szCs w:val="18"/>
        </w:rPr>
        <w:t xml:space="preserve">HORIZONTAL </w:t>
      </w:r>
      <w:r w:rsidRPr="003466AD">
        <w:rPr>
          <w:rFonts w:ascii="Menlo" w:hAnsi="Menlo" w:cs="Menlo"/>
          <w:color w:val="000000"/>
          <w:sz w:val="18"/>
          <w:szCs w:val="18"/>
        </w:rPr>
        <w:t xml:space="preserve">&amp;&amp; </w:t>
      </w:r>
      <w:proofErr w:type="spellStart"/>
      <w:r w:rsidRPr="003466AD">
        <w:rPr>
          <w:rFonts w:ascii="Menlo" w:hAnsi="Menlo" w:cs="Menlo"/>
          <w:color w:val="000000"/>
          <w:sz w:val="18"/>
          <w:szCs w:val="18"/>
        </w:rPr>
        <w:t>scrollDirection</w:t>
      </w:r>
      <w:proofErr w:type="spellEnd"/>
      <w:r w:rsidRPr="003466AD">
        <w:rPr>
          <w:rFonts w:ascii="Menlo" w:hAnsi="Menlo" w:cs="Menlo"/>
          <w:color w:val="000000"/>
          <w:sz w:val="18"/>
          <w:szCs w:val="18"/>
        </w:rPr>
        <w:t xml:space="preserve"> != </w:t>
      </w:r>
      <w:r w:rsidRPr="003466AD">
        <w:rPr>
          <w:rFonts w:ascii="Menlo" w:hAnsi="Menlo" w:cs="Menlo"/>
          <w:b/>
          <w:bCs/>
          <w:i/>
          <w:iCs/>
          <w:color w:val="660E7A"/>
          <w:sz w:val="18"/>
          <w:szCs w:val="18"/>
        </w:rPr>
        <w:t>VERTICAL</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throw</w:t>
      </w:r>
      <w:proofErr w:type="spellEnd"/>
      <w:r w:rsidRPr="003466AD">
        <w:rPr>
          <w:rFonts w:ascii="Menlo" w:hAnsi="Menlo" w:cs="Menlo"/>
          <w:b/>
          <w:bCs/>
          <w:color w:val="000080"/>
          <w:sz w:val="18"/>
          <w:szCs w:val="18"/>
        </w:rPr>
        <w:t xml:space="preserve"> new </w:t>
      </w:r>
      <w:proofErr w:type="spellStart"/>
      <w:r w:rsidRPr="003466AD">
        <w:rPr>
          <w:rFonts w:ascii="Menlo" w:hAnsi="Menlo" w:cs="Menlo"/>
          <w:color w:val="000000"/>
          <w:sz w:val="18"/>
          <w:szCs w:val="18"/>
        </w:rPr>
        <w:t>IllegalArgumentException</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invalid</w:t>
      </w:r>
      <w:proofErr w:type="spellEnd"/>
      <w:r w:rsidRPr="003466AD">
        <w:rPr>
          <w:rFonts w:ascii="Menlo" w:hAnsi="Menlo" w:cs="Menlo"/>
          <w:b/>
          <w:bCs/>
          <w:color w:val="008000"/>
          <w:sz w:val="18"/>
          <w:szCs w:val="18"/>
        </w:rPr>
        <w:t xml:space="preserve"> scroll </w:t>
      </w:r>
      <w:proofErr w:type="spellStart"/>
      <w:r w:rsidRPr="003466AD">
        <w:rPr>
          <w:rFonts w:ascii="Menlo" w:hAnsi="Menlo" w:cs="Menlo"/>
          <w:b/>
          <w:bCs/>
          <w:color w:val="008000"/>
          <w:sz w:val="18"/>
          <w:szCs w:val="18"/>
        </w:rPr>
        <w:t>direction</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specified</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viewportPosition</w:t>
      </w:r>
      <w:proofErr w:type="spellEnd"/>
      <w:r w:rsidRPr="003466AD">
        <w:rPr>
          <w:rFonts w:ascii="Menlo" w:hAnsi="Menlo" w:cs="Menlo"/>
          <w:color w:val="000000"/>
          <w:sz w:val="18"/>
          <w:szCs w:val="18"/>
        </w:rPr>
        <w:t xml:space="preserve"> != </w:t>
      </w:r>
      <w:r w:rsidRPr="003466AD">
        <w:rPr>
          <w:rFonts w:ascii="Menlo" w:hAnsi="Menlo" w:cs="Menlo"/>
          <w:b/>
          <w:bCs/>
          <w:i/>
          <w:iCs/>
          <w:color w:val="660E7A"/>
          <w:sz w:val="18"/>
          <w:szCs w:val="18"/>
        </w:rPr>
        <w:t xml:space="preserve">START </w:t>
      </w:r>
      <w:r w:rsidRPr="003466AD">
        <w:rPr>
          <w:rFonts w:ascii="Menlo" w:hAnsi="Menlo" w:cs="Menlo"/>
          <w:color w:val="000000"/>
          <w:sz w:val="18"/>
          <w:szCs w:val="18"/>
        </w:rPr>
        <w:t xml:space="preserve">&amp;&amp; </w:t>
      </w:r>
      <w:proofErr w:type="spellStart"/>
      <w:r w:rsidRPr="003466AD">
        <w:rPr>
          <w:rFonts w:ascii="Menlo" w:hAnsi="Menlo" w:cs="Menlo"/>
          <w:color w:val="000000"/>
          <w:sz w:val="18"/>
          <w:szCs w:val="18"/>
        </w:rPr>
        <w:t>viewportPosition</w:t>
      </w:r>
      <w:proofErr w:type="spellEnd"/>
      <w:r w:rsidRPr="003466AD">
        <w:rPr>
          <w:rFonts w:ascii="Menlo" w:hAnsi="Menlo" w:cs="Menlo"/>
          <w:color w:val="000000"/>
          <w:sz w:val="18"/>
          <w:szCs w:val="18"/>
        </w:rPr>
        <w:t xml:space="preserve"> != </w:t>
      </w:r>
      <w:r w:rsidRPr="003466AD">
        <w:rPr>
          <w:rFonts w:ascii="Menlo" w:hAnsi="Menlo" w:cs="Menlo"/>
          <w:b/>
          <w:bCs/>
          <w:i/>
          <w:iCs/>
          <w:color w:val="660E7A"/>
          <w:sz w:val="18"/>
          <w:szCs w:val="18"/>
        </w:rPr>
        <w:t>END</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throw</w:t>
      </w:r>
      <w:proofErr w:type="spellEnd"/>
      <w:r w:rsidRPr="003466AD">
        <w:rPr>
          <w:rFonts w:ascii="Menlo" w:hAnsi="Menlo" w:cs="Menlo"/>
          <w:b/>
          <w:bCs/>
          <w:color w:val="000080"/>
          <w:sz w:val="18"/>
          <w:szCs w:val="18"/>
        </w:rPr>
        <w:t xml:space="preserve"> new </w:t>
      </w:r>
      <w:proofErr w:type="spellStart"/>
      <w:r w:rsidRPr="003466AD">
        <w:rPr>
          <w:rFonts w:ascii="Menlo" w:hAnsi="Menlo" w:cs="Menlo"/>
          <w:color w:val="000000"/>
          <w:sz w:val="18"/>
          <w:szCs w:val="18"/>
        </w:rPr>
        <w:t>IllegalArgumentException</w:t>
      </w:r>
      <w:proofErr w:type="spellEnd"/>
      <w:r w:rsidRPr="003466AD">
        <w:rPr>
          <w:rFonts w:ascii="Menlo" w:hAnsi="Menlo" w:cs="Menlo"/>
          <w:color w:val="000000"/>
          <w:sz w:val="18"/>
          <w:szCs w:val="18"/>
        </w:rPr>
        <w:t>(</w:t>
      </w:r>
      <w:r w:rsidRPr="003466AD">
        <w:rPr>
          <w:rFonts w:ascii="Menlo" w:hAnsi="Menlo" w:cs="Menlo"/>
          <w:b/>
          <w:bCs/>
          <w:color w:val="008000"/>
          <w:sz w:val="18"/>
          <w:szCs w:val="18"/>
        </w:rPr>
        <w:t>"</w:t>
      </w:r>
      <w:proofErr w:type="spellStart"/>
      <w:r w:rsidRPr="003466AD">
        <w:rPr>
          <w:rFonts w:ascii="Menlo" w:hAnsi="Menlo" w:cs="Menlo"/>
          <w:b/>
          <w:bCs/>
          <w:color w:val="008000"/>
          <w:sz w:val="18"/>
          <w:szCs w:val="18"/>
        </w:rPr>
        <w:t>invalid</w:t>
      </w:r>
      <w:proofErr w:type="spellEnd"/>
      <w:r w:rsidRPr="003466AD">
        <w:rPr>
          <w:rFonts w:ascii="Menlo" w:hAnsi="Menlo" w:cs="Menlo"/>
          <w:b/>
          <w:bCs/>
          <w:color w:val="008000"/>
          <w:sz w:val="18"/>
          <w:szCs w:val="18"/>
        </w:rPr>
        <w:t xml:space="preserve"> </w:t>
      </w:r>
      <w:proofErr w:type="spellStart"/>
      <w:r w:rsidRPr="003466AD">
        <w:rPr>
          <w:rFonts w:ascii="Menlo" w:hAnsi="Menlo" w:cs="Menlo"/>
          <w:b/>
          <w:bCs/>
          <w:color w:val="008000"/>
          <w:sz w:val="18"/>
          <w:szCs w:val="18"/>
        </w:rPr>
        <w:t>viewport</w:t>
      </w:r>
      <w:proofErr w:type="spellEnd"/>
      <w:r w:rsidRPr="003466AD">
        <w:rPr>
          <w:rFonts w:ascii="Menlo" w:hAnsi="Menlo" w:cs="Menlo"/>
          <w:b/>
          <w:bCs/>
          <w:color w:val="008000"/>
          <w:sz w:val="18"/>
          <w:szCs w:val="18"/>
        </w:rPr>
        <w:t xml:space="preserve"> position </w:t>
      </w:r>
      <w:proofErr w:type="spellStart"/>
      <w:r w:rsidRPr="003466AD">
        <w:rPr>
          <w:rFonts w:ascii="Menlo" w:hAnsi="Menlo" w:cs="Menlo"/>
          <w:b/>
          <w:bCs/>
          <w:color w:val="008000"/>
          <w:sz w:val="18"/>
          <w:szCs w:val="18"/>
        </w:rPr>
        <w:t>specified</w:t>
      </w:r>
      <w:proofErr w:type="spellEnd"/>
      <w:r w:rsidRPr="003466AD">
        <w:rPr>
          <w:rFonts w:ascii="Menlo" w:hAnsi="Menlo" w:cs="Menlo"/>
          <w:b/>
          <w:bCs/>
          <w:color w:val="008000"/>
          <w:sz w:val="18"/>
          <w:szCs w:val="18"/>
        </w:rPr>
        <w:t>"</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this</w:t>
      </w:r>
      <w:r w:rsidRPr="003466AD">
        <w:rPr>
          <w:rFonts w:ascii="Menlo" w:hAnsi="Menlo" w:cs="Menlo"/>
          <w:color w:val="000000"/>
          <w:sz w:val="18"/>
          <w:szCs w:val="18"/>
        </w:rPr>
        <w:t>.</w:t>
      </w:r>
      <w:r w:rsidRPr="003466AD">
        <w:rPr>
          <w:rFonts w:ascii="Menlo" w:hAnsi="Menlo" w:cs="Menlo"/>
          <w:b/>
          <w:bCs/>
          <w:color w:val="660E7A"/>
          <w:sz w:val="18"/>
          <w:szCs w:val="18"/>
        </w:rPr>
        <w:t>viewportPosition</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viewportPosition</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scrollDirection</w:t>
      </w:r>
      <w:proofErr w:type="spellEnd"/>
      <w:r w:rsidRPr="003466AD">
        <w:rPr>
          <w:rFonts w:ascii="Menlo" w:hAnsi="Menlo" w:cs="Menlo"/>
          <w:color w:val="000000"/>
          <w:sz w:val="18"/>
          <w:szCs w:val="18"/>
        </w:rPr>
        <w:t xml:space="preserve"> == </w:t>
      </w:r>
      <w:r w:rsidRPr="003466AD">
        <w:rPr>
          <w:rFonts w:ascii="Menlo" w:hAnsi="Menlo" w:cs="Menlo"/>
          <w:b/>
          <w:bCs/>
          <w:i/>
          <w:iCs/>
          <w:color w:val="660E7A"/>
          <w:sz w:val="18"/>
          <w:szCs w:val="18"/>
        </w:rPr>
        <w:t>HORIZONTAL</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scrollBar</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scrollPane.getHorizontalScrollBar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proofErr w:type="spellStart"/>
      <w:r w:rsidRPr="003466AD">
        <w:rPr>
          <w:rFonts w:ascii="Menlo" w:hAnsi="Menlo" w:cs="Menlo"/>
          <w:b/>
          <w:bCs/>
          <w:color w:val="660E7A"/>
          <w:sz w:val="18"/>
          <w:szCs w:val="18"/>
        </w:rPr>
        <w:t>scrollBar</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scrollPane.getVerticalScrollBar</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scrollBar</w:t>
      </w:r>
      <w:r w:rsidRPr="003466AD">
        <w:rPr>
          <w:rFonts w:ascii="Menlo" w:hAnsi="Menlo" w:cs="Menlo"/>
          <w:color w:val="000000"/>
          <w:sz w:val="18"/>
          <w:szCs w:val="18"/>
        </w:rPr>
        <w:t>.addAdjustmentListener</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this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Turn off </w:t>
      </w:r>
      <w:proofErr w:type="spellStart"/>
      <w:r w:rsidRPr="003466AD">
        <w:rPr>
          <w:rFonts w:ascii="Menlo" w:hAnsi="Menlo" w:cs="Menlo"/>
          <w:i/>
          <w:iCs/>
          <w:color w:val="808080"/>
          <w:sz w:val="18"/>
          <w:szCs w:val="18"/>
        </w:rPr>
        <w:t>automatic</w:t>
      </w:r>
      <w:proofErr w:type="spellEnd"/>
      <w:r w:rsidRPr="003466AD">
        <w:rPr>
          <w:rFonts w:ascii="Menlo" w:hAnsi="Menlo" w:cs="Menlo"/>
          <w:i/>
          <w:iCs/>
          <w:color w:val="808080"/>
          <w:sz w:val="18"/>
          <w:szCs w:val="18"/>
        </w:rPr>
        <w:t xml:space="preserve"> scrolling for text </w:t>
      </w:r>
      <w:proofErr w:type="spellStart"/>
      <w:r w:rsidRPr="003466AD">
        <w:rPr>
          <w:rFonts w:ascii="Menlo" w:hAnsi="Menlo" w:cs="Menlo"/>
          <w:i/>
          <w:iCs/>
          <w:color w:val="808080"/>
          <w:sz w:val="18"/>
          <w:szCs w:val="18"/>
        </w:rPr>
        <w:t>components</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color w:val="000000"/>
          <w:sz w:val="18"/>
          <w:szCs w:val="18"/>
        </w:rPr>
        <w:t xml:space="preserve">Component </w:t>
      </w:r>
      <w:proofErr w:type="spellStart"/>
      <w:r w:rsidRPr="003466AD">
        <w:rPr>
          <w:rFonts w:ascii="Menlo" w:hAnsi="Menlo" w:cs="Menlo"/>
          <w:color w:val="000000"/>
          <w:sz w:val="18"/>
          <w:szCs w:val="18"/>
        </w:rPr>
        <w:t>view</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scrollPane.getViewport</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getView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view</w:t>
      </w:r>
      <w:proofErr w:type="spellEnd"/>
      <w:r w:rsidRPr="003466AD">
        <w:rPr>
          <w:rFonts w:ascii="Menlo" w:hAnsi="Menlo" w:cs="Menlo"/>
          <w:color w:val="000000"/>
          <w:sz w:val="18"/>
          <w:szCs w:val="18"/>
        </w:rPr>
        <w:t xml:space="preserve"> </w:t>
      </w:r>
      <w:proofErr w:type="spellStart"/>
      <w:r w:rsidRPr="003466AD">
        <w:rPr>
          <w:rFonts w:ascii="Menlo" w:hAnsi="Menlo" w:cs="Menlo"/>
          <w:b/>
          <w:bCs/>
          <w:color w:val="000080"/>
          <w:sz w:val="18"/>
          <w:szCs w:val="18"/>
        </w:rPr>
        <w:t>instanceof</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JTextComponent</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JTextComponent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textComponent</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JTextComponent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view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DefaultCaret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caret</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DefaultCaret</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textComponent.getCaret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caret.setUpdatePolicy</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DefaultCaret.</w:t>
      </w:r>
      <w:r w:rsidRPr="003466AD">
        <w:rPr>
          <w:rFonts w:ascii="Menlo" w:hAnsi="Menlo" w:cs="Menlo"/>
          <w:b/>
          <w:bCs/>
          <w:i/>
          <w:iCs/>
          <w:color w:val="660E7A"/>
          <w:sz w:val="18"/>
          <w:szCs w:val="18"/>
        </w:rPr>
        <w:t>NEVER_UPDATE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808000"/>
          <w:sz w:val="18"/>
          <w:szCs w:val="18"/>
        </w:rPr>
        <w:t>@Override</w:t>
      </w:r>
      <w:r w:rsidRPr="003466AD">
        <w:rPr>
          <w:rFonts w:ascii="Menlo" w:hAnsi="Menlo" w:cs="Menlo"/>
          <w:color w:val="808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adjustmentValueChanged</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final</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AdjustmentEvent</w:t>
      </w:r>
      <w:proofErr w:type="spellEnd"/>
      <w:r w:rsidRPr="003466AD">
        <w:rPr>
          <w:rFonts w:ascii="Menlo" w:hAnsi="Menlo" w:cs="Menlo"/>
          <w:color w:val="000000"/>
          <w:sz w:val="18"/>
          <w:szCs w:val="18"/>
        </w:rPr>
        <w:t xml:space="preserve"> 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SwingUtilities.</w:t>
      </w:r>
      <w:r w:rsidRPr="003466AD">
        <w:rPr>
          <w:rFonts w:ascii="Menlo" w:hAnsi="Menlo" w:cs="Menlo"/>
          <w:i/>
          <w:iCs/>
          <w:color w:val="000000"/>
          <w:sz w:val="18"/>
          <w:szCs w:val="18"/>
        </w:rPr>
        <w:t>invokeLater</w:t>
      </w:r>
      <w:proofErr w:type="spellEnd"/>
      <w:r w:rsidRPr="003466AD">
        <w:rPr>
          <w:rFonts w:ascii="Menlo" w:hAnsi="Menlo" w:cs="Menlo"/>
          <w:color w:val="000000"/>
          <w:sz w:val="18"/>
          <w:szCs w:val="18"/>
        </w:rPr>
        <w:t xml:space="preserve">(() -&gt; </w:t>
      </w:r>
      <w:proofErr w:type="spellStart"/>
      <w:r w:rsidRPr="003466AD">
        <w:rPr>
          <w:rFonts w:ascii="Menlo" w:hAnsi="Menlo" w:cs="Menlo"/>
          <w:color w:val="000000"/>
          <w:sz w:val="18"/>
          <w:szCs w:val="18"/>
        </w:rPr>
        <w:t>checkScrollBar</w:t>
      </w:r>
      <w:proofErr w:type="spellEnd"/>
      <w:r w:rsidRPr="003466AD">
        <w:rPr>
          <w:rFonts w:ascii="Menlo" w:hAnsi="Menlo" w:cs="Menlo"/>
          <w:color w:val="000000"/>
          <w:sz w:val="18"/>
          <w:szCs w:val="18"/>
        </w:rPr>
        <w:t>(</w:t>
      </w:r>
      <w:r w:rsidRPr="003466AD">
        <w:rPr>
          <w:rFonts w:ascii="Menlo" w:hAnsi="Menlo" w:cs="Menlo"/>
          <w:color w:val="660E7A"/>
          <w:sz w:val="18"/>
          <w:szCs w:val="18"/>
        </w:rPr>
        <w:t>e</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Analyze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every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adjustment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event</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determine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when</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needs</w:t>
      </w:r>
      <w:proofErr w:type="spellEnd"/>
      <w:r w:rsidRPr="003466AD">
        <w:rPr>
          <w:rFonts w:ascii="Menlo" w:hAnsi="Menlo" w:cs="Menlo"/>
          <w:i/>
          <w:iCs/>
          <w:color w:val="808080"/>
          <w:sz w:val="18"/>
          <w:szCs w:val="18"/>
        </w:rPr>
        <w:t xml:space="preserve"> to be </w:t>
      </w:r>
      <w:proofErr w:type="spellStart"/>
      <w:r w:rsidRPr="003466AD">
        <w:rPr>
          <w:rFonts w:ascii="Menlo" w:hAnsi="Menlo" w:cs="Menlo"/>
          <w:i/>
          <w:iCs/>
          <w:color w:val="808080"/>
          <w:sz w:val="18"/>
          <w:szCs w:val="18"/>
        </w:rPr>
        <w:t>repositioned</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r w:rsidRPr="003466AD">
        <w:rPr>
          <w:rFonts w:ascii="Menlo" w:hAnsi="Menlo" w:cs="Menlo"/>
          <w:b/>
          <w:bCs/>
          <w:color w:val="000080"/>
          <w:sz w:val="18"/>
          <w:szCs w:val="18"/>
        </w:rPr>
        <w:t xml:space="preserve">private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checkScrollBar</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AdjustmentEvent</w:t>
      </w:r>
      <w:proofErr w:type="spellEnd"/>
      <w:r w:rsidRPr="003466AD">
        <w:rPr>
          <w:rFonts w:ascii="Menlo" w:hAnsi="Menlo" w:cs="Menlo"/>
          <w:color w:val="000000"/>
          <w:sz w:val="18"/>
          <w:szCs w:val="18"/>
        </w:rPr>
        <w:t xml:space="preserve"> 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The scroll bar </w:t>
      </w:r>
      <w:proofErr w:type="spellStart"/>
      <w:r w:rsidRPr="003466AD">
        <w:rPr>
          <w:rFonts w:ascii="Menlo" w:hAnsi="Menlo" w:cs="Menlo"/>
          <w:i/>
          <w:iCs/>
          <w:color w:val="808080"/>
          <w:sz w:val="18"/>
          <w:szCs w:val="18"/>
        </w:rPr>
        <w:t>listModel</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contains</w:t>
      </w:r>
      <w:proofErr w:type="spellEnd"/>
      <w:r w:rsidRPr="003466AD">
        <w:rPr>
          <w:rFonts w:ascii="Menlo" w:hAnsi="Menlo" w:cs="Menlo"/>
          <w:i/>
          <w:iCs/>
          <w:color w:val="808080"/>
          <w:sz w:val="18"/>
          <w:szCs w:val="18"/>
        </w:rPr>
        <w:t xml:space="preserve"> information </w:t>
      </w:r>
      <w:proofErr w:type="spellStart"/>
      <w:r w:rsidRPr="003466AD">
        <w:rPr>
          <w:rFonts w:ascii="Menlo" w:hAnsi="Menlo" w:cs="Menlo"/>
          <w:i/>
          <w:iCs/>
          <w:color w:val="808080"/>
          <w:sz w:val="18"/>
          <w:szCs w:val="18"/>
        </w:rPr>
        <w:t>needed</w:t>
      </w:r>
      <w:proofErr w:type="spellEnd"/>
      <w:r w:rsidRPr="003466AD">
        <w:rPr>
          <w:rFonts w:ascii="Menlo" w:hAnsi="Menlo" w:cs="Menlo"/>
          <w:i/>
          <w:iCs/>
          <w:color w:val="808080"/>
          <w:sz w:val="18"/>
          <w:szCs w:val="18"/>
        </w:rPr>
        <w:t xml:space="preserve"> to </w:t>
      </w:r>
      <w:proofErr w:type="spellStart"/>
      <w:r w:rsidRPr="003466AD">
        <w:rPr>
          <w:rFonts w:ascii="Menlo" w:hAnsi="Menlo" w:cs="Menlo"/>
          <w:i/>
          <w:iCs/>
          <w:color w:val="808080"/>
          <w:sz w:val="18"/>
          <w:szCs w:val="18"/>
        </w:rPr>
        <w:t>determine</w:t>
      </w:r>
      <w:proofErr w:type="spellEnd"/>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whether</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should</w:t>
      </w:r>
      <w:proofErr w:type="spellEnd"/>
      <w:r w:rsidRPr="003466AD">
        <w:rPr>
          <w:rFonts w:ascii="Menlo" w:hAnsi="Menlo" w:cs="Menlo"/>
          <w:i/>
          <w:iCs/>
          <w:color w:val="808080"/>
          <w:sz w:val="18"/>
          <w:szCs w:val="18"/>
        </w:rPr>
        <w:t xml:space="preserve"> be </w:t>
      </w:r>
      <w:proofErr w:type="spellStart"/>
      <w:r w:rsidRPr="003466AD">
        <w:rPr>
          <w:rFonts w:ascii="Menlo" w:hAnsi="Menlo" w:cs="Menlo"/>
          <w:i/>
          <w:iCs/>
          <w:color w:val="808080"/>
          <w:sz w:val="18"/>
          <w:szCs w:val="18"/>
        </w:rPr>
        <w:t>repositioned</w:t>
      </w:r>
      <w:proofErr w:type="spellEnd"/>
      <w:r w:rsidRPr="003466AD">
        <w:rPr>
          <w:rFonts w:ascii="Menlo" w:hAnsi="Menlo" w:cs="Menlo"/>
          <w:i/>
          <w:iCs/>
          <w:color w:val="808080"/>
          <w:sz w:val="18"/>
          <w:szCs w:val="18"/>
        </w:rPr>
        <w:t xml:space="preserve"> or </w:t>
      </w:r>
      <w:proofErr w:type="spellStart"/>
      <w:r w:rsidRPr="003466AD">
        <w:rPr>
          <w:rFonts w:ascii="Menlo" w:hAnsi="Menlo" w:cs="Menlo"/>
          <w:i/>
          <w:iCs/>
          <w:color w:val="808080"/>
          <w:sz w:val="18"/>
          <w:szCs w:val="18"/>
        </w:rPr>
        <w:t>not</w:t>
      </w:r>
      <w:proofErr w:type="spellEnd"/>
      <w:r w:rsidRPr="003466AD">
        <w:rPr>
          <w:rFonts w:ascii="Menlo" w:hAnsi="Menlo" w:cs="Menlo"/>
          <w:i/>
          <w:iCs/>
          <w:color w:val="808080"/>
          <w:sz w:val="18"/>
          <w:szCs w:val="18"/>
        </w:rPr>
        <w:t>.</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JScrollBar</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scrollBar</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JScrollBar</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e.getSource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BoundedRangeModel</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listModel</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scrollBar.getModel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listModel.getValue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extent</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listModel.getExtent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int</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 xml:space="preserve">maximum = </w:t>
      </w:r>
      <w:proofErr w:type="spellStart"/>
      <w:r w:rsidRPr="003466AD">
        <w:rPr>
          <w:rFonts w:ascii="Menlo" w:hAnsi="Menlo" w:cs="Menlo"/>
          <w:color w:val="000000"/>
          <w:sz w:val="18"/>
          <w:szCs w:val="18"/>
        </w:rPr>
        <w:t>listModel.getMaximum</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valueChanged</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previousValue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boolean</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maximumChanged</w:t>
      </w:r>
      <w:proofErr w:type="spellEnd"/>
      <w:r w:rsidRPr="003466AD">
        <w:rPr>
          <w:rFonts w:ascii="Menlo" w:hAnsi="Menlo" w:cs="Menlo"/>
          <w:color w:val="000000"/>
          <w:sz w:val="18"/>
          <w:szCs w:val="18"/>
        </w:rPr>
        <w:t xml:space="preserve"> = </w:t>
      </w:r>
      <w:proofErr w:type="spellStart"/>
      <w:r w:rsidRPr="003466AD">
        <w:rPr>
          <w:rFonts w:ascii="Menlo" w:hAnsi="Menlo" w:cs="Menlo"/>
          <w:b/>
          <w:bCs/>
          <w:color w:val="660E7A"/>
          <w:sz w:val="18"/>
          <w:szCs w:val="18"/>
        </w:rPr>
        <w:t>previousMaximum</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maximum;</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Check</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if</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user</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has</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manually</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repositioned</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scrollbar</w:t>
      </w:r>
      <w:proofErr w:type="spellEnd"/>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color w:val="000000"/>
          <w:sz w:val="18"/>
          <w:szCs w:val="18"/>
        </w:rPr>
        <w:t>valueChanged</w:t>
      </w:r>
      <w:proofErr w:type="spellEnd"/>
      <w:r w:rsidRPr="003466AD">
        <w:rPr>
          <w:rFonts w:ascii="Menlo" w:hAnsi="Menlo" w:cs="Menlo"/>
          <w:color w:val="000000"/>
          <w:sz w:val="18"/>
          <w:szCs w:val="18"/>
        </w:rPr>
        <w:t xml:space="preserve"> &amp;&amp; !</w:t>
      </w:r>
      <w:proofErr w:type="spellStart"/>
      <w:r w:rsidRPr="003466AD">
        <w:rPr>
          <w:rFonts w:ascii="Menlo" w:hAnsi="Menlo" w:cs="Menlo"/>
          <w:color w:val="000000"/>
          <w:sz w:val="18"/>
          <w:szCs w:val="18"/>
        </w:rPr>
        <w:t>maximumChanged</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viewportPosition</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i/>
          <w:iCs/>
          <w:color w:val="660E7A"/>
          <w:sz w:val="18"/>
          <w:szCs w:val="18"/>
        </w:rPr>
        <w:t>START</w:t>
      </w:r>
      <w:r w:rsidRPr="003466AD">
        <w:rPr>
          <w:rFonts w:ascii="Menlo" w:hAnsi="Menlo" w:cs="Menlo"/>
          <w:color w:val="000000"/>
          <w:sz w:val="18"/>
          <w:szCs w:val="18"/>
        </w:rPr>
        <w:t xml:space="preserve">) </w:t>
      </w:r>
      <w:proofErr w:type="spellStart"/>
      <w:r w:rsidRPr="003466AD">
        <w:rPr>
          <w:rFonts w:ascii="Menlo" w:hAnsi="Menlo" w:cs="Menlo"/>
          <w:b/>
          <w:bCs/>
          <w:color w:val="660E7A"/>
          <w:sz w:val="18"/>
          <w:szCs w:val="18"/>
        </w:rPr>
        <w:t>adjustScrollBar</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r w:rsidRPr="003466AD">
        <w:rPr>
          <w:rFonts w:ascii="Menlo" w:hAnsi="Menlo" w:cs="Menlo"/>
          <w:color w:val="0000FF"/>
          <w:sz w:val="18"/>
          <w:szCs w:val="18"/>
        </w:rPr>
        <w:t>0</w:t>
      </w:r>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else </w:t>
      </w:r>
      <w:proofErr w:type="spellStart"/>
      <w:r w:rsidRPr="003466AD">
        <w:rPr>
          <w:rFonts w:ascii="Menlo" w:hAnsi="Menlo" w:cs="Menlo"/>
          <w:b/>
          <w:bCs/>
          <w:color w:val="660E7A"/>
          <w:sz w:val="18"/>
          <w:szCs w:val="18"/>
        </w:rPr>
        <w:t>adjustScrollBar</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extent</w:t>
      </w:r>
      <w:proofErr w:type="spellEnd"/>
      <w:r w:rsidRPr="003466AD">
        <w:rPr>
          <w:rFonts w:ascii="Menlo" w:hAnsi="Menlo" w:cs="Menlo"/>
          <w:color w:val="000000"/>
          <w:sz w:val="18"/>
          <w:szCs w:val="18"/>
        </w:rPr>
        <w:t xml:space="preserve"> &gt;= maximum;</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Reset the "</w:t>
      </w:r>
      <w:proofErr w:type="spellStart"/>
      <w:r w:rsidRPr="003466AD">
        <w:rPr>
          <w:rFonts w:ascii="Menlo" w:hAnsi="Menlo" w:cs="Menlo"/>
          <w:i/>
          <w:iCs/>
          <w:color w:val="808080"/>
          <w:sz w:val="18"/>
          <w:szCs w:val="18"/>
        </w:rPr>
        <w:t>value</w:t>
      </w:r>
      <w:proofErr w:type="spellEnd"/>
      <w:r w:rsidRPr="003466AD">
        <w:rPr>
          <w:rFonts w:ascii="Menlo" w:hAnsi="Menlo" w:cs="Menlo"/>
          <w:i/>
          <w:iCs/>
          <w:color w:val="808080"/>
          <w:sz w:val="18"/>
          <w:szCs w:val="18"/>
        </w:rPr>
        <w:t xml:space="preserve">" so </w:t>
      </w:r>
      <w:proofErr w:type="spellStart"/>
      <w:r w:rsidRPr="003466AD">
        <w:rPr>
          <w:rFonts w:ascii="Menlo" w:hAnsi="Menlo" w:cs="Menlo"/>
          <w:i/>
          <w:iCs/>
          <w:color w:val="808080"/>
          <w:sz w:val="18"/>
          <w:szCs w:val="18"/>
        </w:rPr>
        <w:t>we</w:t>
      </w:r>
      <w:proofErr w:type="spellEnd"/>
      <w:r w:rsidRPr="003466AD">
        <w:rPr>
          <w:rFonts w:ascii="Menlo" w:hAnsi="Menlo" w:cs="Menlo"/>
          <w:i/>
          <w:iCs/>
          <w:color w:val="808080"/>
          <w:sz w:val="18"/>
          <w:szCs w:val="18"/>
        </w:rPr>
        <w:t xml:space="preserve"> can </w:t>
      </w:r>
      <w:proofErr w:type="spellStart"/>
      <w:r w:rsidRPr="003466AD">
        <w:rPr>
          <w:rFonts w:ascii="Menlo" w:hAnsi="Menlo" w:cs="Menlo"/>
          <w:i/>
          <w:iCs/>
          <w:color w:val="808080"/>
          <w:sz w:val="18"/>
          <w:szCs w:val="18"/>
        </w:rPr>
        <w:t>reposition</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and</w:t>
      </w:r>
      <w:r w:rsidRPr="003466AD">
        <w:rPr>
          <w:rFonts w:ascii="Menlo" w:hAnsi="Menlo" w:cs="Menlo"/>
          <w:i/>
          <w:iCs/>
          <w:color w:val="808080"/>
          <w:sz w:val="18"/>
          <w:szCs w:val="18"/>
        </w:rPr>
        <w:br/>
      </w:r>
      <w:r w:rsidRPr="003466AD">
        <w:rPr>
          <w:rFonts w:ascii="Menlo" w:hAnsi="Menlo" w:cs="Menlo"/>
          <w:i/>
          <w:iCs/>
          <w:color w:val="808080"/>
          <w:sz w:val="18"/>
          <w:szCs w:val="18"/>
        </w:rPr>
        <w:lastRenderedPageBreak/>
        <w:t xml:space="preserve">      //  </w:t>
      </w:r>
      <w:proofErr w:type="spellStart"/>
      <w:r w:rsidRPr="003466AD">
        <w:rPr>
          <w:rFonts w:ascii="Menlo" w:hAnsi="Menlo" w:cs="Menlo"/>
          <w:i/>
          <w:iCs/>
          <w:color w:val="808080"/>
          <w:sz w:val="18"/>
          <w:szCs w:val="18"/>
        </w:rPr>
        <w:t>distinguish</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between</w:t>
      </w:r>
      <w:proofErr w:type="spellEnd"/>
      <w:r w:rsidRPr="003466AD">
        <w:rPr>
          <w:rFonts w:ascii="Menlo" w:hAnsi="Menlo" w:cs="Menlo"/>
          <w:i/>
          <w:iCs/>
          <w:color w:val="808080"/>
          <w:sz w:val="18"/>
          <w:szCs w:val="18"/>
        </w:rPr>
        <w:t xml:space="preserve"> a </w:t>
      </w:r>
      <w:proofErr w:type="spellStart"/>
      <w:r w:rsidRPr="003466AD">
        <w:rPr>
          <w:rFonts w:ascii="Menlo" w:hAnsi="Menlo" w:cs="Menlo"/>
          <w:i/>
          <w:iCs/>
          <w:color w:val="808080"/>
          <w:sz w:val="18"/>
          <w:szCs w:val="18"/>
        </w:rPr>
        <w:t>user</w:t>
      </w:r>
      <w:proofErr w:type="spellEnd"/>
      <w:r w:rsidRPr="003466AD">
        <w:rPr>
          <w:rFonts w:ascii="Menlo" w:hAnsi="Menlo" w:cs="Menlo"/>
          <w:i/>
          <w:iCs/>
          <w:color w:val="808080"/>
          <w:sz w:val="18"/>
          <w:szCs w:val="18"/>
        </w:rPr>
        <w:t xml:space="preserve"> scroll and a </w:t>
      </w:r>
      <w:proofErr w:type="spellStart"/>
      <w:r w:rsidRPr="003466AD">
        <w:rPr>
          <w:rFonts w:ascii="Menlo" w:hAnsi="Menlo" w:cs="Menlo"/>
          <w:i/>
          <w:iCs/>
          <w:color w:val="808080"/>
          <w:sz w:val="18"/>
          <w:szCs w:val="18"/>
        </w:rPr>
        <w:t>program</w:t>
      </w:r>
      <w:proofErr w:type="spellEnd"/>
      <w:r w:rsidRPr="003466AD">
        <w:rPr>
          <w:rFonts w:ascii="Menlo" w:hAnsi="Menlo" w:cs="Menlo"/>
          <w:i/>
          <w:iCs/>
          <w:color w:val="808080"/>
          <w:sz w:val="18"/>
          <w:szCs w:val="18"/>
        </w:rPr>
        <w:t xml:space="preserve"> scroll.</w:t>
      </w:r>
      <w:r w:rsidRPr="003466AD">
        <w:rPr>
          <w:rFonts w:ascii="Menlo" w:hAnsi="Menlo" w:cs="Menlo"/>
          <w:i/>
          <w:iCs/>
          <w:color w:val="808080"/>
          <w:sz w:val="18"/>
          <w:szCs w:val="18"/>
        </w:rPr>
        <w:br/>
        <w:t xml:space="preserve">      //  (</w:t>
      </w:r>
      <w:proofErr w:type="spellStart"/>
      <w:r w:rsidRPr="003466AD">
        <w:rPr>
          <w:rFonts w:ascii="Menlo" w:hAnsi="Menlo" w:cs="Menlo"/>
          <w:i/>
          <w:iCs/>
          <w:color w:val="808080"/>
          <w:sz w:val="18"/>
          <w:szCs w:val="18"/>
        </w:rPr>
        <w:t>ie</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valueChanged</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will</w:t>
      </w:r>
      <w:proofErr w:type="spellEnd"/>
      <w:r w:rsidRPr="003466AD">
        <w:rPr>
          <w:rFonts w:ascii="Menlo" w:hAnsi="Menlo" w:cs="Menlo"/>
          <w:i/>
          <w:iCs/>
          <w:color w:val="808080"/>
          <w:sz w:val="18"/>
          <w:szCs w:val="18"/>
        </w:rPr>
        <w:t xml:space="preserve"> be false on a </w:t>
      </w:r>
      <w:proofErr w:type="spellStart"/>
      <w:r w:rsidRPr="003466AD">
        <w:rPr>
          <w:rFonts w:ascii="Menlo" w:hAnsi="Menlo" w:cs="Menlo"/>
          <w:i/>
          <w:iCs/>
          <w:color w:val="808080"/>
          <w:sz w:val="18"/>
          <w:szCs w:val="18"/>
        </w:rPr>
        <w:t>program</w:t>
      </w:r>
      <w:proofErr w:type="spellEnd"/>
      <w:r w:rsidRPr="003466AD">
        <w:rPr>
          <w:rFonts w:ascii="Menlo" w:hAnsi="Menlo" w:cs="Menlo"/>
          <w:i/>
          <w:iCs/>
          <w:color w:val="808080"/>
          <w:sz w:val="18"/>
          <w:szCs w:val="18"/>
        </w:rPr>
        <w:t xml:space="preserve"> scroll)</w:t>
      </w:r>
      <w:r w:rsidRPr="003466AD">
        <w:rPr>
          <w:rFonts w:ascii="Menlo" w:hAnsi="Menlo" w:cs="Menlo"/>
          <w:i/>
          <w:iCs/>
          <w:color w:val="808080"/>
          <w:sz w:val="18"/>
          <w:szCs w:val="18"/>
        </w:rPr>
        <w:br/>
        <w:t xml:space="preserve">      </w:t>
      </w:r>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adjustScrollBar</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&amp;&amp; </w:t>
      </w:r>
      <w:proofErr w:type="spellStart"/>
      <w:r w:rsidRPr="003466AD">
        <w:rPr>
          <w:rFonts w:ascii="Menlo" w:hAnsi="Menlo" w:cs="Menlo"/>
          <w:b/>
          <w:bCs/>
          <w:color w:val="660E7A"/>
          <w:sz w:val="18"/>
          <w:szCs w:val="18"/>
        </w:rPr>
        <w:t>viewportPosition</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i/>
          <w:iCs/>
          <w:color w:val="660E7A"/>
          <w:sz w:val="18"/>
          <w:szCs w:val="18"/>
        </w:rPr>
        <w:t>END</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Scroll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to the end.</w:t>
      </w:r>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scrollBar.removeAdjustmentListener</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this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maximum - </w:t>
      </w:r>
      <w:proofErr w:type="spellStart"/>
      <w:r w:rsidRPr="003466AD">
        <w:rPr>
          <w:rFonts w:ascii="Menlo" w:hAnsi="Menlo" w:cs="Menlo"/>
          <w:color w:val="000000"/>
          <w:sz w:val="18"/>
          <w:szCs w:val="18"/>
        </w:rPr>
        <w:t>extent</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scrollBar.setValue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scrollBar.addAdjustmentListener</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this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000080"/>
          <w:sz w:val="18"/>
          <w:szCs w:val="18"/>
        </w:rPr>
        <w:t>if</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proofErr w:type="spellStart"/>
      <w:r w:rsidRPr="003466AD">
        <w:rPr>
          <w:rFonts w:ascii="Menlo" w:hAnsi="Menlo" w:cs="Menlo"/>
          <w:b/>
          <w:bCs/>
          <w:color w:val="660E7A"/>
          <w:sz w:val="18"/>
          <w:szCs w:val="18"/>
        </w:rPr>
        <w:t>adjustScrollBar</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&amp;&amp; </w:t>
      </w:r>
      <w:proofErr w:type="spellStart"/>
      <w:r w:rsidRPr="003466AD">
        <w:rPr>
          <w:rFonts w:ascii="Menlo" w:hAnsi="Menlo" w:cs="Menlo"/>
          <w:b/>
          <w:bCs/>
          <w:color w:val="660E7A"/>
          <w:sz w:val="18"/>
          <w:szCs w:val="18"/>
        </w:rPr>
        <w:t>viewportPosition</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r w:rsidRPr="003466AD">
        <w:rPr>
          <w:rFonts w:ascii="Menlo" w:hAnsi="Menlo" w:cs="Menlo"/>
          <w:b/>
          <w:bCs/>
          <w:i/>
          <w:iCs/>
          <w:color w:val="660E7A"/>
          <w:sz w:val="18"/>
          <w:szCs w:val="18"/>
        </w:rPr>
        <w:t>START</w:t>
      </w:r>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Keep</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viewport</w:t>
      </w:r>
      <w:proofErr w:type="spellEnd"/>
      <w:r w:rsidRPr="003466AD">
        <w:rPr>
          <w:rFonts w:ascii="Menlo" w:hAnsi="Menlo" w:cs="Menlo"/>
          <w:i/>
          <w:iCs/>
          <w:color w:val="808080"/>
          <w:sz w:val="18"/>
          <w:szCs w:val="18"/>
        </w:rPr>
        <w:t xml:space="preserve"> </w:t>
      </w:r>
      <w:proofErr w:type="spellStart"/>
      <w:r w:rsidRPr="003466AD">
        <w:rPr>
          <w:rFonts w:ascii="Menlo" w:hAnsi="Menlo" w:cs="Menlo"/>
          <w:i/>
          <w:iCs/>
          <w:color w:val="808080"/>
          <w:sz w:val="18"/>
          <w:szCs w:val="18"/>
        </w:rPr>
        <w:t>at</w:t>
      </w:r>
      <w:proofErr w:type="spellEnd"/>
      <w:r w:rsidRPr="003466AD">
        <w:rPr>
          <w:rFonts w:ascii="Menlo" w:hAnsi="Menlo" w:cs="Menlo"/>
          <w:i/>
          <w:iCs/>
          <w:color w:val="808080"/>
          <w:sz w:val="18"/>
          <w:szCs w:val="18"/>
        </w:rPr>
        <w:t xml:space="preserve"> the </w:t>
      </w:r>
      <w:proofErr w:type="spellStart"/>
      <w:r w:rsidRPr="003466AD">
        <w:rPr>
          <w:rFonts w:ascii="Menlo" w:hAnsi="Menlo" w:cs="Menlo"/>
          <w:i/>
          <w:iCs/>
          <w:color w:val="808080"/>
          <w:sz w:val="18"/>
          <w:szCs w:val="18"/>
        </w:rPr>
        <w:t>same</w:t>
      </w:r>
      <w:proofErr w:type="spellEnd"/>
      <w:r w:rsidRPr="003466AD">
        <w:rPr>
          <w:rFonts w:ascii="Menlo" w:hAnsi="Menlo" w:cs="Menlo"/>
          <w:i/>
          <w:iCs/>
          <w:color w:val="808080"/>
          <w:sz w:val="18"/>
          <w:szCs w:val="18"/>
        </w:rPr>
        <w:t xml:space="preserve"> relative </w:t>
      </w:r>
      <w:proofErr w:type="spellStart"/>
      <w:r w:rsidRPr="003466AD">
        <w:rPr>
          <w:rFonts w:ascii="Menlo" w:hAnsi="Menlo" w:cs="Menlo"/>
          <w:i/>
          <w:iCs/>
          <w:color w:val="808080"/>
          <w:sz w:val="18"/>
          <w:szCs w:val="18"/>
        </w:rPr>
        <w:t>viewportPosition</w:t>
      </w:r>
      <w:proofErr w:type="spellEnd"/>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scrollBar.removeAdjustmentListener</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this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 xml:space="preserve"> + maximum - </w:t>
      </w:r>
      <w:proofErr w:type="spellStart"/>
      <w:r w:rsidRPr="003466AD">
        <w:rPr>
          <w:rFonts w:ascii="Menlo" w:hAnsi="Menlo" w:cs="Menlo"/>
          <w:b/>
          <w:bCs/>
          <w:color w:val="660E7A"/>
          <w:sz w:val="18"/>
          <w:szCs w:val="18"/>
        </w:rPr>
        <w:t>previousMaximum</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scrollBar.setValue</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scrollBar.addAdjustmentListener</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this</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previousValue</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value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b/>
          <w:bCs/>
          <w:color w:val="660E7A"/>
          <w:sz w:val="18"/>
          <w:szCs w:val="18"/>
        </w:rPr>
        <w:t>previousMaximum</w:t>
      </w:r>
      <w:proofErr w:type="spellEnd"/>
      <w:r w:rsidRPr="003466AD">
        <w:rPr>
          <w:rFonts w:ascii="Menlo" w:hAnsi="Menlo" w:cs="Menlo"/>
          <w:b/>
          <w:bCs/>
          <w:color w:val="660E7A"/>
          <w:sz w:val="18"/>
          <w:szCs w:val="18"/>
        </w:rPr>
        <w:t xml:space="preserve"> </w:t>
      </w:r>
      <w:r w:rsidRPr="003466AD">
        <w:rPr>
          <w:rFonts w:ascii="Menlo" w:hAnsi="Menlo" w:cs="Menlo"/>
          <w:color w:val="000000"/>
          <w:sz w:val="18"/>
          <w:szCs w:val="18"/>
        </w:rPr>
        <w:t>= maximum;</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566AE92E" w14:textId="722A97C8" w:rsidR="00C31355" w:rsidRDefault="00C31355" w:rsidP="00C31355">
      <w:pPr>
        <w:pStyle w:val="Titolo2"/>
      </w:pPr>
      <w:proofErr w:type="spellStart"/>
      <w:r>
        <w:t>Main</w:t>
      </w:r>
      <w:bookmarkEnd w:id="329"/>
      <w:proofErr w:type="spellEnd"/>
    </w:p>
    <w:p w14:paraId="64464D32" w14:textId="77777777" w:rsidR="003466AD" w:rsidRPr="003466AD" w:rsidRDefault="003466AD" w:rsidP="003466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bookmarkStart w:id="330" w:name="_Ref53622291"/>
      <w:bookmarkStart w:id="331" w:name="_Toc53657021"/>
      <w:r w:rsidRPr="003466AD">
        <w:rPr>
          <w:rFonts w:ascii="Menlo" w:hAnsi="Menlo" w:cs="Menlo"/>
          <w:color w:val="000000"/>
          <w:sz w:val="18"/>
          <w:szCs w:val="18"/>
        </w:rPr>
        <w:br/>
      </w:r>
      <w:r w:rsidRPr="003466AD">
        <w:rPr>
          <w:rFonts w:ascii="Menlo" w:hAnsi="Menlo" w:cs="Menlo"/>
          <w:b/>
          <w:bCs/>
          <w:color w:val="000080"/>
          <w:sz w:val="18"/>
          <w:szCs w:val="18"/>
        </w:rPr>
        <w:t xml:space="preserve">package </w:t>
      </w:r>
      <w:proofErr w:type="spellStart"/>
      <w:r w:rsidRPr="003466AD">
        <w:rPr>
          <w:rFonts w:ascii="Menlo" w:hAnsi="Menlo" w:cs="Menlo"/>
          <w:color w:val="000000"/>
          <w:sz w:val="18"/>
          <w:szCs w:val="18"/>
        </w:rPr>
        <w:t>com.dca.checkers</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com.dca.checkers.ui.CheckersWindow</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import </w:t>
      </w:r>
      <w:proofErr w:type="spellStart"/>
      <w:r w:rsidRPr="003466AD">
        <w:rPr>
          <w:rFonts w:ascii="Menlo" w:hAnsi="Menlo" w:cs="Menlo"/>
          <w:color w:val="000000"/>
          <w:sz w:val="18"/>
          <w:szCs w:val="18"/>
        </w:rPr>
        <w:t>javax.swing</w:t>
      </w:r>
      <w:proofErr w:type="spellEnd"/>
      <w:r w:rsidRPr="003466AD">
        <w:rPr>
          <w:rFonts w:ascii="Menlo" w:hAnsi="Menlo" w:cs="Menlo"/>
          <w:color w:val="000000"/>
          <w:sz w:val="18"/>
          <w:szCs w:val="18"/>
        </w:rPr>
        <w:t>.*;</w:t>
      </w:r>
      <w:r w:rsidRPr="003466AD">
        <w:rPr>
          <w:rFonts w:ascii="Menlo" w:hAnsi="Menlo" w:cs="Menlo"/>
          <w:color w:val="000000"/>
          <w:sz w:val="18"/>
          <w:szCs w:val="18"/>
        </w:rPr>
        <w:br/>
      </w:r>
      <w:r w:rsidRPr="003466AD">
        <w:rPr>
          <w:rFonts w:ascii="Menlo" w:hAnsi="Menlo" w:cs="Menlo"/>
          <w:color w:val="000000"/>
          <w:sz w:val="18"/>
          <w:szCs w:val="18"/>
        </w:rPr>
        <w:br/>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class</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Main</w:t>
      </w:r>
      <w:proofErr w:type="spellEnd"/>
      <w:r w:rsidRPr="003466AD">
        <w:rPr>
          <w:rFonts w:ascii="Menlo" w:hAnsi="Menlo" w:cs="Menlo"/>
          <w:color w:val="000000"/>
          <w:sz w:val="18"/>
          <w:szCs w:val="18"/>
        </w:rPr>
        <w:t xml:space="preserve"> {</w:t>
      </w:r>
      <w:r w:rsidRPr="003466AD">
        <w:rPr>
          <w:rFonts w:ascii="Menlo" w:hAnsi="Menlo" w:cs="Menlo"/>
          <w:color w:val="000000"/>
          <w:sz w:val="18"/>
          <w:szCs w:val="18"/>
        </w:rPr>
        <w:br/>
      </w:r>
      <w:r w:rsidRPr="003466AD">
        <w:rPr>
          <w:rFonts w:ascii="Menlo" w:hAnsi="Menlo" w:cs="Menlo"/>
          <w:color w:val="000000"/>
          <w:sz w:val="18"/>
          <w:szCs w:val="18"/>
        </w:rPr>
        <w:br/>
        <w:t xml:space="preserve">   </w:t>
      </w:r>
      <w:r w:rsidRPr="003466AD">
        <w:rPr>
          <w:rFonts w:ascii="Menlo" w:hAnsi="Menlo" w:cs="Menlo"/>
          <w:b/>
          <w:bCs/>
          <w:color w:val="000080"/>
          <w:sz w:val="18"/>
          <w:szCs w:val="18"/>
        </w:rPr>
        <w:t xml:space="preserve">public </w:t>
      </w:r>
      <w:proofErr w:type="spellStart"/>
      <w:r w:rsidRPr="003466AD">
        <w:rPr>
          <w:rFonts w:ascii="Menlo" w:hAnsi="Menlo" w:cs="Menlo"/>
          <w:b/>
          <w:bCs/>
          <w:color w:val="000080"/>
          <w:sz w:val="18"/>
          <w:szCs w:val="18"/>
        </w:rPr>
        <w:t>static</w:t>
      </w:r>
      <w:proofErr w:type="spellEnd"/>
      <w:r w:rsidRPr="003466AD">
        <w:rPr>
          <w:rFonts w:ascii="Menlo" w:hAnsi="Menlo" w:cs="Menlo"/>
          <w:b/>
          <w:bCs/>
          <w:color w:val="000080"/>
          <w:sz w:val="18"/>
          <w:szCs w:val="18"/>
        </w:rPr>
        <w:t xml:space="preserve"> </w:t>
      </w:r>
      <w:proofErr w:type="spellStart"/>
      <w:r w:rsidRPr="003466AD">
        <w:rPr>
          <w:rFonts w:ascii="Menlo" w:hAnsi="Menlo" w:cs="Menlo"/>
          <w:b/>
          <w:bCs/>
          <w:color w:val="000080"/>
          <w:sz w:val="18"/>
          <w:szCs w:val="18"/>
        </w:rPr>
        <w:t>void</w:t>
      </w:r>
      <w:proofErr w:type="spellEnd"/>
      <w:r w:rsidRPr="003466AD">
        <w:rPr>
          <w:rFonts w:ascii="Menlo" w:hAnsi="Menlo" w:cs="Menlo"/>
          <w:b/>
          <w:bCs/>
          <w:color w:val="000080"/>
          <w:sz w:val="18"/>
          <w:szCs w:val="18"/>
        </w:rPr>
        <w:t xml:space="preserve"> </w:t>
      </w:r>
      <w:proofErr w:type="spellStart"/>
      <w:r w:rsidRPr="003466AD">
        <w:rPr>
          <w:rFonts w:ascii="Menlo" w:hAnsi="Menlo" w:cs="Menlo"/>
          <w:color w:val="000000"/>
          <w:sz w:val="18"/>
          <w:szCs w:val="18"/>
        </w:rPr>
        <w:t>main</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String</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args</w:t>
      </w:r>
      <w:proofErr w:type="spellEnd"/>
      <w:r w:rsidRPr="003466AD">
        <w:rPr>
          <w:rFonts w:ascii="Menlo" w:hAnsi="Menlo" w:cs="Menlo"/>
          <w:color w:val="000000"/>
          <w:sz w:val="18"/>
          <w:szCs w:val="18"/>
        </w:rPr>
        <w:t>)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//Set the look and </w:t>
      </w:r>
      <w:proofErr w:type="spellStart"/>
      <w:r w:rsidRPr="003466AD">
        <w:rPr>
          <w:rFonts w:ascii="Menlo" w:hAnsi="Menlo" w:cs="Menlo"/>
          <w:i/>
          <w:iCs/>
          <w:color w:val="808080"/>
          <w:sz w:val="18"/>
          <w:szCs w:val="18"/>
        </w:rPr>
        <w:t>feel</w:t>
      </w:r>
      <w:proofErr w:type="spellEnd"/>
      <w:r w:rsidRPr="003466AD">
        <w:rPr>
          <w:rFonts w:ascii="Menlo" w:hAnsi="Menlo" w:cs="Menlo"/>
          <w:i/>
          <w:iCs/>
          <w:color w:val="808080"/>
          <w:sz w:val="18"/>
          <w:szCs w:val="18"/>
        </w:rPr>
        <w:t xml:space="preserve"> to the OS look and </w:t>
      </w:r>
      <w:proofErr w:type="spellStart"/>
      <w:r w:rsidRPr="003466AD">
        <w:rPr>
          <w:rFonts w:ascii="Menlo" w:hAnsi="Menlo" w:cs="Menlo"/>
          <w:i/>
          <w:iCs/>
          <w:color w:val="808080"/>
          <w:sz w:val="18"/>
          <w:szCs w:val="18"/>
        </w:rPr>
        <w:t>feel</w:t>
      </w:r>
      <w:proofErr w:type="spellEnd"/>
      <w:r w:rsidRPr="003466AD">
        <w:rPr>
          <w:rFonts w:ascii="Menlo" w:hAnsi="Menlo" w:cs="Menlo"/>
          <w:i/>
          <w:iCs/>
          <w:color w:val="808080"/>
          <w:sz w:val="18"/>
          <w:szCs w:val="18"/>
        </w:rPr>
        <w:br/>
        <w:t xml:space="preserve">      </w:t>
      </w:r>
      <w:proofErr w:type="spellStart"/>
      <w:r w:rsidRPr="003466AD">
        <w:rPr>
          <w:rFonts w:ascii="Menlo" w:hAnsi="Menlo" w:cs="Menlo"/>
          <w:b/>
          <w:bCs/>
          <w:color w:val="000080"/>
          <w:sz w:val="18"/>
          <w:szCs w:val="18"/>
        </w:rPr>
        <w:t>try</w:t>
      </w:r>
      <w:proofErr w:type="spellEnd"/>
      <w:r w:rsidRPr="003466AD">
        <w:rPr>
          <w:rFonts w:ascii="Menlo" w:hAnsi="Menlo" w:cs="Menlo"/>
          <w:b/>
          <w:bCs/>
          <w:color w:val="000080"/>
          <w:sz w:val="18"/>
          <w:szCs w:val="18"/>
        </w:rPr>
        <w:t xml:space="preserve"> </w:t>
      </w:r>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UIManager.</w:t>
      </w:r>
      <w:r w:rsidRPr="003466AD">
        <w:rPr>
          <w:rFonts w:ascii="Menlo" w:hAnsi="Menlo" w:cs="Menlo"/>
          <w:i/>
          <w:iCs/>
          <w:color w:val="000000"/>
          <w:sz w:val="18"/>
          <w:szCs w:val="18"/>
        </w:rPr>
        <w:t>setLookAndFeel</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UIManager.</w:t>
      </w:r>
      <w:r w:rsidRPr="003466AD">
        <w:rPr>
          <w:rFonts w:ascii="Menlo" w:hAnsi="Menlo" w:cs="Menlo"/>
          <w:i/>
          <w:iCs/>
          <w:color w:val="000000"/>
          <w:sz w:val="18"/>
          <w:szCs w:val="18"/>
        </w:rPr>
        <w:t>getSystemLookAndFeelClassName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 </w:t>
      </w:r>
      <w:r w:rsidRPr="003466AD">
        <w:rPr>
          <w:rFonts w:ascii="Menlo" w:hAnsi="Menlo" w:cs="Menlo"/>
          <w:b/>
          <w:bCs/>
          <w:color w:val="000080"/>
          <w:sz w:val="18"/>
          <w:szCs w:val="18"/>
        </w:rPr>
        <w:t xml:space="preserve">catch </w:t>
      </w:r>
      <w:r w:rsidRPr="003466AD">
        <w:rPr>
          <w:rFonts w:ascii="Menlo" w:hAnsi="Menlo" w:cs="Menlo"/>
          <w:color w:val="000000"/>
          <w:sz w:val="18"/>
          <w:szCs w:val="18"/>
        </w:rPr>
        <w:t>(</w:t>
      </w:r>
      <w:proofErr w:type="spellStart"/>
      <w:r w:rsidRPr="003466AD">
        <w:rPr>
          <w:rFonts w:ascii="Menlo" w:hAnsi="Menlo" w:cs="Menlo"/>
          <w:color w:val="000000"/>
          <w:sz w:val="18"/>
          <w:szCs w:val="18"/>
        </w:rPr>
        <w:t>Exception</w:t>
      </w:r>
      <w:proofErr w:type="spellEnd"/>
      <w:r w:rsidRPr="003466AD">
        <w:rPr>
          <w:rFonts w:ascii="Menlo" w:hAnsi="Menlo" w:cs="Menlo"/>
          <w:color w:val="000000"/>
          <w:sz w:val="18"/>
          <w:szCs w:val="18"/>
        </w:rPr>
        <w:t xml:space="preserve"> e) {</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e.printStackTrace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color w:val="000000"/>
          <w:sz w:val="18"/>
          <w:szCs w:val="18"/>
        </w:rPr>
        <w:br/>
        <w:t xml:space="preserve">      </w:t>
      </w:r>
      <w:r w:rsidRPr="003466AD">
        <w:rPr>
          <w:rFonts w:ascii="Menlo" w:hAnsi="Menlo" w:cs="Menlo"/>
          <w:i/>
          <w:iCs/>
          <w:color w:val="808080"/>
          <w:sz w:val="18"/>
          <w:szCs w:val="18"/>
        </w:rPr>
        <w:t xml:space="preserve">// Create a </w:t>
      </w:r>
      <w:proofErr w:type="spellStart"/>
      <w:r w:rsidRPr="003466AD">
        <w:rPr>
          <w:rFonts w:ascii="Menlo" w:hAnsi="Menlo" w:cs="Menlo"/>
          <w:i/>
          <w:iCs/>
          <w:color w:val="808080"/>
          <w:sz w:val="18"/>
          <w:szCs w:val="18"/>
        </w:rPr>
        <w:t>window</w:t>
      </w:r>
      <w:proofErr w:type="spellEnd"/>
      <w:r w:rsidRPr="003466AD">
        <w:rPr>
          <w:rFonts w:ascii="Menlo" w:hAnsi="Menlo" w:cs="Menlo"/>
          <w:i/>
          <w:iCs/>
          <w:color w:val="808080"/>
          <w:sz w:val="18"/>
          <w:szCs w:val="18"/>
        </w:rPr>
        <w:t xml:space="preserve"> to display the </w:t>
      </w:r>
      <w:proofErr w:type="spellStart"/>
      <w:r w:rsidRPr="003466AD">
        <w:rPr>
          <w:rFonts w:ascii="Menlo" w:hAnsi="Menlo" w:cs="Menlo"/>
          <w:i/>
          <w:iCs/>
          <w:color w:val="808080"/>
          <w:sz w:val="18"/>
          <w:szCs w:val="18"/>
        </w:rPr>
        <w:t>checkers</w:t>
      </w:r>
      <w:proofErr w:type="spellEnd"/>
      <w:r w:rsidRPr="003466AD">
        <w:rPr>
          <w:rFonts w:ascii="Menlo" w:hAnsi="Menlo" w:cs="Menlo"/>
          <w:i/>
          <w:iCs/>
          <w:color w:val="808080"/>
          <w:sz w:val="18"/>
          <w:szCs w:val="18"/>
        </w:rPr>
        <w:t xml:space="preserve"> game</w:t>
      </w:r>
      <w:r w:rsidRPr="003466AD">
        <w:rPr>
          <w:rFonts w:ascii="Menlo" w:hAnsi="Menlo" w:cs="Menlo"/>
          <w:i/>
          <w:iCs/>
          <w:color w:val="808080"/>
          <w:sz w:val="18"/>
          <w:szCs w:val="18"/>
        </w:rPr>
        <w:br/>
        <w:t xml:space="preserve">      </w:t>
      </w:r>
      <w:proofErr w:type="spellStart"/>
      <w:r w:rsidRPr="003466AD">
        <w:rPr>
          <w:rFonts w:ascii="Menlo" w:hAnsi="Menlo" w:cs="Menlo"/>
          <w:color w:val="000000"/>
          <w:sz w:val="18"/>
          <w:szCs w:val="18"/>
        </w:rPr>
        <w:t>CheckersWindow</w:t>
      </w:r>
      <w:proofErr w:type="spellEnd"/>
      <w:r w:rsidRPr="003466AD">
        <w:rPr>
          <w:rFonts w:ascii="Menlo" w:hAnsi="Menlo" w:cs="Menlo"/>
          <w:color w:val="000000"/>
          <w:sz w:val="18"/>
          <w:szCs w:val="18"/>
        </w:rPr>
        <w:t xml:space="preserve"> </w:t>
      </w:r>
      <w:proofErr w:type="spellStart"/>
      <w:r w:rsidRPr="003466AD">
        <w:rPr>
          <w:rFonts w:ascii="Menlo" w:hAnsi="Menlo" w:cs="Menlo"/>
          <w:color w:val="000000"/>
          <w:sz w:val="18"/>
          <w:szCs w:val="18"/>
        </w:rPr>
        <w:t>window</w:t>
      </w:r>
      <w:proofErr w:type="spellEnd"/>
      <w:r w:rsidRPr="003466AD">
        <w:rPr>
          <w:rFonts w:ascii="Menlo" w:hAnsi="Menlo" w:cs="Menlo"/>
          <w:color w:val="000000"/>
          <w:sz w:val="18"/>
          <w:szCs w:val="18"/>
        </w:rPr>
        <w:t xml:space="preserve"> = </w:t>
      </w:r>
      <w:r w:rsidRPr="003466AD">
        <w:rPr>
          <w:rFonts w:ascii="Menlo" w:hAnsi="Menlo" w:cs="Menlo"/>
          <w:b/>
          <w:bCs/>
          <w:color w:val="000080"/>
          <w:sz w:val="18"/>
          <w:szCs w:val="18"/>
        </w:rPr>
        <w:t xml:space="preserve">new </w:t>
      </w:r>
      <w:proofErr w:type="spellStart"/>
      <w:r w:rsidRPr="003466AD">
        <w:rPr>
          <w:rFonts w:ascii="Menlo" w:hAnsi="Menlo" w:cs="Menlo"/>
          <w:color w:val="000000"/>
          <w:sz w:val="18"/>
          <w:szCs w:val="18"/>
        </w:rPr>
        <w:t>CheckersWindow</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window.setDefaultCloseOperation</w:t>
      </w:r>
      <w:proofErr w:type="spellEnd"/>
      <w:r w:rsidRPr="003466AD">
        <w:rPr>
          <w:rFonts w:ascii="Menlo" w:hAnsi="Menlo" w:cs="Menlo"/>
          <w:color w:val="000000"/>
          <w:sz w:val="18"/>
          <w:szCs w:val="18"/>
        </w:rPr>
        <w:t>(</w:t>
      </w:r>
      <w:proofErr w:type="spellStart"/>
      <w:r w:rsidRPr="003466AD">
        <w:rPr>
          <w:rFonts w:ascii="Menlo" w:hAnsi="Menlo" w:cs="Menlo"/>
          <w:color w:val="000000"/>
          <w:sz w:val="18"/>
          <w:szCs w:val="18"/>
        </w:rPr>
        <w:t>CheckersWindow.</w:t>
      </w:r>
      <w:r w:rsidRPr="003466AD">
        <w:rPr>
          <w:rFonts w:ascii="Menlo" w:hAnsi="Menlo" w:cs="Menlo"/>
          <w:b/>
          <w:bCs/>
          <w:i/>
          <w:iCs/>
          <w:color w:val="660E7A"/>
          <w:sz w:val="18"/>
          <w:szCs w:val="18"/>
        </w:rPr>
        <w:t>EXIT_ON_CLOSE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proofErr w:type="spellStart"/>
      <w:r w:rsidRPr="003466AD">
        <w:rPr>
          <w:rFonts w:ascii="Menlo" w:hAnsi="Menlo" w:cs="Menlo"/>
          <w:color w:val="000000"/>
          <w:sz w:val="18"/>
          <w:szCs w:val="18"/>
        </w:rPr>
        <w:t>window.setVisible</w:t>
      </w:r>
      <w:proofErr w:type="spellEnd"/>
      <w:r w:rsidRPr="003466AD">
        <w:rPr>
          <w:rFonts w:ascii="Menlo" w:hAnsi="Menlo" w:cs="Menlo"/>
          <w:color w:val="000000"/>
          <w:sz w:val="18"/>
          <w:szCs w:val="18"/>
        </w:rPr>
        <w:t>(</w:t>
      </w:r>
      <w:proofErr w:type="spellStart"/>
      <w:r w:rsidRPr="003466AD">
        <w:rPr>
          <w:rFonts w:ascii="Menlo" w:hAnsi="Menlo" w:cs="Menlo"/>
          <w:b/>
          <w:bCs/>
          <w:color w:val="000080"/>
          <w:sz w:val="18"/>
          <w:szCs w:val="18"/>
        </w:rPr>
        <w:t>true</w:t>
      </w:r>
      <w:proofErr w:type="spellEnd"/>
      <w:r w:rsidRPr="003466AD">
        <w:rPr>
          <w:rFonts w:ascii="Menlo" w:hAnsi="Menlo" w:cs="Menlo"/>
          <w:color w:val="000000"/>
          <w:sz w:val="18"/>
          <w:szCs w:val="18"/>
        </w:rPr>
        <w:t>);</w:t>
      </w:r>
      <w:r w:rsidRPr="003466AD">
        <w:rPr>
          <w:rFonts w:ascii="Menlo" w:hAnsi="Menlo" w:cs="Menlo"/>
          <w:color w:val="000000"/>
          <w:sz w:val="18"/>
          <w:szCs w:val="18"/>
        </w:rPr>
        <w:br/>
        <w:t xml:space="preserve">   }</w:t>
      </w:r>
      <w:r w:rsidRPr="003466AD">
        <w:rPr>
          <w:rFonts w:ascii="Menlo" w:hAnsi="Menlo" w:cs="Menlo"/>
          <w:color w:val="000000"/>
          <w:sz w:val="18"/>
          <w:szCs w:val="18"/>
        </w:rPr>
        <w:br/>
        <w:t>}</w:t>
      </w:r>
    </w:p>
    <w:p w14:paraId="13B607EF" w14:textId="35CBBA4B" w:rsidR="007F36D8" w:rsidRDefault="00D00E04" w:rsidP="007F36D8">
      <w:pPr>
        <w:pStyle w:val="Titolo1"/>
        <w:numPr>
          <w:ilvl w:val="0"/>
          <w:numId w:val="0"/>
        </w:numPr>
      </w:pPr>
      <w:r w:rsidRPr="00E973DA">
        <w:lastRenderedPageBreak/>
        <w:t xml:space="preserve">Appendice </w:t>
      </w:r>
      <w:r>
        <w:t>2</w:t>
      </w:r>
      <w:r w:rsidRPr="00E973DA">
        <w:t xml:space="preserve">: </w:t>
      </w:r>
      <w:r>
        <w:t>UML, diagramma delle classi</w:t>
      </w:r>
      <w:bookmarkStart w:id="332" w:name="_Ref53477794"/>
      <w:bookmarkEnd w:id="314"/>
      <w:bookmarkEnd w:id="330"/>
      <w:bookmarkEnd w:id="331"/>
    </w:p>
    <w:p w14:paraId="63B68E09" w14:textId="361CDCE7" w:rsidR="007F36D8" w:rsidRPr="007F36D8" w:rsidRDefault="007F36D8" w:rsidP="007F36D8">
      <w:pPr>
        <w:rPr>
          <w:lang w:eastAsia="en-US"/>
        </w:rPr>
      </w:pPr>
      <w:r>
        <w:rPr>
          <w:noProof/>
        </w:rPr>
        <w:drawing>
          <wp:inline distT="0" distB="0" distL="0" distR="0" wp14:anchorId="0C536974" wp14:editId="1A44C223">
            <wp:extent cx="6116320" cy="6456045"/>
            <wp:effectExtent l="0" t="0" r="508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agine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116320" cy="6456045"/>
                    </a:xfrm>
                    <a:prstGeom prst="rect">
                      <a:avLst/>
                    </a:prstGeom>
                  </pic:spPr>
                </pic:pic>
              </a:graphicData>
            </a:graphic>
          </wp:inline>
        </w:drawing>
      </w:r>
    </w:p>
    <w:p w14:paraId="3B14BB57" w14:textId="77777777" w:rsidR="007F36D8" w:rsidRDefault="007F36D8">
      <w:pPr>
        <w:rPr>
          <w:rFonts w:asciiTheme="majorHAnsi" w:eastAsiaTheme="majorEastAsia" w:hAnsiTheme="majorHAnsi" w:cstheme="majorBidi"/>
          <w:color w:val="2F5496" w:themeColor="accent1" w:themeShade="BF"/>
          <w:sz w:val="32"/>
          <w:szCs w:val="32"/>
          <w:lang w:eastAsia="en-US"/>
        </w:rPr>
      </w:pPr>
      <w:r>
        <w:br w:type="page"/>
      </w:r>
    </w:p>
    <w:p w14:paraId="00E0647B" w14:textId="09A5BC71" w:rsidR="00D00E04" w:rsidRDefault="00D00E04" w:rsidP="00D00E04">
      <w:pPr>
        <w:pStyle w:val="Titolo1"/>
        <w:numPr>
          <w:ilvl w:val="0"/>
          <w:numId w:val="0"/>
        </w:numPr>
        <w:ind w:left="432" w:hanging="432"/>
      </w:pPr>
      <w:bookmarkStart w:id="333" w:name="_Ref53571969"/>
      <w:bookmarkStart w:id="334" w:name="_Ref53622867"/>
      <w:bookmarkStart w:id="335" w:name="_Toc53657022"/>
      <w:bookmarkEnd w:id="332"/>
      <w:r w:rsidRPr="00E973DA">
        <w:lastRenderedPageBreak/>
        <w:t xml:space="preserve">Appendice </w:t>
      </w:r>
      <w:r w:rsidR="00F65B2B">
        <w:t>3</w:t>
      </w:r>
      <w:r w:rsidRPr="00E973DA">
        <w:t xml:space="preserve">: </w:t>
      </w:r>
      <w:r>
        <w:t xml:space="preserve">Analisi parametro </w:t>
      </w:r>
      <w:proofErr w:type="spellStart"/>
      <w:r>
        <w:t>Ply</w:t>
      </w:r>
      <w:bookmarkEnd w:id="333"/>
      <w:bookmarkEnd w:id="334"/>
      <w:bookmarkEnd w:id="335"/>
      <w:proofErr w:type="spellEnd"/>
    </w:p>
    <w:p w14:paraId="3B365248" w14:textId="77777777" w:rsidR="007F36D8" w:rsidRDefault="007F36D8">
      <w:pPr>
        <w:ind w:left="-1440" w:right="6333"/>
      </w:pPr>
    </w:p>
    <w:tbl>
      <w:tblPr>
        <w:tblW w:w="3120" w:type="dxa"/>
        <w:tblInd w:w="-428" w:type="dxa"/>
        <w:tblCellMar>
          <w:left w:w="48" w:type="dxa"/>
          <w:right w:w="115" w:type="dxa"/>
        </w:tblCellMar>
        <w:tblLook w:val="04A0" w:firstRow="1" w:lastRow="0" w:firstColumn="1" w:lastColumn="0" w:noHBand="0" w:noVBand="1"/>
      </w:tblPr>
      <w:tblGrid>
        <w:gridCol w:w="3120"/>
      </w:tblGrid>
      <w:tr w:rsidR="007F36D8" w14:paraId="3BE39908" w14:textId="77777777">
        <w:trPr>
          <w:trHeight w:val="298"/>
        </w:trPr>
        <w:tc>
          <w:tcPr>
            <w:tcW w:w="3120" w:type="dxa"/>
            <w:tcBorders>
              <w:top w:val="single" w:sz="8" w:space="0" w:color="8DA9DA"/>
              <w:left w:val="single" w:sz="8" w:space="0" w:color="8DA9DA"/>
              <w:bottom w:val="single" w:sz="8" w:space="0" w:color="8DA9DA"/>
              <w:right w:val="single" w:sz="8" w:space="0" w:color="8DA9DA"/>
            </w:tcBorders>
            <w:shd w:val="clear" w:color="auto" w:fill="4471C4"/>
          </w:tcPr>
          <w:p w14:paraId="2DFF72CB" w14:textId="77777777" w:rsidR="007F36D8" w:rsidRDefault="007F36D8">
            <w:r>
              <w:rPr>
                <w:rFonts w:ascii="Calibri" w:eastAsia="Calibri" w:hAnsi="Calibri" w:cs="Calibri"/>
                <w:b/>
                <w:color w:val="FFFFFF"/>
              </w:rPr>
              <w:t>Id partita Tempo in ns</w:t>
            </w:r>
          </w:p>
        </w:tc>
      </w:tr>
      <w:tr w:rsidR="007F36D8" w14:paraId="3A5AA68F" w14:textId="77777777">
        <w:trPr>
          <w:trHeight w:val="303"/>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572A618"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177184356</w:t>
            </w:r>
          </w:p>
        </w:tc>
      </w:tr>
      <w:tr w:rsidR="007F36D8" w14:paraId="237EC818"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42B48C7F"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10060214</w:t>
            </w:r>
          </w:p>
        </w:tc>
      </w:tr>
      <w:tr w:rsidR="007F36D8" w14:paraId="0D411F68"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1CF0008"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135651479</w:t>
            </w:r>
          </w:p>
        </w:tc>
      </w:tr>
      <w:tr w:rsidR="007F36D8" w14:paraId="444E909D"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65E8CDC"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89903501</w:t>
            </w:r>
          </w:p>
        </w:tc>
      </w:tr>
      <w:tr w:rsidR="007F36D8" w14:paraId="70620A8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150EB5D3"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348791137</w:t>
            </w:r>
          </w:p>
        </w:tc>
      </w:tr>
      <w:tr w:rsidR="007F36D8" w14:paraId="5BF25D6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C3A1987"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2135844</w:t>
            </w:r>
          </w:p>
        </w:tc>
      </w:tr>
      <w:tr w:rsidR="007F36D8" w14:paraId="56C0BDF7"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BF73BDE"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15964888</w:t>
            </w:r>
          </w:p>
        </w:tc>
      </w:tr>
      <w:tr w:rsidR="007F36D8" w14:paraId="50B74C0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B44928F"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214870543</w:t>
            </w:r>
          </w:p>
        </w:tc>
      </w:tr>
      <w:tr w:rsidR="007F36D8" w14:paraId="59AE0CE5"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2EC2E04"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201421904</w:t>
            </w:r>
          </w:p>
        </w:tc>
      </w:tr>
      <w:tr w:rsidR="007F36D8" w14:paraId="57C59333"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053184F0"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17810695</w:t>
            </w:r>
          </w:p>
        </w:tc>
      </w:tr>
      <w:tr w:rsidR="007F36D8" w14:paraId="70E25914"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1ACE537"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13855698</w:t>
            </w:r>
          </w:p>
        </w:tc>
      </w:tr>
      <w:tr w:rsidR="007F36D8" w14:paraId="6FA0861A"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68035E6" w14:textId="77777777" w:rsidR="007F36D8" w:rsidRDefault="007F36D8">
            <w:pPr>
              <w:tabs>
                <w:tab w:val="center" w:pos="61"/>
                <w:tab w:val="center" w:pos="1521"/>
              </w:tabs>
            </w:pPr>
            <w:r>
              <w:tab/>
            </w:r>
            <w:r>
              <w:rPr>
                <w:rFonts w:ascii="Calibri" w:eastAsia="Calibri" w:hAnsi="Calibri" w:cs="Calibri"/>
              </w:rPr>
              <w:t>1</w:t>
            </w:r>
            <w:r>
              <w:rPr>
                <w:rFonts w:ascii="Calibri" w:eastAsia="Calibri" w:hAnsi="Calibri" w:cs="Calibri"/>
              </w:rPr>
              <w:tab/>
              <w:t>156907902</w:t>
            </w:r>
          </w:p>
        </w:tc>
      </w:tr>
      <w:tr w:rsidR="007F36D8" w14:paraId="143B394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C459392" w14:textId="77777777" w:rsidR="007F36D8" w:rsidRDefault="007F36D8">
            <w:pPr>
              <w:tabs>
                <w:tab w:val="center" w:pos="61"/>
                <w:tab w:val="center" w:pos="1341"/>
              </w:tabs>
            </w:pPr>
            <w:r>
              <w:tab/>
            </w:r>
            <w:r>
              <w:rPr>
                <w:rFonts w:ascii="Calibri" w:eastAsia="Calibri" w:hAnsi="Calibri" w:cs="Calibri"/>
              </w:rPr>
              <w:t>1</w:t>
            </w:r>
            <w:r>
              <w:rPr>
                <w:rFonts w:ascii="Calibri" w:eastAsia="Calibri" w:hAnsi="Calibri" w:cs="Calibri"/>
              </w:rPr>
              <w:tab/>
              <w:t>423361</w:t>
            </w:r>
          </w:p>
        </w:tc>
      </w:tr>
      <w:tr w:rsidR="007F36D8" w14:paraId="71F8314A"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F105E23"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2958846</w:t>
            </w:r>
          </w:p>
        </w:tc>
      </w:tr>
      <w:tr w:rsidR="007F36D8" w14:paraId="4B2F49C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987D626"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4632846</w:t>
            </w:r>
          </w:p>
        </w:tc>
      </w:tr>
      <w:tr w:rsidR="007F36D8" w14:paraId="4EFC043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02ED05A"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84947898</w:t>
            </w:r>
          </w:p>
        </w:tc>
      </w:tr>
      <w:tr w:rsidR="007F36D8" w14:paraId="14F56004"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353A344E"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5135309</w:t>
            </w:r>
          </w:p>
        </w:tc>
      </w:tr>
      <w:tr w:rsidR="007F36D8" w14:paraId="277619D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4713E77" w14:textId="77777777" w:rsidR="007F36D8" w:rsidRDefault="007F36D8">
            <w:pPr>
              <w:tabs>
                <w:tab w:val="center" w:pos="61"/>
                <w:tab w:val="center" w:pos="1461"/>
              </w:tabs>
            </w:pPr>
            <w:r>
              <w:tab/>
            </w:r>
            <w:r>
              <w:rPr>
                <w:rFonts w:ascii="Calibri" w:eastAsia="Calibri" w:hAnsi="Calibri" w:cs="Calibri"/>
              </w:rPr>
              <w:t>1</w:t>
            </w:r>
            <w:r>
              <w:rPr>
                <w:rFonts w:ascii="Calibri" w:eastAsia="Calibri" w:hAnsi="Calibri" w:cs="Calibri"/>
              </w:rPr>
              <w:tab/>
              <w:t>13787899</w:t>
            </w:r>
          </w:p>
        </w:tc>
      </w:tr>
      <w:tr w:rsidR="007F36D8" w14:paraId="2B685BB3"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8CB5427"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1164212</w:t>
            </w:r>
          </w:p>
        </w:tc>
      </w:tr>
      <w:tr w:rsidR="007F36D8" w14:paraId="5C643D30"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D929B7F"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5816490</w:t>
            </w:r>
          </w:p>
        </w:tc>
      </w:tr>
      <w:tr w:rsidR="007F36D8" w14:paraId="7C02FF56"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0C8C436A"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2283290</w:t>
            </w:r>
          </w:p>
        </w:tc>
      </w:tr>
      <w:tr w:rsidR="007F36D8" w14:paraId="227E0206"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A0A9189" w14:textId="77777777" w:rsidR="007F36D8" w:rsidRDefault="007F36D8">
            <w:pPr>
              <w:tabs>
                <w:tab w:val="center" w:pos="61"/>
                <w:tab w:val="center" w:pos="1401"/>
              </w:tabs>
            </w:pPr>
            <w:r>
              <w:tab/>
            </w:r>
            <w:r>
              <w:rPr>
                <w:rFonts w:ascii="Calibri" w:eastAsia="Calibri" w:hAnsi="Calibri" w:cs="Calibri"/>
              </w:rPr>
              <w:t>1</w:t>
            </w:r>
            <w:r>
              <w:rPr>
                <w:rFonts w:ascii="Calibri" w:eastAsia="Calibri" w:hAnsi="Calibri" w:cs="Calibri"/>
              </w:rPr>
              <w:tab/>
              <w:t>6102239</w:t>
            </w:r>
          </w:p>
        </w:tc>
      </w:tr>
      <w:tr w:rsidR="007F36D8" w14:paraId="0FC5B3B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7205E12" w14:textId="77777777" w:rsidR="007F36D8" w:rsidRDefault="007F36D8">
            <w:pPr>
              <w:tabs>
                <w:tab w:val="center" w:pos="61"/>
                <w:tab w:val="center" w:pos="1281"/>
              </w:tabs>
            </w:pPr>
            <w:r>
              <w:tab/>
            </w:r>
            <w:r>
              <w:rPr>
                <w:rFonts w:ascii="Calibri" w:eastAsia="Calibri" w:hAnsi="Calibri" w:cs="Calibri"/>
              </w:rPr>
              <w:t>1</w:t>
            </w:r>
            <w:r>
              <w:rPr>
                <w:rFonts w:ascii="Calibri" w:eastAsia="Calibri" w:hAnsi="Calibri" w:cs="Calibri"/>
              </w:rPr>
              <w:tab/>
              <w:t>35775</w:t>
            </w:r>
          </w:p>
        </w:tc>
      </w:tr>
      <w:tr w:rsidR="007F36D8" w14:paraId="6911AA10"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E8CC29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53578113</w:t>
            </w:r>
          </w:p>
        </w:tc>
      </w:tr>
      <w:tr w:rsidR="007F36D8" w14:paraId="176F1B89"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65B62324"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3187085</w:t>
            </w:r>
          </w:p>
        </w:tc>
      </w:tr>
      <w:tr w:rsidR="007F36D8" w14:paraId="76EAC67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C800920"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47139105</w:t>
            </w:r>
          </w:p>
        </w:tc>
      </w:tr>
      <w:tr w:rsidR="007F36D8" w14:paraId="2122F3F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7CDE6FB"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25629898</w:t>
            </w:r>
          </w:p>
        </w:tc>
      </w:tr>
      <w:tr w:rsidR="007F36D8" w14:paraId="5BCC9D83"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4F52656"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1842390</w:t>
            </w:r>
          </w:p>
        </w:tc>
      </w:tr>
      <w:tr w:rsidR="007F36D8" w14:paraId="11710278"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53C3967C"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74909890</w:t>
            </w:r>
          </w:p>
        </w:tc>
      </w:tr>
      <w:tr w:rsidR="007F36D8" w14:paraId="21F6429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7786CE4"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10252656</w:t>
            </w:r>
          </w:p>
        </w:tc>
      </w:tr>
      <w:tr w:rsidR="007F36D8" w14:paraId="17A7534C"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F666E6D"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11560050</w:t>
            </w:r>
          </w:p>
        </w:tc>
      </w:tr>
      <w:tr w:rsidR="007F36D8" w14:paraId="0D9CA6C5"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09333C4A"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39828851</w:t>
            </w:r>
          </w:p>
        </w:tc>
      </w:tr>
      <w:tr w:rsidR="007F36D8" w14:paraId="71A91D29"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4DB69CC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33267480</w:t>
            </w:r>
          </w:p>
        </w:tc>
      </w:tr>
      <w:tr w:rsidR="007F36D8" w14:paraId="02C251B2"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7FD0A7CD"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5297715</w:t>
            </w:r>
          </w:p>
        </w:tc>
      </w:tr>
      <w:tr w:rsidR="007F36D8" w14:paraId="611E22D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3C4D4A1"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8781810</w:t>
            </w:r>
          </w:p>
        </w:tc>
      </w:tr>
      <w:tr w:rsidR="007F36D8" w14:paraId="6B3A09BF"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5C2AA648"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38354010</w:t>
            </w:r>
          </w:p>
        </w:tc>
      </w:tr>
      <w:tr w:rsidR="007F36D8" w14:paraId="636EF081"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2C94CC50"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12764205</w:t>
            </w:r>
          </w:p>
        </w:tc>
      </w:tr>
      <w:tr w:rsidR="007F36D8" w14:paraId="45D192BE"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320D5DBB"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6148843</w:t>
            </w:r>
          </w:p>
        </w:tc>
      </w:tr>
      <w:tr w:rsidR="007F36D8" w14:paraId="15E8A27C"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13F76BA0"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4271581</w:t>
            </w:r>
          </w:p>
        </w:tc>
      </w:tr>
      <w:tr w:rsidR="007F36D8" w14:paraId="6A6F6BDC"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18AE1BDB"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19406285</w:t>
            </w:r>
          </w:p>
        </w:tc>
      </w:tr>
      <w:tr w:rsidR="007F36D8" w14:paraId="7376B62B"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4F89C5D1"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26793411</w:t>
            </w:r>
          </w:p>
        </w:tc>
      </w:tr>
      <w:tr w:rsidR="007F36D8" w14:paraId="69731089"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C378842" w14:textId="77777777" w:rsidR="007F36D8" w:rsidRDefault="007F36D8">
            <w:pPr>
              <w:tabs>
                <w:tab w:val="center" w:pos="61"/>
                <w:tab w:val="center" w:pos="1461"/>
              </w:tabs>
            </w:pPr>
            <w:r>
              <w:lastRenderedPageBreak/>
              <w:tab/>
            </w:r>
            <w:r>
              <w:rPr>
                <w:rFonts w:ascii="Calibri" w:eastAsia="Calibri" w:hAnsi="Calibri" w:cs="Calibri"/>
              </w:rPr>
              <w:t>2</w:t>
            </w:r>
            <w:r>
              <w:rPr>
                <w:rFonts w:ascii="Calibri" w:eastAsia="Calibri" w:hAnsi="Calibri" w:cs="Calibri"/>
              </w:rPr>
              <w:tab/>
              <w:t>29827480</w:t>
            </w:r>
          </w:p>
        </w:tc>
      </w:tr>
      <w:tr w:rsidR="007F36D8" w14:paraId="19FA1207"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7E4E3953" w14:textId="77777777" w:rsidR="007F36D8" w:rsidRDefault="007F36D8">
            <w:pPr>
              <w:tabs>
                <w:tab w:val="center" w:pos="61"/>
                <w:tab w:val="center" w:pos="1341"/>
              </w:tabs>
            </w:pPr>
            <w:r>
              <w:tab/>
            </w:r>
            <w:r>
              <w:rPr>
                <w:rFonts w:ascii="Calibri" w:eastAsia="Calibri" w:hAnsi="Calibri" w:cs="Calibri"/>
              </w:rPr>
              <w:t>2</w:t>
            </w:r>
            <w:r>
              <w:rPr>
                <w:rFonts w:ascii="Calibri" w:eastAsia="Calibri" w:hAnsi="Calibri" w:cs="Calibri"/>
              </w:rPr>
              <w:tab/>
              <w:t>573888</w:t>
            </w:r>
          </w:p>
        </w:tc>
      </w:tr>
      <w:tr w:rsidR="007F36D8" w14:paraId="6BC13866"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992472C" w14:textId="77777777" w:rsidR="007F36D8" w:rsidRDefault="007F36D8">
            <w:pPr>
              <w:tabs>
                <w:tab w:val="center" w:pos="61"/>
                <w:tab w:val="center" w:pos="1401"/>
              </w:tabs>
            </w:pPr>
            <w:r>
              <w:tab/>
            </w:r>
            <w:r>
              <w:rPr>
                <w:rFonts w:ascii="Calibri" w:eastAsia="Calibri" w:hAnsi="Calibri" w:cs="Calibri"/>
              </w:rPr>
              <w:t>2</w:t>
            </w:r>
            <w:r>
              <w:rPr>
                <w:rFonts w:ascii="Calibri" w:eastAsia="Calibri" w:hAnsi="Calibri" w:cs="Calibri"/>
              </w:rPr>
              <w:tab/>
              <w:t>3686908</w:t>
            </w:r>
          </w:p>
        </w:tc>
      </w:tr>
      <w:tr w:rsidR="007F36D8" w14:paraId="30A7AE12"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6E9DA3F4"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22625875</w:t>
            </w:r>
          </w:p>
        </w:tc>
      </w:tr>
      <w:tr w:rsidR="007F36D8" w14:paraId="0BA782F4" w14:textId="77777777">
        <w:trPr>
          <w:trHeight w:val="295"/>
        </w:trPr>
        <w:tc>
          <w:tcPr>
            <w:tcW w:w="3120" w:type="dxa"/>
            <w:tcBorders>
              <w:top w:val="single" w:sz="8" w:space="0" w:color="8DA9DA"/>
              <w:left w:val="single" w:sz="8" w:space="0" w:color="8DA9DA"/>
              <w:bottom w:val="single" w:sz="8" w:space="0" w:color="8DA9DA"/>
              <w:right w:val="single" w:sz="8" w:space="0" w:color="8DA9DA"/>
            </w:tcBorders>
          </w:tcPr>
          <w:p w14:paraId="2BCDA7B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27044515</w:t>
            </w:r>
          </w:p>
        </w:tc>
      </w:tr>
      <w:tr w:rsidR="007F36D8" w14:paraId="1CE14750" w14:textId="77777777">
        <w:trPr>
          <w:trHeight w:val="305"/>
        </w:trPr>
        <w:tc>
          <w:tcPr>
            <w:tcW w:w="3120" w:type="dxa"/>
            <w:tcBorders>
              <w:top w:val="single" w:sz="8" w:space="0" w:color="8DA9DA"/>
              <w:left w:val="single" w:sz="8" w:space="0" w:color="8DA9DA"/>
              <w:bottom w:val="single" w:sz="8" w:space="0" w:color="8DA9DA"/>
              <w:right w:val="single" w:sz="8" w:space="0" w:color="8DA9DA"/>
            </w:tcBorders>
            <w:shd w:val="clear" w:color="auto" w:fill="D9E0F2"/>
          </w:tcPr>
          <w:p w14:paraId="345786F5" w14:textId="77777777" w:rsidR="007F36D8" w:rsidRDefault="007F36D8">
            <w:pPr>
              <w:tabs>
                <w:tab w:val="center" w:pos="61"/>
                <w:tab w:val="center" w:pos="1461"/>
              </w:tabs>
            </w:pPr>
            <w:r>
              <w:tab/>
            </w:r>
            <w:r>
              <w:rPr>
                <w:rFonts w:ascii="Calibri" w:eastAsia="Calibri" w:hAnsi="Calibri" w:cs="Calibri"/>
              </w:rPr>
              <w:t>2</w:t>
            </w:r>
            <w:r>
              <w:rPr>
                <w:rFonts w:ascii="Calibri" w:eastAsia="Calibri" w:hAnsi="Calibri" w:cs="Calibri"/>
              </w:rPr>
              <w:tab/>
              <w:t>13930452</w:t>
            </w:r>
          </w:p>
        </w:tc>
      </w:tr>
    </w:tbl>
    <w:p w14:paraId="09798788" w14:textId="77777777" w:rsidR="007F36D8" w:rsidRDefault="007F36D8">
      <w:pPr>
        <w:ind w:left="-1440" w:right="6333"/>
      </w:pPr>
    </w:p>
    <w:tbl>
      <w:tblPr>
        <w:tblW w:w="3120" w:type="dxa"/>
        <w:tblInd w:w="-428" w:type="dxa"/>
        <w:tblCellMar>
          <w:left w:w="0" w:type="dxa"/>
          <w:right w:w="115" w:type="dxa"/>
        </w:tblCellMar>
        <w:tblLook w:val="04A0" w:firstRow="1" w:lastRow="0" w:firstColumn="1" w:lastColumn="0" w:noHBand="0" w:noVBand="1"/>
      </w:tblPr>
      <w:tblGrid>
        <w:gridCol w:w="1028"/>
        <w:gridCol w:w="2092"/>
      </w:tblGrid>
      <w:tr w:rsidR="007F36D8" w14:paraId="488095BD" w14:textId="77777777">
        <w:trPr>
          <w:trHeight w:val="298"/>
        </w:trPr>
        <w:tc>
          <w:tcPr>
            <w:tcW w:w="1028" w:type="dxa"/>
            <w:tcBorders>
              <w:top w:val="single" w:sz="8" w:space="0" w:color="8DA9DA"/>
              <w:left w:val="single" w:sz="8" w:space="0" w:color="8DA9DA"/>
              <w:bottom w:val="single" w:sz="8" w:space="0" w:color="8DA9DA"/>
              <w:right w:val="nil"/>
            </w:tcBorders>
          </w:tcPr>
          <w:p w14:paraId="16511A1E"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tcPr>
          <w:p w14:paraId="40639CBB" w14:textId="77777777" w:rsidR="007F36D8" w:rsidRDefault="007F36D8">
            <w:r>
              <w:rPr>
                <w:rFonts w:ascii="Calibri" w:eastAsia="Calibri" w:hAnsi="Calibri" w:cs="Calibri"/>
              </w:rPr>
              <w:t>744154</w:t>
            </w:r>
          </w:p>
        </w:tc>
      </w:tr>
      <w:tr w:rsidR="007F36D8" w14:paraId="60BA516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7FD4B68"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shd w:val="clear" w:color="auto" w:fill="D9E0F2"/>
          </w:tcPr>
          <w:p w14:paraId="1B427CCC" w14:textId="77777777" w:rsidR="007F36D8" w:rsidRDefault="007F36D8">
            <w:r>
              <w:rPr>
                <w:rFonts w:ascii="Calibri" w:eastAsia="Calibri" w:hAnsi="Calibri" w:cs="Calibri"/>
              </w:rPr>
              <w:t>12682954</w:t>
            </w:r>
          </w:p>
        </w:tc>
      </w:tr>
      <w:tr w:rsidR="007F36D8" w14:paraId="09976321" w14:textId="77777777">
        <w:trPr>
          <w:trHeight w:val="295"/>
        </w:trPr>
        <w:tc>
          <w:tcPr>
            <w:tcW w:w="1028" w:type="dxa"/>
            <w:tcBorders>
              <w:top w:val="single" w:sz="8" w:space="0" w:color="8DA9DA"/>
              <w:left w:val="single" w:sz="8" w:space="0" w:color="8DA9DA"/>
              <w:bottom w:val="single" w:sz="8" w:space="0" w:color="8DA9DA"/>
              <w:right w:val="nil"/>
            </w:tcBorders>
          </w:tcPr>
          <w:p w14:paraId="66D2F96C"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tcPr>
          <w:p w14:paraId="46B785DE" w14:textId="77777777" w:rsidR="007F36D8" w:rsidRDefault="007F36D8">
            <w:r>
              <w:rPr>
                <w:rFonts w:ascii="Calibri" w:eastAsia="Calibri" w:hAnsi="Calibri" w:cs="Calibri"/>
              </w:rPr>
              <w:t>13642660</w:t>
            </w:r>
          </w:p>
        </w:tc>
      </w:tr>
      <w:tr w:rsidR="007F36D8" w14:paraId="75135F9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FC2956D" w14:textId="77777777" w:rsidR="007F36D8" w:rsidRDefault="007F36D8">
            <w:pPr>
              <w:ind w:left="48"/>
            </w:pPr>
            <w:r>
              <w:rPr>
                <w:rFonts w:ascii="Calibri" w:eastAsia="Calibri" w:hAnsi="Calibri" w:cs="Calibri"/>
              </w:rPr>
              <w:t>2</w:t>
            </w:r>
          </w:p>
        </w:tc>
        <w:tc>
          <w:tcPr>
            <w:tcW w:w="2093" w:type="dxa"/>
            <w:tcBorders>
              <w:top w:val="single" w:sz="8" w:space="0" w:color="8DA9DA"/>
              <w:left w:val="nil"/>
              <w:bottom w:val="single" w:sz="8" w:space="0" w:color="8DA9DA"/>
              <w:right w:val="single" w:sz="8" w:space="0" w:color="8DA9DA"/>
            </w:tcBorders>
            <w:shd w:val="clear" w:color="auto" w:fill="D9E0F2"/>
          </w:tcPr>
          <w:p w14:paraId="36EB1F0F" w14:textId="77777777" w:rsidR="007F36D8" w:rsidRDefault="007F36D8">
            <w:r>
              <w:rPr>
                <w:rFonts w:ascii="Calibri" w:eastAsia="Calibri" w:hAnsi="Calibri" w:cs="Calibri"/>
              </w:rPr>
              <w:t>40774</w:t>
            </w:r>
          </w:p>
        </w:tc>
      </w:tr>
      <w:tr w:rsidR="007F36D8" w14:paraId="59C961B6" w14:textId="77777777">
        <w:trPr>
          <w:trHeight w:val="295"/>
        </w:trPr>
        <w:tc>
          <w:tcPr>
            <w:tcW w:w="1028" w:type="dxa"/>
            <w:tcBorders>
              <w:top w:val="single" w:sz="8" w:space="0" w:color="8DA9DA"/>
              <w:left w:val="single" w:sz="8" w:space="0" w:color="8DA9DA"/>
              <w:bottom w:val="single" w:sz="8" w:space="0" w:color="8DA9DA"/>
              <w:right w:val="nil"/>
            </w:tcBorders>
          </w:tcPr>
          <w:p w14:paraId="0346CED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E7AD850" w14:textId="77777777" w:rsidR="007F36D8" w:rsidRDefault="007F36D8">
            <w:r>
              <w:rPr>
                <w:rFonts w:ascii="Calibri" w:eastAsia="Calibri" w:hAnsi="Calibri" w:cs="Calibri"/>
              </w:rPr>
              <w:t>59556408</w:t>
            </w:r>
          </w:p>
        </w:tc>
      </w:tr>
      <w:tr w:rsidR="007F36D8" w14:paraId="3368DD7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DB65C2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7F95618" w14:textId="77777777" w:rsidR="007F36D8" w:rsidRDefault="007F36D8">
            <w:r>
              <w:rPr>
                <w:rFonts w:ascii="Calibri" w:eastAsia="Calibri" w:hAnsi="Calibri" w:cs="Calibri"/>
              </w:rPr>
              <w:t>39828986</w:t>
            </w:r>
          </w:p>
        </w:tc>
      </w:tr>
      <w:tr w:rsidR="007F36D8" w14:paraId="6F21E3A1" w14:textId="77777777">
        <w:trPr>
          <w:trHeight w:val="295"/>
        </w:trPr>
        <w:tc>
          <w:tcPr>
            <w:tcW w:w="1028" w:type="dxa"/>
            <w:tcBorders>
              <w:top w:val="single" w:sz="8" w:space="0" w:color="8DA9DA"/>
              <w:left w:val="single" w:sz="8" w:space="0" w:color="8DA9DA"/>
              <w:bottom w:val="single" w:sz="8" w:space="0" w:color="8DA9DA"/>
              <w:right w:val="nil"/>
            </w:tcBorders>
          </w:tcPr>
          <w:p w14:paraId="5904024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09D94467" w14:textId="77777777" w:rsidR="007F36D8" w:rsidRDefault="007F36D8">
            <w:r>
              <w:rPr>
                <w:rFonts w:ascii="Calibri" w:eastAsia="Calibri" w:hAnsi="Calibri" w:cs="Calibri"/>
              </w:rPr>
              <w:t>682656</w:t>
            </w:r>
          </w:p>
        </w:tc>
      </w:tr>
      <w:tr w:rsidR="007F36D8" w14:paraId="7D25988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2268AE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BAAA917" w14:textId="77777777" w:rsidR="007F36D8" w:rsidRDefault="007F36D8">
            <w:r>
              <w:rPr>
                <w:rFonts w:ascii="Calibri" w:eastAsia="Calibri" w:hAnsi="Calibri" w:cs="Calibri"/>
              </w:rPr>
              <w:t>6629918</w:t>
            </w:r>
          </w:p>
        </w:tc>
      </w:tr>
      <w:tr w:rsidR="007F36D8" w14:paraId="1FECAB4D" w14:textId="77777777">
        <w:trPr>
          <w:trHeight w:val="295"/>
        </w:trPr>
        <w:tc>
          <w:tcPr>
            <w:tcW w:w="1028" w:type="dxa"/>
            <w:tcBorders>
              <w:top w:val="single" w:sz="8" w:space="0" w:color="8DA9DA"/>
              <w:left w:val="single" w:sz="8" w:space="0" w:color="8DA9DA"/>
              <w:bottom w:val="single" w:sz="8" w:space="0" w:color="8DA9DA"/>
              <w:right w:val="nil"/>
            </w:tcBorders>
          </w:tcPr>
          <w:p w14:paraId="2659FE6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6580F966" w14:textId="77777777" w:rsidR="007F36D8" w:rsidRDefault="007F36D8">
            <w:r>
              <w:rPr>
                <w:rFonts w:ascii="Calibri" w:eastAsia="Calibri" w:hAnsi="Calibri" w:cs="Calibri"/>
              </w:rPr>
              <w:t>53227479</w:t>
            </w:r>
          </w:p>
        </w:tc>
      </w:tr>
      <w:tr w:rsidR="007F36D8" w14:paraId="106B3F9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5747C5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0D4025B" w14:textId="77777777" w:rsidR="007F36D8" w:rsidRDefault="007F36D8">
            <w:r>
              <w:rPr>
                <w:rFonts w:ascii="Calibri" w:eastAsia="Calibri" w:hAnsi="Calibri" w:cs="Calibri"/>
              </w:rPr>
              <w:t>4605650</w:t>
            </w:r>
          </w:p>
        </w:tc>
      </w:tr>
      <w:tr w:rsidR="007F36D8" w14:paraId="5F95BFA7" w14:textId="77777777">
        <w:trPr>
          <w:trHeight w:val="295"/>
        </w:trPr>
        <w:tc>
          <w:tcPr>
            <w:tcW w:w="1028" w:type="dxa"/>
            <w:tcBorders>
              <w:top w:val="single" w:sz="8" w:space="0" w:color="8DA9DA"/>
              <w:left w:val="single" w:sz="8" w:space="0" w:color="8DA9DA"/>
              <w:bottom w:val="single" w:sz="8" w:space="0" w:color="8DA9DA"/>
              <w:right w:val="nil"/>
            </w:tcBorders>
          </w:tcPr>
          <w:p w14:paraId="7D73584C"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D0F50A6" w14:textId="77777777" w:rsidR="007F36D8" w:rsidRDefault="007F36D8">
            <w:r>
              <w:rPr>
                <w:rFonts w:ascii="Calibri" w:eastAsia="Calibri" w:hAnsi="Calibri" w:cs="Calibri"/>
              </w:rPr>
              <w:t>5992366</w:t>
            </w:r>
          </w:p>
        </w:tc>
      </w:tr>
      <w:tr w:rsidR="007F36D8" w14:paraId="44CA39E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EE65139"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34C6AC3C" w14:textId="77777777" w:rsidR="007F36D8" w:rsidRDefault="007F36D8">
            <w:r>
              <w:rPr>
                <w:rFonts w:ascii="Calibri" w:eastAsia="Calibri" w:hAnsi="Calibri" w:cs="Calibri"/>
              </w:rPr>
              <w:t>31571479</w:t>
            </w:r>
          </w:p>
        </w:tc>
      </w:tr>
      <w:tr w:rsidR="007F36D8" w14:paraId="6791C03C" w14:textId="77777777">
        <w:trPr>
          <w:trHeight w:val="295"/>
        </w:trPr>
        <w:tc>
          <w:tcPr>
            <w:tcW w:w="1028" w:type="dxa"/>
            <w:tcBorders>
              <w:top w:val="single" w:sz="8" w:space="0" w:color="8DA9DA"/>
              <w:left w:val="single" w:sz="8" w:space="0" w:color="8DA9DA"/>
              <w:bottom w:val="single" w:sz="8" w:space="0" w:color="8DA9DA"/>
              <w:right w:val="nil"/>
            </w:tcBorders>
          </w:tcPr>
          <w:p w14:paraId="1D1D723F"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0DB4AE5C" w14:textId="77777777" w:rsidR="007F36D8" w:rsidRDefault="007F36D8">
            <w:r>
              <w:rPr>
                <w:rFonts w:ascii="Calibri" w:eastAsia="Calibri" w:hAnsi="Calibri" w:cs="Calibri"/>
              </w:rPr>
              <w:t>1655752</w:t>
            </w:r>
          </w:p>
        </w:tc>
      </w:tr>
      <w:tr w:rsidR="007F36D8" w14:paraId="366B2E3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D889C3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5CDD71FF" w14:textId="77777777" w:rsidR="007F36D8" w:rsidRDefault="007F36D8">
            <w:r>
              <w:rPr>
                <w:rFonts w:ascii="Calibri" w:eastAsia="Calibri" w:hAnsi="Calibri" w:cs="Calibri"/>
              </w:rPr>
              <w:t>5084841</w:t>
            </w:r>
          </w:p>
        </w:tc>
      </w:tr>
      <w:tr w:rsidR="007F36D8" w14:paraId="7853FC32" w14:textId="77777777">
        <w:trPr>
          <w:trHeight w:val="295"/>
        </w:trPr>
        <w:tc>
          <w:tcPr>
            <w:tcW w:w="1028" w:type="dxa"/>
            <w:tcBorders>
              <w:top w:val="single" w:sz="8" w:space="0" w:color="8DA9DA"/>
              <w:left w:val="single" w:sz="8" w:space="0" w:color="8DA9DA"/>
              <w:bottom w:val="single" w:sz="8" w:space="0" w:color="8DA9DA"/>
              <w:right w:val="nil"/>
            </w:tcBorders>
          </w:tcPr>
          <w:p w14:paraId="48D7A62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140E0149" w14:textId="77777777" w:rsidR="007F36D8" w:rsidRDefault="007F36D8">
            <w:r>
              <w:rPr>
                <w:rFonts w:ascii="Calibri" w:eastAsia="Calibri" w:hAnsi="Calibri" w:cs="Calibri"/>
              </w:rPr>
              <w:t>1411874</w:t>
            </w:r>
          </w:p>
        </w:tc>
      </w:tr>
      <w:tr w:rsidR="007F36D8" w14:paraId="43B72B5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8FF1096"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C2C1F3C" w14:textId="77777777" w:rsidR="007F36D8" w:rsidRDefault="007F36D8">
            <w:r>
              <w:rPr>
                <w:rFonts w:ascii="Calibri" w:eastAsia="Calibri" w:hAnsi="Calibri" w:cs="Calibri"/>
              </w:rPr>
              <w:t>9793687</w:t>
            </w:r>
          </w:p>
        </w:tc>
      </w:tr>
      <w:tr w:rsidR="007F36D8" w14:paraId="09EFC9C9" w14:textId="77777777">
        <w:trPr>
          <w:trHeight w:val="295"/>
        </w:trPr>
        <w:tc>
          <w:tcPr>
            <w:tcW w:w="1028" w:type="dxa"/>
            <w:tcBorders>
              <w:top w:val="single" w:sz="8" w:space="0" w:color="8DA9DA"/>
              <w:left w:val="single" w:sz="8" w:space="0" w:color="8DA9DA"/>
              <w:bottom w:val="single" w:sz="8" w:space="0" w:color="8DA9DA"/>
              <w:right w:val="nil"/>
            </w:tcBorders>
          </w:tcPr>
          <w:p w14:paraId="6506B43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4D3BCB37" w14:textId="77777777" w:rsidR="007F36D8" w:rsidRDefault="007F36D8">
            <w:r>
              <w:rPr>
                <w:rFonts w:ascii="Calibri" w:eastAsia="Calibri" w:hAnsi="Calibri" w:cs="Calibri"/>
              </w:rPr>
              <w:t>58006427</w:t>
            </w:r>
          </w:p>
        </w:tc>
      </w:tr>
      <w:tr w:rsidR="007F36D8" w14:paraId="10E7FA6C"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F1CDE7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218F48C9" w14:textId="77777777" w:rsidR="007F36D8" w:rsidRDefault="007F36D8">
            <w:r>
              <w:rPr>
                <w:rFonts w:ascii="Calibri" w:eastAsia="Calibri" w:hAnsi="Calibri" w:cs="Calibri"/>
              </w:rPr>
              <w:t>11115309</w:t>
            </w:r>
          </w:p>
        </w:tc>
      </w:tr>
      <w:tr w:rsidR="007F36D8" w14:paraId="4DC907E1" w14:textId="77777777">
        <w:trPr>
          <w:trHeight w:val="295"/>
        </w:trPr>
        <w:tc>
          <w:tcPr>
            <w:tcW w:w="1028" w:type="dxa"/>
            <w:tcBorders>
              <w:top w:val="single" w:sz="8" w:space="0" w:color="8DA9DA"/>
              <w:left w:val="single" w:sz="8" w:space="0" w:color="8DA9DA"/>
              <w:bottom w:val="single" w:sz="8" w:space="0" w:color="8DA9DA"/>
              <w:right w:val="nil"/>
            </w:tcBorders>
          </w:tcPr>
          <w:p w14:paraId="2E7ECBF0"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16293B3" w14:textId="77777777" w:rsidR="007F36D8" w:rsidRDefault="007F36D8">
            <w:r>
              <w:rPr>
                <w:rFonts w:ascii="Calibri" w:eastAsia="Calibri" w:hAnsi="Calibri" w:cs="Calibri"/>
              </w:rPr>
              <w:t>145405989</w:t>
            </w:r>
          </w:p>
        </w:tc>
      </w:tr>
      <w:tr w:rsidR="007F36D8" w14:paraId="2AE7EE7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4401203"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8FFDDAD" w14:textId="77777777" w:rsidR="007F36D8" w:rsidRDefault="007F36D8">
            <w:r>
              <w:rPr>
                <w:rFonts w:ascii="Calibri" w:eastAsia="Calibri" w:hAnsi="Calibri" w:cs="Calibri"/>
              </w:rPr>
              <w:t>6360629</w:t>
            </w:r>
          </w:p>
        </w:tc>
      </w:tr>
      <w:tr w:rsidR="007F36D8" w14:paraId="71F84036" w14:textId="77777777">
        <w:trPr>
          <w:trHeight w:val="295"/>
        </w:trPr>
        <w:tc>
          <w:tcPr>
            <w:tcW w:w="1028" w:type="dxa"/>
            <w:tcBorders>
              <w:top w:val="single" w:sz="8" w:space="0" w:color="8DA9DA"/>
              <w:left w:val="single" w:sz="8" w:space="0" w:color="8DA9DA"/>
              <w:bottom w:val="single" w:sz="8" w:space="0" w:color="8DA9DA"/>
              <w:right w:val="nil"/>
            </w:tcBorders>
          </w:tcPr>
          <w:p w14:paraId="1EB53DE7"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A149080" w14:textId="77777777" w:rsidR="007F36D8" w:rsidRDefault="007F36D8">
            <w:r>
              <w:rPr>
                <w:rFonts w:ascii="Calibri" w:eastAsia="Calibri" w:hAnsi="Calibri" w:cs="Calibri"/>
              </w:rPr>
              <w:t>53926953</w:t>
            </w:r>
          </w:p>
        </w:tc>
      </w:tr>
      <w:tr w:rsidR="007F36D8" w14:paraId="52C30C0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BC43CEB"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1261F364" w14:textId="77777777" w:rsidR="007F36D8" w:rsidRDefault="007F36D8">
            <w:r>
              <w:rPr>
                <w:rFonts w:ascii="Calibri" w:eastAsia="Calibri" w:hAnsi="Calibri" w:cs="Calibri"/>
              </w:rPr>
              <w:t>38666752</w:t>
            </w:r>
          </w:p>
        </w:tc>
      </w:tr>
      <w:tr w:rsidR="007F36D8" w14:paraId="7DF3A701" w14:textId="77777777">
        <w:trPr>
          <w:trHeight w:val="295"/>
        </w:trPr>
        <w:tc>
          <w:tcPr>
            <w:tcW w:w="1028" w:type="dxa"/>
            <w:tcBorders>
              <w:top w:val="single" w:sz="8" w:space="0" w:color="8DA9DA"/>
              <w:left w:val="single" w:sz="8" w:space="0" w:color="8DA9DA"/>
              <w:bottom w:val="single" w:sz="8" w:space="0" w:color="8DA9DA"/>
              <w:right w:val="nil"/>
            </w:tcBorders>
          </w:tcPr>
          <w:p w14:paraId="1FB089E9"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2A779AC" w14:textId="77777777" w:rsidR="007F36D8" w:rsidRDefault="007F36D8">
            <w:r>
              <w:rPr>
                <w:rFonts w:ascii="Calibri" w:eastAsia="Calibri" w:hAnsi="Calibri" w:cs="Calibri"/>
              </w:rPr>
              <w:t>47109461</w:t>
            </w:r>
          </w:p>
        </w:tc>
      </w:tr>
      <w:tr w:rsidR="007F36D8" w14:paraId="1A60ADD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75AC44F"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4029B063" w14:textId="77777777" w:rsidR="007F36D8" w:rsidRDefault="007F36D8">
            <w:r>
              <w:rPr>
                <w:rFonts w:ascii="Calibri" w:eastAsia="Calibri" w:hAnsi="Calibri" w:cs="Calibri"/>
              </w:rPr>
              <w:t>36612448</w:t>
            </w:r>
          </w:p>
        </w:tc>
      </w:tr>
      <w:tr w:rsidR="007F36D8" w14:paraId="1E71E08B" w14:textId="77777777">
        <w:trPr>
          <w:trHeight w:val="295"/>
        </w:trPr>
        <w:tc>
          <w:tcPr>
            <w:tcW w:w="1028" w:type="dxa"/>
            <w:tcBorders>
              <w:top w:val="single" w:sz="8" w:space="0" w:color="8DA9DA"/>
              <w:left w:val="single" w:sz="8" w:space="0" w:color="8DA9DA"/>
              <w:bottom w:val="single" w:sz="8" w:space="0" w:color="8DA9DA"/>
              <w:right w:val="nil"/>
            </w:tcBorders>
          </w:tcPr>
          <w:p w14:paraId="09F8FB54"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FCE752C" w14:textId="77777777" w:rsidR="007F36D8" w:rsidRDefault="007F36D8">
            <w:r>
              <w:rPr>
                <w:rFonts w:ascii="Calibri" w:eastAsia="Calibri" w:hAnsi="Calibri" w:cs="Calibri"/>
              </w:rPr>
              <w:t>162158</w:t>
            </w:r>
          </w:p>
        </w:tc>
      </w:tr>
      <w:tr w:rsidR="007F36D8" w14:paraId="5748603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1BFF9E2"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0CE20E39" w14:textId="77777777" w:rsidR="007F36D8" w:rsidRDefault="007F36D8">
            <w:r>
              <w:rPr>
                <w:rFonts w:ascii="Calibri" w:eastAsia="Calibri" w:hAnsi="Calibri" w:cs="Calibri"/>
              </w:rPr>
              <w:t>1224930</w:t>
            </w:r>
          </w:p>
        </w:tc>
      </w:tr>
      <w:tr w:rsidR="007F36D8" w14:paraId="3617092A" w14:textId="77777777">
        <w:trPr>
          <w:trHeight w:val="295"/>
        </w:trPr>
        <w:tc>
          <w:tcPr>
            <w:tcW w:w="1028" w:type="dxa"/>
            <w:tcBorders>
              <w:top w:val="single" w:sz="8" w:space="0" w:color="8DA9DA"/>
              <w:left w:val="single" w:sz="8" w:space="0" w:color="8DA9DA"/>
              <w:bottom w:val="single" w:sz="8" w:space="0" w:color="8DA9DA"/>
              <w:right w:val="nil"/>
            </w:tcBorders>
          </w:tcPr>
          <w:p w14:paraId="0EA12BEE"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581EF12C" w14:textId="77777777" w:rsidR="007F36D8" w:rsidRDefault="007F36D8">
            <w:r>
              <w:rPr>
                <w:rFonts w:ascii="Calibri" w:eastAsia="Calibri" w:hAnsi="Calibri" w:cs="Calibri"/>
              </w:rPr>
              <w:t>10772325</w:t>
            </w:r>
          </w:p>
        </w:tc>
      </w:tr>
      <w:tr w:rsidR="007F36D8" w14:paraId="0EC149B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CC7647B"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shd w:val="clear" w:color="auto" w:fill="D9E0F2"/>
          </w:tcPr>
          <w:p w14:paraId="78667C73" w14:textId="77777777" w:rsidR="007F36D8" w:rsidRDefault="007F36D8">
            <w:r>
              <w:rPr>
                <w:rFonts w:ascii="Calibri" w:eastAsia="Calibri" w:hAnsi="Calibri" w:cs="Calibri"/>
              </w:rPr>
              <w:t>4455529</w:t>
            </w:r>
          </w:p>
        </w:tc>
      </w:tr>
      <w:tr w:rsidR="007F36D8" w14:paraId="6078C3F2" w14:textId="77777777">
        <w:trPr>
          <w:trHeight w:val="295"/>
        </w:trPr>
        <w:tc>
          <w:tcPr>
            <w:tcW w:w="1028" w:type="dxa"/>
            <w:tcBorders>
              <w:top w:val="single" w:sz="8" w:space="0" w:color="8DA9DA"/>
              <w:left w:val="single" w:sz="8" w:space="0" w:color="8DA9DA"/>
              <w:bottom w:val="single" w:sz="8" w:space="0" w:color="8DA9DA"/>
              <w:right w:val="nil"/>
            </w:tcBorders>
          </w:tcPr>
          <w:p w14:paraId="28355708" w14:textId="77777777" w:rsidR="007F36D8" w:rsidRDefault="007F36D8">
            <w:pPr>
              <w:ind w:left="48"/>
            </w:pPr>
            <w:r>
              <w:rPr>
                <w:rFonts w:ascii="Calibri" w:eastAsia="Calibri" w:hAnsi="Calibri" w:cs="Calibri"/>
              </w:rPr>
              <w:t>3</w:t>
            </w:r>
          </w:p>
        </w:tc>
        <w:tc>
          <w:tcPr>
            <w:tcW w:w="2093" w:type="dxa"/>
            <w:tcBorders>
              <w:top w:val="single" w:sz="8" w:space="0" w:color="8DA9DA"/>
              <w:left w:val="nil"/>
              <w:bottom w:val="single" w:sz="8" w:space="0" w:color="8DA9DA"/>
              <w:right w:val="single" w:sz="8" w:space="0" w:color="8DA9DA"/>
            </w:tcBorders>
          </w:tcPr>
          <w:p w14:paraId="2158A32D" w14:textId="77777777" w:rsidR="007F36D8" w:rsidRDefault="007F36D8">
            <w:r>
              <w:rPr>
                <w:rFonts w:ascii="Calibri" w:eastAsia="Calibri" w:hAnsi="Calibri" w:cs="Calibri"/>
              </w:rPr>
              <w:t>17910</w:t>
            </w:r>
          </w:p>
        </w:tc>
      </w:tr>
      <w:tr w:rsidR="007F36D8" w14:paraId="303FC92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4020983"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2D339DF7" w14:textId="77777777" w:rsidR="007F36D8" w:rsidRDefault="007F36D8">
            <w:r>
              <w:rPr>
                <w:rFonts w:ascii="Calibri" w:eastAsia="Calibri" w:hAnsi="Calibri" w:cs="Calibri"/>
              </w:rPr>
              <w:t>54639182</w:t>
            </w:r>
          </w:p>
        </w:tc>
      </w:tr>
      <w:tr w:rsidR="007F36D8" w14:paraId="05BDACC5" w14:textId="77777777">
        <w:trPr>
          <w:trHeight w:val="295"/>
        </w:trPr>
        <w:tc>
          <w:tcPr>
            <w:tcW w:w="1028" w:type="dxa"/>
            <w:tcBorders>
              <w:top w:val="single" w:sz="8" w:space="0" w:color="8DA9DA"/>
              <w:left w:val="single" w:sz="8" w:space="0" w:color="8DA9DA"/>
              <w:bottom w:val="single" w:sz="8" w:space="0" w:color="8DA9DA"/>
              <w:right w:val="nil"/>
            </w:tcBorders>
          </w:tcPr>
          <w:p w14:paraId="1A13938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7C0FD079" w14:textId="77777777" w:rsidR="007F36D8" w:rsidRDefault="007F36D8">
            <w:r>
              <w:rPr>
                <w:rFonts w:ascii="Calibri" w:eastAsia="Calibri" w:hAnsi="Calibri" w:cs="Calibri"/>
              </w:rPr>
              <w:t>41345148</w:t>
            </w:r>
          </w:p>
        </w:tc>
      </w:tr>
      <w:tr w:rsidR="007F36D8" w14:paraId="6AAC99B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899A9F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A19CBD0" w14:textId="77777777" w:rsidR="007F36D8" w:rsidRDefault="007F36D8">
            <w:r>
              <w:rPr>
                <w:rFonts w:ascii="Calibri" w:eastAsia="Calibri" w:hAnsi="Calibri" w:cs="Calibri"/>
              </w:rPr>
              <w:t>764128</w:t>
            </w:r>
          </w:p>
        </w:tc>
      </w:tr>
      <w:tr w:rsidR="007F36D8" w14:paraId="41F7F61C" w14:textId="77777777">
        <w:trPr>
          <w:trHeight w:val="295"/>
        </w:trPr>
        <w:tc>
          <w:tcPr>
            <w:tcW w:w="1028" w:type="dxa"/>
            <w:tcBorders>
              <w:top w:val="single" w:sz="8" w:space="0" w:color="8DA9DA"/>
              <w:left w:val="single" w:sz="8" w:space="0" w:color="8DA9DA"/>
              <w:bottom w:val="single" w:sz="8" w:space="0" w:color="8DA9DA"/>
              <w:right w:val="nil"/>
            </w:tcBorders>
          </w:tcPr>
          <w:p w14:paraId="7A90FECD"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278C0712" w14:textId="77777777" w:rsidR="007F36D8" w:rsidRDefault="007F36D8">
            <w:r>
              <w:rPr>
                <w:rFonts w:ascii="Calibri" w:eastAsia="Calibri" w:hAnsi="Calibri" w:cs="Calibri"/>
              </w:rPr>
              <w:t>6574132</w:t>
            </w:r>
          </w:p>
        </w:tc>
      </w:tr>
      <w:tr w:rsidR="007F36D8" w14:paraId="0AE15E7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0A96F5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5F20DD94" w14:textId="77777777" w:rsidR="007F36D8" w:rsidRDefault="007F36D8">
            <w:r>
              <w:rPr>
                <w:rFonts w:ascii="Calibri" w:eastAsia="Calibri" w:hAnsi="Calibri" w:cs="Calibri"/>
              </w:rPr>
              <w:t>59348882</w:t>
            </w:r>
          </w:p>
        </w:tc>
      </w:tr>
      <w:tr w:rsidR="007F36D8" w14:paraId="2973DC25" w14:textId="77777777">
        <w:trPr>
          <w:trHeight w:val="295"/>
        </w:trPr>
        <w:tc>
          <w:tcPr>
            <w:tcW w:w="1028" w:type="dxa"/>
            <w:tcBorders>
              <w:top w:val="single" w:sz="8" w:space="0" w:color="8DA9DA"/>
              <w:left w:val="single" w:sz="8" w:space="0" w:color="8DA9DA"/>
              <w:bottom w:val="single" w:sz="8" w:space="0" w:color="8DA9DA"/>
              <w:right w:val="nil"/>
            </w:tcBorders>
          </w:tcPr>
          <w:p w14:paraId="02F1E40F"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14C6CB59" w14:textId="77777777" w:rsidR="007F36D8" w:rsidRDefault="007F36D8">
            <w:r>
              <w:rPr>
                <w:rFonts w:ascii="Calibri" w:eastAsia="Calibri" w:hAnsi="Calibri" w:cs="Calibri"/>
              </w:rPr>
              <w:t>17661311</w:t>
            </w:r>
          </w:p>
        </w:tc>
      </w:tr>
      <w:tr w:rsidR="007F36D8" w14:paraId="6248B063"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CD13482"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60D83A7D" w14:textId="77777777" w:rsidR="007F36D8" w:rsidRDefault="007F36D8">
            <w:r>
              <w:rPr>
                <w:rFonts w:ascii="Calibri" w:eastAsia="Calibri" w:hAnsi="Calibri" w:cs="Calibri"/>
              </w:rPr>
              <w:t>73981990</w:t>
            </w:r>
          </w:p>
        </w:tc>
      </w:tr>
      <w:tr w:rsidR="007F36D8" w14:paraId="7060B896" w14:textId="77777777">
        <w:trPr>
          <w:trHeight w:val="295"/>
        </w:trPr>
        <w:tc>
          <w:tcPr>
            <w:tcW w:w="1028" w:type="dxa"/>
            <w:tcBorders>
              <w:top w:val="single" w:sz="8" w:space="0" w:color="8DA9DA"/>
              <w:left w:val="single" w:sz="8" w:space="0" w:color="8DA9DA"/>
              <w:bottom w:val="single" w:sz="8" w:space="0" w:color="8DA9DA"/>
              <w:right w:val="nil"/>
            </w:tcBorders>
          </w:tcPr>
          <w:p w14:paraId="19A3C42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3AA894C9" w14:textId="77777777" w:rsidR="007F36D8" w:rsidRDefault="007F36D8">
            <w:r>
              <w:rPr>
                <w:rFonts w:ascii="Calibri" w:eastAsia="Calibri" w:hAnsi="Calibri" w:cs="Calibri"/>
              </w:rPr>
              <w:t>3582026</w:t>
            </w:r>
          </w:p>
        </w:tc>
      </w:tr>
      <w:tr w:rsidR="007F36D8" w14:paraId="58F5D03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9963CF7" w14:textId="77777777" w:rsidR="007F36D8" w:rsidRDefault="007F36D8">
            <w:pPr>
              <w:ind w:left="48"/>
            </w:pPr>
            <w:r>
              <w:rPr>
                <w:rFonts w:ascii="Calibri" w:eastAsia="Calibri" w:hAnsi="Calibri" w:cs="Calibri"/>
              </w:rPr>
              <w:lastRenderedPageBreak/>
              <w:t>4</w:t>
            </w:r>
          </w:p>
        </w:tc>
        <w:tc>
          <w:tcPr>
            <w:tcW w:w="2093" w:type="dxa"/>
            <w:tcBorders>
              <w:top w:val="single" w:sz="8" w:space="0" w:color="8DA9DA"/>
              <w:left w:val="nil"/>
              <w:bottom w:val="single" w:sz="8" w:space="0" w:color="8DA9DA"/>
              <w:right w:val="single" w:sz="8" w:space="0" w:color="8DA9DA"/>
            </w:tcBorders>
            <w:shd w:val="clear" w:color="auto" w:fill="D9E0F2"/>
          </w:tcPr>
          <w:p w14:paraId="23ADADEB" w14:textId="77777777" w:rsidR="007F36D8" w:rsidRDefault="007F36D8">
            <w:r>
              <w:rPr>
                <w:rFonts w:ascii="Calibri" w:eastAsia="Calibri" w:hAnsi="Calibri" w:cs="Calibri"/>
              </w:rPr>
              <w:t>158393950</w:t>
            </w:r>
          </w:p>
        </w:tc>
      </w:tr>
      <w:tr w:rsidR="007F36D8" w14:paraId="4C06484B" w14:textId="77777777">
        <w:trPr>
          <w:trHeight w:val="295"/>
        </w:trPr>
        <w:tc>
          <w:tcPr>
            <w:tcW w:w="1028" w:type="dxa"/>
            <w:tcBorders>
              <w:top w:val="single" w:sz="8" w:space="0" w:color="8DA9DA"/>
              <w:left w:val="single" w:sz="8" w:space="0" w:color="8DA9DA"/>
              <w:bottom w:val="single" w:sz="8" w:space="0" w:color="8DA9DA"/>
              <w:right w:val="nil"/>
            </w:tcBorders>
          </w:tcPr>
          <w:p w14:paraId="6941782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FABC737" w14:textId="77777777" w:rsidR="007F36D8" w:rsidRDefault="007F36D8">
            <w:r>
              <w:rPr>
                <w:rFonts w:ascii="Calibri" w:eastAsia="Calibri" w:hAnsi="Calibri" w:cs="Calibri"/>
              </w:rPr>
              <w:t>101429727</w:t>
            </w:r>
          </w:p>
        </w:tc>
      </w:tr>
      <w:tr w:rsidR="007F36D8" w14:paraId="0B1051ED"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81051B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51CC077" w14:textId="77777777" w:rsidR="007F36D8" w:rsidRDefault="007F36D8">
            <w:r>
              <w:rPr>
                <w:rFonts w:ascii="Calibri" w:eastAsia="Calibri" w:hAnsi="Calibri" w:cs="Calibri"/>
              </w:rPr>
              <w:t>87564543</w:t>
            </w:r>
          </w:p>
        </w:tc>
      </w:tr>
      <w:tr w:rsidR="007F36D8" w14:paraId="45259813" w14:textId="77777777">
        <w:trPr>
          <w:trHeight w:val="295"/>
        </w:trPr>
        <w:tc>
          <w:tcPr>
            <w:tcW w:w="1028" w:type="dxa"/>
            <w:tcBorders>
              <w:top w:val="single" w:sz="8" w:space="0" w:color="8DA9DA"/>
              <w:left w:val="single" w:sz="8" w:space="0" w:color="8DA9DA"/>
              <w:bottom w:val="single" w:sz="8" w:space="0" w:color="8DA9DA"/>
              <w:right w:val="nil"/>
            </w:tcBorders>
          </w:tcPr>
          <w:p w14:paraId="0C23A98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4F2B248A" w14:textId="77777777" w:rsidR="007F36D8" w:rsidRDefault="007F36D8">
            <w:r>
              <w:rPr>
                <w:rFonts w:ascii="Calibri" w:eastAsia="Calibri" w:hAnsi="Calibri" w:cs="Calibri"/>
              </w:rPr>
              <w:t>1741468</w:t>
            </w:r>
          </w:p>
        </w:tc>
      </w:tr>
      <w:tr w:rsidR="007F36D8" w14:paraId="207E84EC"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E47F7D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39FC5610" w14:textId="77777777" w:rsidR="007F36D8" w:rsidRDefault="007F36D8">
            <w:r>
              <w:rPr>
                <w:rFonts w:ascii="Calibri" w:eastAsia="Calibri" w:hAnsi="Calibri" w:cs="Calibri"/>
              </w:rPr>
              <w:t>16283629</w:t>
            </w:r>
          </w:p>
        </w:tc>
      </w:tr>
      <w:tr w:rsidR="007F36D8" w14:paraId="6F5F8B87" w14:textId="77777777">
        <w:trPr>
          <w:trHeight w:val="295"/>
        </w:trPr>
        <w:tc>
          <w:tcPr>
            <w:tcW w:w="1028" w:type="dxa"/>
            <w:tcBorders>
              <w:top w:val="single" w:sz="8" w:space="0" w:color="8DA9DA"/>
              <w:left w:val="single" w:sz="8" w:space="0" w:color="8DA9DA"/>
              <w:bottom w:val="single" w:sz="8" w:space="0" w:color="8DA9DA"/>
              <w:right w:val="nil"/>
            </w:tcBorders>
          </w:tcPr>
          <w:p w14:paraId="30BE14CC"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7309F65" w14:textId="77777777" w:rsidR="007F36D8" w:rsidRDefault="007F36D8">
            <w:r>
              <w:rPr>
                <w:rFonts w:ascii="Calibri" w:eastAsia="Calibri" w:hAnsi="Calibri" w:cs="Calibri"/>
              </w:rPr>
              <w:t>38181934</w:t>
            </w:r>
          </w:p>
        </w:tc>
      </w:tr>
      <w:tr w:rsidR="007F36D8" w14:paraId="1CE4CC8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F78AFD5"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3FE468A" w14:textId="77777777" w:rsidR="007F36D8" w:rsidRDefault="007F36D8">
            <w:r>
              <w:rPr>
                <w:rFonts w:ascii="Calibri" w:eastAsia="Calibri" w:hAnsi="Calibri" w:cs="Calibri"/>
              </w:rPr>
              <w:t>208527424</w:t>
            </w:r>
          </w:p>
        </w:tc>
      </w:tr>
      <w:tr w:rsidR="007F36D8" w14:paraId="0F325156" w14:textId="77777777">
        <w:trPr>
          <w:trHeight w:val="295"/>
        </w:trPr>
        <w:tc>
          <w:tcPr>
            <w:tcW w:w="1028" w:type="dxa"/>
            <w:tcBorders>
              <w:top w:val="single" w:sz="8" w:space="0" w:color="8DA9DA"/>
              <w:left w:val="single" w:sz="8" w:space="0" w:color="8DA9DA"/>
              <w:bottom w:val="single" w:sz="8" w:space="0" w:color="8DA9DA"/>
              <w:right w:val="nil"/>
            </w:tcBorders>
          </w:tcPr>
          <w:p w14:paraId="10878AA6"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3ADEC4D7" w14:textId="77777777" w:rsidR="007F36D8" w:rsidRDefault="007F36D8">
            <w:r>
              <w:rPr>
                <w:rFonts w:ascii="Calibri" w:eastAsia="Calibri" w:hAnsi="Calibri" w:cs="Calibri"/>
              </w:rPr>
              <w:t>2161726</w:t>
            </w:r>
          </w:p>
        </w:tc>
      </w:tr>
      <w:tr w:rsidR="007F36D8" w14:paraId="5C934825"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86712E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454E0143" w14:textId="77777777" w:rsidR="007F36D8" w:rsidRDefault="007F36D8">
            <w:r>
              <w:rPr>
                <w:rFonts w:ascii="Calibri" w:eastAsia="Calibri" w:hAnsi="Calibri" w:cs="Calibri"/>
              </w:rPr>
              <w:t>63539620</w:t>
            </w:r>
          </w:p>
        </w:tc>
      </w:tr>
      <w:tr w:rsidR="007F36D8" w14:paraId="439C945B" w14:textId="77777777">
        <w:trPr>
          <w:trHeight w:val="295"/>
        </w:trPr>
        <w:tc>
          <w:tcPr>
            <w:tcW w:w="1028" w:type="dxa"/>
            <w:tcBorders>
              <w:top w:val="single" w:sz="8" w:space="0" w:color="8DA9DA"/>
              <w:left w:val="single" w:sz="8" w:space="0" w:color="8DA9DA"/>
              <w:bottom w:val="single" w:sz="8" w:space="0" w:color="8DA9DA"/>
              <w:right w:val="nil"/>
            </w:tcBorders>
          </w:tcPr>
          <w:p w14:paraId="1943A75C"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537827D2" w14:textId="77777777" w:rsidR="007F36D8" w:rsidRDefault="007F36D8">
            <w:r>
              <w:rPr>
                <w:rFonts w:ascii="Calibri" w:eastAsia="Calibri" w:hAnsi="Calibri" w:cs="Calibri"/>
              </w:rPr>
              <w:t>23595798</w:t>
            </w:r>
          </w:p>
        </w:tc>
      </w:tr>
      <w:tr w:rsidR="007F36D8" w14:paraId="1699941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8F44491"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DF762E3" w14:textId="77777777" w:rsidR="007F36D8" w:rsidRDefault="007F36D8">
            <w:r>
              <w:rPr>
                <w:rFonts w:ascii="Calibri" w:eastAsia="Calibri" w:hAnsi="Calibri" w:cs="Calibri"/>
              </w:rPr>
              <w:t>5432602</w:t>
            </w:r>
          </w:p>
        </w:tc>
      </w:tr>
    </w:tbl>
    <w:p w14:paraId="1CD38A2E" w14:textId="77777777" w:rsidR="007F36D8" w:rsidRDefault="007F36D8">
      <w:pPr>
        <w:ind w:left="-1440" w:right="6333"/>
      </w:pPr>
    </w:p>
    <w:tbl>
      <w:tblPr>
        <w:tblW w:w="3120" w:type="dxa"/>
        <w:tblInd w:w="-428" w:type="dxa"/>
        <w:tblCellMar>
          <w:left w:w="0" w:type="dxa"/>
          <w:right w:w="115" w:type="dxa"/>
        </w:tblCellMar>
        <w:tblLook w:val="04A0" w:firstRow="1" w:lastRow="0" w:firstColumn="1" w:lastColumn="0" w:noHBand="0" w:noVBand="1"/>
      </w:tblPr>
      <w:tblGrid>
        <w:gridCol w:w="1028"/>
        <w:gridCol w:w="2092"/>
      </w:tblGrid>
      <w:tr w:rsidR="007F36D8" w14:paraId="7577A6C1" w14:textId="77777777">
        <w:trPr>
          <w:trHeight w:val="298"/>
        </w:trPr>
        <w:tc>
          <w:tcPr>
            <w:tcW w:w="1028" w:type="dxa"/>
            <w:tcBorders>
              <w:top w:val="single" w:sz="8" w:space="0" w:color="8DA9DA"/>
              <w:left w:val="single" w:sz="8" w:space="0" w:color="8DA9DA"/>
              <w:bottom w:val="single" w:sz="8" w:space="0" w:color="8DA9DA"/>
              <w:right w:val="nil"/>
            </w:tcBorders>
          </w:tcPr>
          <w:p w14:paraId="7A68CD4A"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21989422" w14:textId="77777777" w:rsidR="007F36D8" w:rsidRDefault="007F36D8">
            <w:r>
              <w:rPr>
                <w:rFonts w:ascii="Calibri" w:eastAsia="Calibri" w:hAnsi="Calibri" w:cs="Calibri"/>
              </w:rPr>
              <w:t>21328846</w:t>
            </w:r>
          </w:p>
        </w:tc>
      </w:tr>
      <w:tr w:rsidR="007F36D8" w14:paraId="76D488C9"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A45221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193A90DF" w14:textId="77777777" w:rsidR="007F36D8" w:rsidRDefault="007F36D8">
            <w:r>
              <w:rPr>
                <w:rFonts w:ascii="Calibri" w:eastAsia="Calibri" w:hAnsi="Calibri" w:cs="Calibri"/>
              </w:rPr>
              <w:t>439449</w:t>
            </w:r>
          </w:p>
        </w:tc>
      </w:tr>
      <w:tr w:rsidR="007F36D8" w14:paraId="1150E316" w14:textId="77777777">
        <w:trPr>
          <w:trHeight w:val="295"/>
        </w:trPr>
        <w:tc>
          <w:tcPr>
            <w:tcW w:w="1028" w:type="dxa"/>
            <w:tcBorders>
              <w:top w:val="single" w:sz="8" w:space="0" w:color="8DA9DA"/>
              <w:left w:val="single" w:sz="8" w:space="0" w:color="8DA9DA"/>
              <w:bottom w:val="single" w:sz="8" w:space="0" w:color="8DA9DA"/>
              <w:right w:val="nil"/>
            </w:tcBorders>
          </w:tcPr>
          <w:p w14:paraId="529075B0"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0AFFC5B8" w14:textId="77777777" w:rsidR="007F36D8" w:rsidRDefault="007F36D8">
            <w:r>
              <w:rPr>
                <w:rFonts w:ascii="Calibri" w:eastAsia="Calibri" w:hAnsi="Calibri" w:cs="Calibri"/>
              </w:rPr>
              <w:t>4425273</w:t>
            </w:r>
          </w:p>
        </w:tc>
      </w:tr>
      <w:tr w:rsidR="007F36D8" w14:paraId="2B5CB00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7248228"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EA21716" w14:textId="77777777" w:rsidR="007F36D8" w:rsidRDefault="007F36D8">
            <w:r>
              <w:rPr>
                <w:rFonts w:ascii="Calibri" w:eastAsia="Calibri" w:hAnsi="Calibri" w:cs="Calibri"/>
              </w:rPr>
              <w:t>20713565</w:t>
            </w:r>
          </w:p>
        </w:tc>
      </w:tr>
      <w:tr w:rsidR="007F36D8" w14:paraId="2B44F165" w14:textId="77777777">
        <w:trPr>
          <w:trHeight w:val="295"/>
        </w:trPr>
        <w:tc>
          <w:tcPr>
            <w:tcW w:w="1028" w:type="dxa"/>
            <w:tcBorders>
              <w:top w:val="single" w:sz="8" w:space="0" w:color="8DA9DA"/>
              <w:left w:val="single" w:sz="8" w:space="0" w:color="8DA9DA"/>
              <w:bottom w:val="single" w:sz="8" w:space="0" w:color="8DA9DA"/>
              <w:right w:val="nil"/>
            </w:tcBorders>
          </w:tcPr>
          <w:p w14:paraId="1DDA2BA7"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55C96C19" w14:textId="77777777" w:rsidR="007F36D8" w:rsidRDefault="007F36D8">
            <w:r>
              <w:rPr>
                <w:rFonts w:ascii="Calibri" w:eastAsia="Calibri" w:hAnsi="Calibri" w:cs="Calibri"/>
              </w:rPr>
              <w:t>30349577</w:t>
            </w:r>
          </w:p>
        </w:tc>
      </w:tr>
      <w:tr w:rsidR="007F36D8" w14:paraId="68A8D14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EED8244"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48AB249F" w14:textId="77777777" w:rsidR="007F36D8" w:rsidRDefault="007F36D8">
            <w:r>
              <w:rPr>
                <w:rFonts w:ascii="Calibri" w:eastAsia="Calibri" w:hAnsi="Calibri" w:cs="Calibri"/>
              </w:rPr>
              <w:t>778124</w:t>
            </w:r>
          </w:p>
        </w:tc>
      </w:tr>
      <w:tr w:rsidR="007F36D8" w14:paraId="33F4CDFD" w14:textId="77777777">
        <w:trPr>
          <w:trHeight w:val="295"/>
        </w:trPr>
        <w:tc>
          <w:tcPr>
            <w:tcW w:w="1028" w:type="dxa"/>
            <w:tcBorders>
              <w:top w:val="single" w:sz="8" w:space="0" w:color="8DA9DA"/>
              <w:left w:val="single" w:sz="8" w:space="0" w:color="8DA9DA"/>
              <w:bottom w:val="single" w:sz="8" w:space="0" w:color="8DA9DA"/>
              <w:right w:val="nil"/>
            </w:tcBorders>
          </w:tcPr>
          <w:p w14:paraId="2F70C797"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14A5B3F1" w14:textId="77777777" w:rsidR="007F36D8" w:rsidRDefault="007F36D8">
            <w:r>
              <w:rPr>
                <w:rFonts w:ascii="Calibri" w:eastAsia="Calibri" w:hAnsi="Calibri" w:cs="Calibri"/>
              </w:rPr>
              <w:t>5168245</w:t>
            </w:r>
          </w:p>
        </w:tc>
      </w:tr>
      <w:tr w:rsidR="007F36D8" w14:paraId="4A8DF09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518F278B"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shd w:val="clear" w:color="auto" w:fill="D9E0F2"/>
          </w:tcPr>
          <w:p w14:paraId="7BECE805" w14:textId="77777777" w:rsidR="007F36D8" w:rsidRDefault="007F36D8">
            <w:r>
              <w:rPr>
                <w:rFonts w:ascii="Calibri" w:eastAsia="Calibri" w:hAnsi="Calibri" w:cs="Calibri"/>
              </w:rPr>
              <w:t>2828893</w:t>
            </w:r>
          </w:p>
        </w:tc>
      </w:tr>
      <w:tr w:rsidR="007F36D8" w14:paraId="6D951003" w14:textId="77777777">
        <w:trPr>
          <w:trHeight w:val="295"/>
        </w:trPr>
        <w:tc>
          <w:tcPr>
            <w:tcW w:w="1028" w:type="dxa"/>
            <w:tcBorders>
              <w:top w:val="single" w:sz="8" w:space="0" w:color="8DA9DA"/>
              <w:left w:val="single" w:sz="8" w:space="0" w:color="8DA9DA"/>
              <w:bottom w:val="single" w:sz="8" w:space="0" w:color="8DA9DA"/>
              <w:right w:val="nil"/>
            </w:tcBorders>
          </w:tcPr>
          <w:p w14:paraId="4252C21E" w14:textId="77777777" w:rsidR="007F36D8" w:rsidRDefault="007F36D8">
            <w:pPr>
              <w:ind w:left="48"/>
            </w:pPr>
            <w:r>
              <w:rPr>
                <w:rFonts w:ascii="Calibri" w:eastAsia="Calibri" w:hAnsi="Calibri" w:cs="Calibri"/>
              </w:rPr>
              <w:t>4</w:t>
            </w:r>
          </w:p>
        </w:tc>
        <w:tc>
          <w:tcPr>
            <w:tcW w:w="2093" w:type="dxa"/>
            <w:tcBorders>
              <w:top w:val="single" w:sz="8" w:space="0" w:color="8DA9DA"/>
              <w:left w:val="nil"/>
              <w:bottom w:val="single" w:sz="8" w:space="0" w:color="8DA9DA"/>
              <w:right w:val="single" w:sz="8" w:space="0" w:color="8DA9DA"/>
            </w:tcBorders>
          </w:tcPr>
          <w:p w14:paraId="7BEDD1C3" w14:textId="77777777" w:rsidR="007F36D8" w:rsidRDefault="007F36D8">
            <w:r>
              <w:rPr>
                <w:rFonts w:ascii="Calibri" w:eastAsia="Calibri" w:hAnsi="Calibri" w:cs="Calibri"/>
              </w:rPr>
              <w:t>20683</w:t>
            </w:r>
          </w:p>
        </w:tc>
      </w:tr>
      <w:tr w:rsidR="007F36D8" w14:paraId="0385BFF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A942BC5"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15FCE99" w14:textId="77777777" w:rsidR="007F36D8" w:rsidRDefault="007F36D8">
            <w:r>
              <w:rPr>
                <w:rFonts w:ascii="Calibri" w:eastAsia="Calibri" w:hAnsi="Calibri" w:cs="Calibri"/>
              </w:rPr>
              <w:t>54623610</w:t>
            </w:r>
          </w:p>
        </w:tc>
      </w:tr>
      <w:tr w:rsidR="007F36D8" w14:paraId="0B361C30" w14:textId="77777777">
        <w:trPr>
          <w:trHeight w:val="295"/>
        </w:trPr>
        <w:tc>
          <w:tcPr>
            <w:tcW w:w="1028" w:type="dxa"/>
            <w:tcBorders>
              <w:top w:val="single" w:sz="8" w:space="0" w:color="8DA9DA"/>
              <w:left w:val="single" w:sz="8" w:space="0" w:color="8DA9DA"/>
              <w:bottom w:val="single" w:sz="8" w:space="0" w:color="8DA9DA"/>
              <w:right w:val="nil"/>
            </w:tcBorders>
          </w:tcPr>
          <w:p w14:paraId="3D222E4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3569244" w14:textId="77777777" w:rsidR="007F36D8" w:rsidRDefault="007F36D8">
            <w:r>
              <w:rPr>
                <w:rFonts w:ascii="Calibri" w:eastAsia="Calibri" w:hAnsi="Calibri" w:cs="Calibri"/>
              </w:rPr>
              <w:t>27625851</w:t>
            </w:r>
          </w:p>
        </w:tc>
      </w:tr>
      <w:tr w:rsidR="007F36D8" w14:paraId="11412F0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35E41CF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0B387DDD" w14:textId="77777777" w:rsidR="007F36D8" w:rsidRDefault="007F36D8">
            <w:r>
              <w:rPr>
                <w:rFonts w:ascii="Calibri" w:eastAsia="Calibri" w:hAnsi="Calibri" w:cs="Calibri"/>
              </w:rPr>
              <w:t>301941</w:t>
            </w:r>
          </w:p>
        </w:tc>
      </w:tr>
      <w:tr w:rsidR="007F36D8" w14:paraId="2F478993" w14:textId="77777777">
        <w:trPr>
          <w:trHeight w:val="295"/>
        </w:trPr>
        <w:tc>
          <w:tcPr>
            <w:tcW w:w="1028" w:type="dxa"/>
            <w:tcBorders>
              <w:top w:val="single" w:sz="8" w:space="0" w:color="8DA9DA"/>
              <w:left w:val="single" w:sz="8" w:space="0" w:color="8DA9DA"/>
              <w:bottom w:val="single" w:sz="8" w:space="0" w:color="8DA9DA"/>
              <w:right w:val="nil"/>
            </w:tcBorders>
          </w:tcPr>
          <w:p w14:paraId="0CB4D0D2"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0FBBB626" w14:textId="77777777" w:rsidR="007F36D8" w:rsidRDefault="007F36D8">
            <w:r>
              <w:rPr>
                <w:rFonts w:ascii="Calibri" w:eastAsia="Calibri" w:hAnsi="Calibri" w:cs="Calibri"/>
              </w:rPr>
              <w:t>13645374</w:t>
            </w:r>
          </w:p>
        </w:tc>
      </w:tr>
      <w:tr w:rsidR="007F36D8" w14:paraId="4A855D0A"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6675A7F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4AB98738" w14:textId="77777777" w:rsidR="007F36D8" w:rsidRDefault="007F36D8">
            <w:r>
              <w:rPr>
                <w:rFonts w:ascii="Calibri" w:eastAsia="Calibri" w:hAnsi="Calibri" w:cs="Calibri"/>
              </w:rPr>
              <w:t>72759211</w:t>
            </w:r>
          </w:p>
        </w:tc>
      </w:tr>
      <w:tr w:rsidR="007F36D8" w14:paraId="5BB06766" w14:textId="77777777">
        <w:trPr>
          <w:trHeight w:val="295"/>
        </w:trPr>
        <w:tc>
          <w:tcPr>
            <w:tcW w:w="1028" w:type="dxa"/>
            <w:tcBorders>
              <w:top w:val="single" w:sz="8" w:space="0" w:color="8DA9DA"/>
              <w:left w:val="single" w:sz="8" w:space="0" w:color="8DA9DA"/>
              <w:bottom w:val="single" w:sz="8" w:space="0" w:color="8DA9DA"/>
              <w:right w:val="nil"/>
            </w:tcBorders>
          </w:tcPr>
          <w:p w14:paraId="794F1F7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B7752CD" w14:textId="77777777" w:rsidR="007F36D8" w:rsidRDefault="007F36D8">
            <w:r>
              <w:rPr>
                <w:rFonts w:ascii="Calibri" w:eastAsia="Calibri" w:hAnsi="Calibri" w:cs="Calibri"/>
              </w:rPr>
              <w:t>61331394</w:t>
            </w:r>
          </w:p>
        </w:tc>
      </w:tr>
      <w:tr w:rsidR="007F36D8" w14:paraId="15125111"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97BA7AC"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37DC2F60" w14:textId="77777777" w:rsidR="007F36D8" w:rsidRDefault="007F36D8">
            <w:r>
              <w:rPr>
                <w:rFonts w:ascii="Calibri" w:eastAsia="Calibri" w:hAnsi="Calibri" w:cs="Calibri"/>
              </w:rPr>
              <w:t>33913854</w:t>
            </w:r>
          </w:p>
        </w:tc>
      </w:tr>
      <w:tr w:rsidR="007F36D8" w14:paraId="110265E7" w14:textId="77777777">
        <w:trPr>
          <w:trHeight w:val="295"/>
        </w:trPr>
        <w:tc>
          <w:tcPr>
            <w:tcW w:w="1028" w:type="dxa"/>
            <w:tcBorders>
              <w:top w:val="single" w:sz="8" w:space="0" w:color="8DA9DA"/>
              <w:left w:val="single" w:sz="8" w:space="0" w:color="8DA9DA"/>
              <w:bottom w:val="single" w:sz="8" w:space="0" w:color="8DA9DA"/>
              <w:right w:val="nil"/>
            </w:tcBorders>
          </w:tcPr>
          <w:p w14:paraId="7ABCAED2"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338BB097" w14:textId="77777777" w:rsidR="007F36D8" w:rsidRDefault="007F36D8">
            <w:r>
              <w:rPr>
                <w:rFonts w:ascii="Calibri" w:eastAsia="Calibri" w:hAnsi="Calibri" w:cs="Calibri"/>
              </w:rPr>
              <w:t>1219980</w:t>
            </w:r>
          </w:p>
        </w:tc>
      </w:tr>
      <w:tr w:rsidR="007F36D8" w14:paraId="0436541B"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40C089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CB343A0" w14:textId="77777777" w:rsidR="007F36D8" w:rsidRDefault="007F36D8">
            <w:r>
              <w:rPr>
                <w:rFonts w:ascii="Calibri" w:eastAsia="Calibri" w:hAnsi="Calibri" w:cs="Calibri"/>
              </w:rPr>
              <w:t>27100338</w:t>
            </w:r>
          </w:p>
        </w:tc>
      </w:tr>
      <w:tr w:rsidR="007F36D8" w14:paraId="4D0A09BE" w14:textId="77777777">
        <w:trPr>
          <w:trHeight w:val="295"/>
        </w:trPr>
        <w:tc>
          <w:tcPr>
            <w:tcW w:w="1028" w:type="dxa"/>
            <w:tcBorders>
              <w:top w:val="single" w:sz="8" w:space="0" w:color="8DA9DA"/>
              <w:left w:val="single" w:sz="8" w:space="0" w:color="8DA9DA"/>
              <w:bottom w:val="single" w:sz="8" w:space="0" w:color="8DA9DA"/>
              <w:right w:val="nil"/>
            </w:tcBorders>
          </w:tcPr>
          <w:p w14:paraId="33453067"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005EB9C9" w14:textId="77777777" w:rsidR="007F36D8" w:rsidRDefault="007F36D8">
            <w:r>
              <w:rPr>
                <w:rFonts w:ascii="Calibri" w:eastAsia="Calibri" w:hAnsi="Calibri" w:cs="Calibri"/>
              </w:rPr>
              <w:t>6966797</w:t>
            </w:r>
          </w:p>
        </w:tc>
      </w:tr>
      <w:tr w:rsidR="007F36D8" w14:paraId="3400E656"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524A0EF"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393EA9B2" w14:textId="77777777" w:rsidR="007F36D8" w:rsidRDefault="007F36D8">
            <w:r>
              <w:rPr>
                <w:rFonts w:ascii="Calibri" w:eastAsia="Calibri" w:hAnsi="Calibri" w:cs="Calibri"/>
              </w:rPr>
              <w:t>38285852</w:t>
            </w:r>
          </w:p>
        </w:tc>
      </w:tr>
      <w:tr w:rsidR="007F36D8" w14:paraId="55EFFF21" w14:textId="77777777">
        <w:trPr>
          <w:trHeight w:val="295"/>
        </w:trPr>
        <w:tc>
          <w:tcPr>
            <w:tcW w:w="1028" w:type="dxa"/>
            <w:tcBorders>
              <w:top w:val="single" w:sz="8" w:space="0" w:color="8DA9DA"/>
              <w:left w:val="single" w:sz="8" w:space="0" w:color="8DA9DA"/>
              <w:bottom w:val="single" w:sz="8" w:space="0" w:color="8DA9DA"/>
              <w:right w:val="nil"/>
            </w:tcBorders>
          </w:tcPr>
          <w:p w14:paraId="21912E7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59B027B4" w14:textId="77777777" w:rsidR="007F36D8" w:rsidRDefault="007F36D8">
            <w:r>
              <w:rPr>
                <w:rFonts w:ascii="Calibri" w:eastAsia="Calibri" w:hAnsi="Calibri" w:cs="Calibri"/>
              </w:rPr>
              <w:t>9775729</w:t>
            </w:r>
          </w:p>
        </w:tc>
      </w:tr>
      <w:tr w:rsidR="007F36D8" w14:paraId="78B00D4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731B6D8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E46AEE2" w14:textId="77777777" w:rsidR="007F36D8" w:rsidRDefault="007F36D8">
            <w:r>
              <w:rPr>
                <w:rFonts w:ascii="Calibri" w:eastAsia="Calibri" w:hAnsi="Calibri" w:cs="Calibri"/>
              </w:rPr>
              <w:t>51203606</w:t>
            </w:r>
          </w:p>
        </w:tc>
      </w:tr>
      <w:tr w:rsidR="007F36D8" w14:paraId="5E0867D3" w14:textId="77777777">
        <w:trPr>
          <w:trHeight w:val="295"/>
        </w:trPr>
        <w:tc>
          <w:tcPr>
            <w:tcW w:w="1028" w:type="dxa"/>
            <w:tcBorders>
              <w:top w:val="single" w:sz="8" w:space="0" w:color="8DA9DA"/>
              <w:left w:val="single" w:sz="8" w:space="0" w:color="8DA9DA"/>
              <w:bottom w:val="single" w:sz="8" w:space="0" w:color="8DA9DA"/>
              <w:right w:val="nil"/>
            </w:tcBorders>
          </w:tcPr>
          <w:p w14:paraId="14F9923E"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56C1257" w14:textId="77777777" w:rsidR="007F36D8" w:rsidRDefault="007F36D8">
            <w:r>
              <w:rPr>
                <w:rFonts w:ascii="Calibri" w:eastAsia="Calibri" w:hAnsi="Calibri" w:cs="Calibri"/>
              </w:rPr>
              <w:t>28214414</w:t>
            </w:r>
          </w:p>
        </w:tc>
      </w:tr>
      <w:tr w:rsidR="007F36D8" w14:paraId="5772EF9E"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383E9C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6AC9F94" w14:textId="77777777" w:rsidR="007F36D8" w:rsidRDefault="007F36D8">
            <w:r>
              <w:rPr>
                <w:rFonts w:ascii="Calibri" w:eastAsia="Calibri" w:hAnsi="Calibri" w:cs="Calibri"/>
              </w:rPr>
              <w:t>162051</w:t>
            </w:r>
          </w:p>
        </w:tc>
      </w:tr>
      <w:tr w:rsidR="007F36D8" w14:paraId="46FE76AF" w14:textId="77777777">
        <w:trPr>
          <w:trHeight w:val="295"/>
        </w:trPr>
        <w:tc>
          <w:tcPr>
            <w:tcW w:w="1028" w:type="dxa"/>
            <w:tcBorders>
              <w:top w:val="single" w:sz="8" w:space="0" w:color="8DA9DA"/>
              <w:left w:val="single" w:sz="8" w:space="0" w:color="8DA9DA"/>
              <w:bottom w:val="single" w:sz="8" w:space="0" w:color="8DA9DA"/>
              <w:right w:val="nil"/>
            </w:tcBorders>
          </w:tcPr>
          <w:p w14:paraId="6F5F6E2A"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3B12456F" w14:textId="77777777" w:rsidR="007F36D8" w:rsidRDefault="007F36D8">
            <w:r>
              <w:rPr>
                <w:rFonts w:ascii="Calibri" w:eastAsia="Calibri" w:hAnsi="Calibri" w:cs="Calibri"/>
              </w:rPr>
              <w:t>3667381</w:t>
            </w:r>
          </w:p>
        </w:tc>
      </w:tr>
      <w:tr w:rsidR="007F36D8" w14:paraId="0B9ED098"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2B1BFCBB"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6BBB4DA6" w14:textId="77777777" w:rsidR="007F36D8" w:rsidRDefault="007F36D8">
            <w:r>
              <w:rPr>
                <w:rFonts w:ascii="Calibri" w:eastAsia="Calibri" w:hAnsi="Calibri" w:cs="Calibri"/>
              </w:rPr>
              <w:t>28893471</w:t>
            </w:r>
          </w:p>
        </w:tc>
      </w:tr>
      <w:tr w:rsidR="007F36D8" w14:paraId="7FE1C302" w14:textId="77777777">
        <w:trPr>
          <w:trHeight w:val="295"/>
        </w:trPr>
        <w:tc>
          <w:tcPr>
            <w:tcW w:w="1028" w:type="dxa"/>
            <w:tcBorders>
              <w:top w:val="single" w:sz="8" w:space="0" w:color="8DA9DA"/>
              <w:left w:val="single" w:sz="8" w:space="0" w:color="8DA9DA"/>
              <w:bottom w:val="single" w:sz="8" w:space="0" w:color="8DA9DA"/>
              <w:right w:val="nil"/>
            </w:tcBorders>
          </w:tcPr>
          <w:p w14:paraId="66B5114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B6514F4" w14:textId="77777777" w:rsidR="007F36D8" w:rsidRDefault="007F36D8">
            <w:r>
              <w:rPr>
                <w:rFonts w:ascii="Calibri" w:eastAsia="Calibri" w:hAnsi="Calibri" w:cs="Calibri"/>
              </w:rPr>
              <w:t>3015127</w:t>
            </w:r>
          </w:p>
        </w:tc>
      </w:tr>
      <w:tr w:rsidR="007F36D8" w14:paraId="40F49390"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30312EC"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7F9B07D" w14:textId="77777777" w:rsidR="007F36D8" w:rsidRDefault="007F36D8">
            <w:r>
              <w:rPr>
                <w:rFonts w:ascii="Calibri" w:eastAsia="Calibri" w:hAnsi="Calibri" w:cs="Calibri"/>
              </w:rPr>
              <w:t>12607923</w:t>
            </w:r>
          </w:p>
        </w:tc>
      </w:tr>
      <w:tr w:rsidR="007F36D8" w14:paraId="494A805D" w14:textId="77777777">
        <w:trPr>
          <w:trHeight w:val="295"/>
        </w:trPr>
        <w:tc>
          <w:tcPr>
            <w:tcW w:w="1028" w:type="dxa"/>
            <w:tcBorders>
              <w:top w:val="single" w:sz="8" w:space="0" w:color="8DA9DA"/>
              <w:left w:val="single" w:sz="8" w:space="0" w:color="8DA9DA"/>
              <w:bottom w:val="single" w:sz="8" w:space="0" w:color="8DA9DA"/>
              <w:right w:val="nil"/>
            </w:tcBorders>
          </w:tcPr>
          <w:p w14:paraId="01CDC160"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D802CFB" w14:textId="77777777" w:rsidR="007F36D8" w:rsidRDefault="007F36D8">
            <w:r>
              <w:rPr>
                <w:rFonts w:ascii="Calibri" w:eastAsia="Calibri" w:hAnsi="Calibri" w:cs="Calibri"/>
              </w:rPr>
              <w:t>2536623</w:t>
            </w:r>
          </w:p>
        </w:tc>
      </w:tr>
      <w:tr w:rsidR="007F36D8" w14:paraId="0DF0EB3F"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4A2B3ED6"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7816636B" w14:textId="77777777" w:rsidR="007F36D8" w:rsidRDefault="007F36D8">
            <w:r>
              <w:rPr>
                <w:rFonts w:ascii="Calibri" w:eastAsia="Calibri" w:hAnsi="Calibri" w:cs="Calibri"/>
              </w:rPr>
              <w:t>10668348</w:t>
            </w:r>
          </w:p>
        </w:tc>
      </w:tr>
      <w:tr w:rsidR="007F36D8" w14:paraId="3101657E" w14:textId="77777777">
        <w:trPr>
          <w:trHeight w:val="295"/>
        </w:trPr>
        <w:tc>
          <w:tcPr>
            <w:tcW w:w="1028" w:type="dxa"/>
            <w:tcBorders>
              <w:top w:val="single" w:sz="8" w:space="0" w:color="8DA9DA"/>
              <w:left w:val="single" w:sz="8" w:space="0" w:color="8DA9DA"/>
              <w:bottom w:val="single" w:sz="8" w:space="0" w:color="8DA9DA"/>
              <w:right w:val="nil"/>
            </w:tcBorders>
          </w:tcPr>
          <w:p w14:paraId="6E7D8E99"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61D4850E" w14:textId="77777777" w:rsidR="007F36D8" w:rsidRDefault="007F36D8">
            <w:r>
              <w:rPr>
                <w:rFonts w:ascii="Calibri" w:eastAsia="Calibri" w:hAnsi="Calibri" w:cs="Calibri"/>
              </w:rPr>
              <w:t>4292746</w:t>
            </w:r>
          </w:p>
        </w:tc>
      </w:tr>
      <w:tr w:rsidR="007F36D8" w14:paraId="2628121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1D9F72D5"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090529FA" w14:textId="77777777" w:rsidR="007F36D8" w:rsidRDefault="007F36D8">
            <w:r>
              <w:rPr>
                <w:rFonts w:ascii="Calibri" w:eastAsia="Calibri" w:hAnsi="Calibri" w:cs="Calibri"/>
              </w:rPr>
              <w:t>4919217</w:t>
            </w:r>
          </w:p>
        </w:tc>
      </w:tr>
      <w:tr w:rsidR="007F36D8" w14:paraId="06947F97" w14:textId="77777777">
        <w:trPr>
          <w:trHeight w:val="295"/>
        </w:trPr>
        <w:tc>
          <w:tcPr>
            <w:tcW w:w="1028" w:type="dxa"/>
            <w:tcBorders>
              <w:top w:val="single" w:sz="8" w:space="0" w:color="8DA9DA"/>
              <w:left w:val="single" w:sz="8" w:space="0" w:color="8DA9DA"/>
              <w:bottom w:val="single" w:sz="8" w:space="0" w:color="8DA9DA"/>
              <w:right w:val="nil"/>
            </w:tcBorders>
          </w:tcPr>
          <w:p w14:paraId="6A4A037E" w14:textId="77777777" w:rsidR="007F36D8" w:rsidRDefault="007F36D8">
            <w:pPr>
              <w:ind w:left="48"/>
            </w:pPr>
            <w:r>
              <w:rPr>
                <w:rFonts w:ascii="Calibri" w:eastAsia="Calibri" w:hAnsi="Calibri" w:cs="Calibri"/>
              </w:rPr>
              <w:lastRenderedPageBreak/>
              <w:t>5</w:t>
            </w:r>
          </w:p>
        </w:tc>
        <w:tc>
          <w:tcPr>
            <w:tcW w:w="2093" w:type="dxa"/>
            <w:tcBorders>
              <w:top w:val="single" w:sz="8" w:space="0" w:color="8DA9DA"/>
              <w:left w:val="nil"/>
              <w:bottom w:val="single" w:sz="8" w:space="0" w:color="8DA9DA"/>
              <w:right w:val="single" w:sz="8" w:space="0" w:color="8DA9DA"/>
            </w:tcBorders>
          </w:tcPr>
          <w:p w14:paraId="3474F980" w14:textId="77777777" w:rsidR="007F36D8" w:rsidRDefault="007F36D8">
            <w:r>
              <w:rPr>
                <w:rFonts w:ascii="Calibri" w:eastAsia="Calibri" w:hAnsi="Calibri" w:cs="Calibri"/>
              </w:rPr>
              <w:t>69103</w:t>
            </w:r>
          </w:p>
        </w:tc>
      </w:tr>
      <w:tr w:rsidR="007F36D8" w14:paraId="3EA60C62" w14:textId="77777777">
        <w:trPr>
          <w:trHeight w:val="305"/>
        </w:trPr>
        <w:tc>
          <w:tcPr>
            <w:tcW w:w="1028" w:type="dxa"/>
            <w:tcBorders>
              <w:top w:val="single" w:sz="8" w:space="0" w:color="8DA9DA"/>
              <w:left w:val="single" w:sz="8" w:space="0" w:color="8DA9DA"/>
              <w:bottom w:val="single" w:sz="8" w:space="0" w:color="8DA9DA"/>
              <w:right w:val="nil"/>
            </w:tcBorders>
            <w:shd w:val="clear" w:color="auto" w:fill="D9E0F2"/>
          </w:tcPr>
          <w:p w14:paraId="09EF8067"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shd w:val="clear" w:color="auto" w:fill="D9E0F2"/>
          </w:tcPr>
          <w:p w14:paraId="441D99E7" w14:textId="77777777" w:rsidR="007F36D8" w:rsidRDefault="007F36D8">
            <w:r>
              <w:rPr>
                <w:rFonts w:ascii="Calibri" w:eastAsia="Calibri" w:hAnsi="Calibri" w:cs="Calibri"/>
              </w:rPr>
              <w:t>13447</w:t>
            </w:r>
          </w:p>
        </w:tc>
      </w:tr>
      <w:tr w:rsidR="007F36D8" w14:paraId="54CB7A60" w14:textId="77777777">
        <w:trPr>
          <w:trHeight w:val="298"/>
        </w:trPr>
        <w:tc>
          <w:tcPr>
            <w:tcW w:w="1028" w:type="dxa"/>
            <w:tcBorders>
              <w:top w:val="single" w:sz="8" w:space="0" w:color="8DA9DA"/>
              <w:left w:val="single" w:sz="8" w:space="0" w:color="8DA9DA"/>
              <w:bottom w:val="single" w:sz="8" w:space="0" w:color="8DA9DA"/>
              <w:right w:val="nil"/>
            </w:tcBorders>
          </w:tcPr>
          <w:p w14:paraId="0335E0CD" w14:textId="77777777" w:rsidR="007F36D8" w:rsidRDefault="007F36D8">
            <w:pPr>
              <w:ind w:left="48"/>
            </w:pPr>
            <w:r>
              <w:rPr>
                <w:rFonts w:ascii="Calibri" w:eastAsia="Calibri" w:hAnsi="Calibri" w:cs="Calibri"/>
              </w:rPr>
              <w:t>5</w:t>
            </w:r>
          </w:p>
        </w:tc>
        <w:tc>
          <w:tcPr>
            <w:tcW w:w="2093" w:type="dxa"/>
            <w:tcBorders>
              <w:top w:val="single" w:sz="8" w:space="0" w:color="8DA9DA"/>
              <w:left w:val="nil"/>
              <w:bottom w:val="single" w:sz="8" w:space="0" w:color="8DA9DA"/>
              <w:right w:val="single" w:sz="8" w:space="0" w:color="8DA9DA"/>
            </w:tcBorders>
          </w:tcPr>
          <w:p w14:paraId="44FDB9BE" w14:textId="77777777" w:rsidR="007F36D8" w:rsidRDefault="007F36D8">
            <w:r>
              <w:rPr>
                <w:rFonts w:ascii="Calibri" w:eastAsia="Calibri" w:hAnsi="Calibri" w:cs="Calibri"/>
              </w:rPr>
              <w:t>8198</w:t>
            </w:r>
          </w:p>
        </w:tc>
      </w:tr>
    </w:tbl>
    <w:p w14:paraId="1D22A93E"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1143"/>
        <w:gridCol w:w="929"/>
        <w:gridCol w:w="1268"/>
      </w:tblGrid>
      <w:tr w:rsidR="007F36D8" w14:paraId="2BB4E4F5" w14:textId="77777777">
        <w:trPr>
          <w:trHeight w:val="298"/>
        </w:trPr>
        <w:tc>
          <w:tcPr>
            <w:tcW w:w="1148" w:type="dxa"/>
            <w:tcBorders>
              <w:top w:val="single" w:sz="8" w:space="0" w:color="8DA9DA"/>
              <w:left w:val="single" w:sz="8" w:space="0" w:color="8DA9DA"/>
              <w:bottom w:val="single" w:sz="8" w:space="0" w:color="8DA9DA"/>
              <w:right w:val="nil"/>
            </w:tcBorders>
            <w:shd w:val="clear" w:color="auto" w:fill="4471C4"/>
          </w:tcPr>
          <w:p w14:paraId="55C3665F" w14:textId="77777777" w:rsidR="007F36D8" w:rsidRDefault="007F36D8">
            <w:pPr>
              <w:ind w:left="48"/>
            </w:pPr>
            <w:r>
              <w:rPr>
                <w:rFonts w:ascii="Calibri" w:eastAsia="Calibri" w:hAnsi="Calibri" w:cs="Calibri"/>
                <w:b/>
                <w:color w:val="FFFFFF"/>
              </w:rPr>
              <w:t>Id partita</w:t>
            </w:r>
          </w:p>
        </w:tc>
        <w:tc>
          <w:tcPr>
            <w:tcW w:w="2193" w:type="dxa"/>
            <w:gridSpan w:val="2"/>
            <w:tcBorders>
              <w:top w:val="single" w:sz="8" w:space="0" w:color="8DA9DA"/>
              <w:left w:val="nil"/>
              <w:bottom w:val="single" w:sz="8" w:space="0" w:color="8DA9DA"/>
              <w:right w:val="single" w:sz="8" w:space="0" w:color="8DA9DA"/>
            </w:tcBorders>
            <w:shd w:val="clear" w:color="auto" w:fill="4471C4"/>
          </w:tcPr>
          <w:p w14:paraId="443B22DA" w14:textId="77777777" w:rsidR="007F36D8" w:rsidRDefault="007F36D8">
            <w:pPr>
              <w:ind w:left="220"/>
            </w:pPr>
            <w:r>
              <w:rPr>
                <w:rFonts w:ascii="Calibri" w:eastAsia="Calibri" w:hAnsi="Calibri" w:cs="Calibri"/>
                <w:b/>
                <w:color w:val="FFFFFF"/>
              </w:rPr>
              <w:t>Tempo in ns</w:t>
            </w:r>
          </w:p>
        </w:tc>
      </w:tr>
      <w:tr w:rsidR="007F36D8" w14:paraId="5DFD7A32" w14:textId="77777777">
        <w:trPr>
          <w:trHeight w:val="303"/>
        </w:trPr>
        <w:tc>
          <w:tcPr>
            <w:tcW w:w="1148" w:type="dxa"/>
            <w:tcBorders>
              <w:top w:val="single" w:sz="8" w:space="0" w:color="8DA9DA"/>
              <w:left w:val="single" w:sz="8" w:space="0" w:color="8DA9DA"/>
              <w:bottom w:val="single" w:sz="8" w:space="0" w:color="8DA9DA"/>
              <w:right w:val="nil"/>
            </w:tcBorders>
            <w:shd w:val="clear" w:color="auto" w:fill="D9E0F2"/>
          </w:tcPr>
          <w:p w14:paraId="55C043B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BF2FD4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3EC5ECB" w14:textId="77777777" w:rsidR="007F36D8" w:rsidRDefault="007F36D8">
            <w:pPr>
              <w:jc w:val="both"/>
            </w:pPr>
            <w:r>
              <w:rPr>
                <w:rFonts w:ascii="Calibri" w:eastAsia="Calibri" w:hAnsi="Calibri" w:cs="Calibri"/>
              </w:rPr>
              <w:t>1960503608</w:t>
            </w:r>
          </w:p>
        </w:tc>
      </w:tr>
      <w:tr w:rsidR="007F36D8" w14:paraId="2CC68B30" w14:textId="77777777">
        <w:trPr>
          <w:trHeight w:val="295"/>
        </w:trPr>
        <w:tc>
          <w:tcPr>
            <w:tcW w:w="1148" w:type="dxa"/>
            <w:tcBorders>
              <w:top w:val="single" w:sz="8" w:space="0" w:color="8DA9DA"/>
              <w:left w:val="single" w:sz="8" w:space="0" w:color="8DA9DA"/>
              <w:bottom w:val="single" w:sz="8" w:space="0" w:color="8DA9DA"/>
              <w:right w:val="nil"/>
            </w:tcBorders>
          </w:tcPr>
          <w:p w14:paraId="6045B1F2" w14:textId="77777777" w:rsidR="007F36D8" w:rsidRDefault="007F36D8"/>
        </w:tc>
        <w:tc>
          <w:tcPr>
            <w:tcW w:w="940" w:type="dxa"/>
            <w:tcBorders>
              <w:top w:val="single" w:sz="8" w:space="0" w:color="8DA9DA"/>
              <w:left w:val="nil"/>
              <w:bottom w:val="single" w:sz="8" w:space="0" w:color="8DA9DA"/>
              <w:right w:val="nil"/>
            </w:tcBorders>
          </w:tcPr>
          <w:p w14:paraId="6CC86C53"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5FF09D11" w14:textId="77777777" w:rsidR="007F36D8" w:rsidRDefault="007F36D8">
            <w:pPr>
              <w:ind w:left="120"/>
              <w:jc w:val="both"/>
            </w:pPr>
            <w:r>
              <w:rPr>
                <w:rFonts w:ascii="Calibri" w:eastAsia="Calibri" w:hAnsi="Calibri" w:cs="Calibri"/>
              </w:rPr>
              <w:t>144612593</w:t>
            </w:r>
          </w:p>
        </w:tc>
      </w:tr>
      <w:tr w:rsidR="007F36D8" w14:paraId="03BBDFB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7D68D7F"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CFF31E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52A52EB" w14:textId="77777777" w:rsidR="007F36D8" w:rsidRDefault="007F36D8">
            <w:pPr>
              <w:jc w:val="both"/>
            </w:pPr>
            <w:r>
              <w:rPr>
                <w:rFonts w:ascii="Calibri" w:eastAsia="Calibri" w:hAnsi="Calibri" w:cs="Calibri"/>
              </w:rPr>
              <w:t>1594445054</w:t>
            </w:r>
          </w:p>
        </w:tc>
      </w:tr>
      <w:tr w:rsidR="007F36D8" w14:paraId="615779EC" w14:textId="77777777">
        <w:trPr>
          <w:trHeight w:val="295"/>
        </w:trPr>
        <w:tc>
          <w:tcPr>
            <w:tcW w:w="1148" w:type="dxa"/>
            <w:tcBorders>
              <w:top w:val="single" w:sz="8" w:space="0" w:color="8DA9DA"/>
              <w:left w:val="single" w:sz="8" w:space="0" w:color="8DA9DA"/>
              <w:bottom w:val="single" w:sz="8" w:space="0" w:color="8DA9DA"/>
              <w:right w:val="nil"/>
            </w:tcBorders>
          </w:tcPr>
          <w:p w14:paraId="5981F087" w14:textId="77777777" w:rsidR="007F36D8" w:rsidRDefault="007F36D8"/>
        </w:tc>
        <w:tc>
          <w:tcPr>
            <w:tcW w:w="940" w:type="dxa"/>
            <w:tcBorders>
              <w:top w:val="single" w:sz="8" w:space="0" w:color="8DA9DA"/>
              <w:left w:val="nil"/>
              <w:bottom w:val="single" w:sz="8" w:space="0" w:color="8DA9DA"/>
              <w:right w:val="nil"/>
            </w:tcBorders>
          </w:tcPr>
          <w:p w14:paraId="68F559B6"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77F7FD3" w14:textId="77777777" w:rsidR="007F36D8" w:rsidRDefault="007F36D8">
            <w:pPr>
              <w:jc w:val="both"/>
            </w:pPr>
            <w:r>
              <w:rPr>
                <w:rFonts w:ascii="Calibri" w:eastAsia="Calibri" w:hAnsi="Calibri" w:cs="Calibri"/>
              </w:rPr>
              <w:t>1003180603</w:t>
            </w:r>
          </w:p>
        </w:tc>
      </w:tr>
      <w:tr w:rsidR="007F36D8" w14:paraId="3DB3ED33"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3ED3C6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F3259C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9AB5A4B" w14:textId="77777777" w:rsidR="007F36D8" w:rsidRDefault="007F36D8">
            <w:pPr>
              <w:jc w:val="both"/>
            </w:pPr>
            <w:r>
              <w:rPr>
                <w:rFonts w:ascii="Calibri" w:eastAsia="Calibri" w:hAnsi="Calibri" w:cs="Calibri"/>
              </w:rPr>
              <w:t>2002443788</w:t>
            </w:r>
          </w:p>
        </w:tc>
      </w:tr>
      <w:tr w:rsidR="007F36D8" w14:paraId="11E523B8" w14:textId="77777777">
        <w:trPr>
          <w:trHeight w:val="295"/>
        </w:trPr>
        <w:tc>
          <w:tcPr>
            <w:tcW w:w="1148" w:type="dxa"/>
            <w:tcBorders>
              <w:top w:val="single" w:sz="8" w:space="0" w:color="8DA9DA"/>
              <w:left w:val="single" w:sz="8" w:space="0" w:color="8DA9DA"/>
              <w:bottom w:val="single" w:sz="8" w:space="0" w:color="8DA9DA"/>
              <w:right w:val="nil"/>
            </w:tcBorders>
          </w:tcPr>
          <w:p w14:paraId="3A9FA468" w14:textId="77777777" w:rsidR="007F36D8" w:rsidRDefault="007F36D8"/>
        </w:tc>
        <w:tc>
          <w:tcPr>
            <w:tcW w:w="940" w:type="dxa"/>
            <w:tcBorders>
              <w:top w:val="single" w:sz="8" w:space="0" w:color="8DA9DA"/>
              <w:left w:val="nil"/>
              <w:bottom w:val="single" w:sz="8" w:space="0" w:color="8DA9DA"/>
              <w:right w:val="nil"/>
            </w:tcBorders>
          </w:tcPr>
          <w:p w14:paraId="1972EC5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8E0C4A7" w14:textId="77777777" w:rsidR="007F36D8" w:rsidRDefault="007F36D8">
            <w:r>
              <w:rPr>
                <w:rFonts w:ascii="Calibri" w:eastAsia="Calibri" w:hAnsi="Calibri" w:cs="Calibri"/>
              </w:rPr>
              <w:t>70342618</w:t>
            </w:r>
          </w:p>
        </w:tc>
      </w:tr>
      <w:tr w:rsidR="007F36D8" w14:paraId="2A6522BD"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E9816A6"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BA998C0"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455CB4D" w14:textId="77777777" w:rsidR="007F36D8" w:rsidRDefault="007F36D8">
            <w:pPr>
              <w:jc w:val="both"/>
            </w:pPr>
            <w:r>
              <w:rPr>
                <w:rFonts w:ascii="Calibri" w:eastAsia="Calibri" w:hAnsi="Calibri" w:cs="Calibri"/>
              </w:rPr>
              <w:t>2719652634</w:t>
            </w:r>
          </w:p>
        </w:tc>
      </w:tr>
      <w:tr w:rsidR="007F36D8" w14:paraId="29469325" w14:textId="77777777">
        <w:trPr>
          <w:trHeight w:val="295"/>
        </w:trPr>
        <w:tc>
          <w:tcPr>
            <w:tcW w:w="1148" w:type="dxa"/>
            <w:tcBorders>
              <w:top w:val="single" w:sz="8" w:space="0" w:color="8DA9DA"/>
              <w:left w:val="single" w:sz="8" w:space="0" w:color="8DA9DA"/>
              <w:bottom w:val="single" w:sz="8" w:space="0" w:color="8DA9DA"/>
              <w:right w:val="nil"/>
            </w:tcBorders>
          </w:tcPr>
          <w:p w14:paraId="04F2775E" w14:textId="77777777" w:rsidR="007F36D8" w:rsidRDefault="007F36D8"/>
        </w:tc>
        <w:tc>
          <w:tcPr>
            <w:tcW w:w="940" w:type="dxa"/>
            <w:tcBorders>
              <w:top w:val="single" w:sz="8" w:space="0" w:color="8DA9DA"/>
              <w:left w:val="nil"/>
              <w:bottom w:val="single" w:sz="8" w:space="0" w:color="8DA9DA"/>
              <w:right w:val="nil"/>
            </w:tcBorders>
          </w:tcPr>
          <w:p w14:paraId="64DA084B"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B7D1976" w14:textId="77777777" w:rsidR="007F36D8" w:rsidRDefault="007F36D8">
            <w:pPr>
              <w:jc w:val="both"/>
            </w:pPr>
            <w:r>
              <w:rPr>
                <w:rFonts w:ascii="Calibri" w:eastAsia="Calibri" w:hAnsi="Calibri" w:cs="Calibri"/>
              </w:rPr>
              <w:t>1262699593</w:t>
            </w:r>
          </w:p>
        </w:tc>
      </w:tr>
      <w:tr w:rsidR="007F36D8" w14:paraId="1EF84371"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387ACAA"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6F7AE6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6EA8B8B" w14:textId="77777777" w:rsidR="007F36D8" w:rsidRDefault="007F36D8">
            <w:pPr>
              <w:jc w:val="both"/>
            </w:pPr>
            <w:r>
              <w:rPr>
                <w:rFonts w:ascii="Calibri" w:eastAsia="Calibri" w:hAnsi="Calibri" w:cs="Calibri"/>
              </w:rPr>
              <w:t>2928744619</w:t>
            </w:r>
          </w:p>
        </w:tc>
      </w:tr>
      <w:tr w:rsidR="007F36D8" w14:paraId="52DFBA3E" w14:textId="77777777">
        <w:trPr>
          <w:trHeight w:val="295"/>
        </w:trPr>
        <w:tc>
          <w:tcPr>
            <w:tcW w:w="1148" w:type="dxa"/>
            <w:tcBorders>
              <w:top w:val="single" w:sz="8" w:space="0" w:color="8DA9DA"/>
              <w:left w:val="single" w:sz="8" w:space="0" w:color="8DA9DA"/>
              <w:bottom w:val="single" w:sz="8" w:space="0" w:color="8DA9DA"/>
              <w:right w:val="nil"/>
            </w:tcBorders>
          </w:tcPr>
          <w:p w14:paraId="354007EA" w14:textId="77777777" w:rsidR="007F36D8" w:rsidRDefault="007F36D8"/>
        </w:tc>
        <w:tc>
          <w:tcPr>
            <w:tcW w:w="940" w:type="dxa"/>
            <w:tcBorders>
              <w:top w:val="single" w:sz="8" w:space="0" w:color="8DA9DA"/>
              <w:left w:val="nil"/>
              <w:bottom w:val="single" w:sz="8" w:space="0" w:color="8DA9DA"/>
              <w:right w:val="nil"/>
            </w:tcBorders>
          </w:tcPr>
          <w:p w14:paraId="747C68E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3D08DE0" w14:textId="77777777" w:rsidR="007F36D8" w:rsidRDefault="007F36D8">
            <w:pPr>
              <w:jc w:val="both"/>
            </w:pPr>
            <w:r>
              <w:rPr>
                <w:rFonts w:ascii="Calibri" w:eastAsia="Calibri" w:hAnsi="Calibri" w:cs="Calibri"/>
              </w:rPr>
              <w:t>2657705418</w:t>
            </w:r>
          </w:p>
        </w:tc>
      </w:tr>
      <w:tr w:rsidR="007F36D8" w14:paraId="2B15B6F5"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6BF8BDA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08FB2E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3CF845C" w14:textId="77777777" w:rsidR="007F36D8" w:rsidRDefault="007F36D8">
            <w:pPr>
              <w:ind w:left="120"/>
              <w:jc w:val="both"/>
            </w:pPr>
            <w:r>
              <w:rPr>
                <w:rFonts w:ascii="Calibri" w:eastAsia="Calibri" w:hAnsi="Calibri" w:cs="Calibri"/>
              </w:rPr>
              <w:t>103239497</w:t>
            </w:r>
          </w:p>
        </w:tc>
      </w:tr>
      <w:tr w:rsidR="007F36D8" w14:paraId="42749E8F" w14:textId="77777777">
        <w:trPr>
          <w:trHeight w:val="295"/>
        </w:trPr>
        <w:tc>
          <w:tcPr>
            <w:tcW w:w="1148" w:type="dxa"/>
            <w:tcBorders>
              <w:top w:val="single" w:sz="8" w:space="0" w:color="8DA9DA"/>
              <w:left w:val="single" w:sz="8" w:space="0" w:color="8DA9DA"/>
              <w:bottom w:val="single" w:sz="8" w:space="0" w:color="8DA9DA"/>
              <w:right w:val="nil"/>
            </w:tcBorders>
          </w:tcPr>
          <w:p w14:paraId="7B18A04E" w14:textId="77777777" w:rsidR="007F36D8" w:rsidRDefault="007F36D8"/>
        </w:tc>
        <w:tc>
          <w:tcPr>
            <w:tcW w:w="940" w:type="dxa"/>
            <w:tcBorders>
              <w:top w:val="single" w:sz="8" w:space="0" w:color="8DA9DA"/>
              <w:left w:val="nil"/>
              <w:bottom w:val="single" w:sz="8" w:space="0" w:color="8DA9DA"/>
              <w:right w:val="nil"/>
            </w:tcBorders>
          </w:tcPr>
          <w:p w14:paraId="7ACABF3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F170DAE" w14:textId="77777777" w:rsidR="007F36D8" w:rsidRDefault="007F36D8">
            <w:pPr>
              <w:jc w:val="both"/>
            </w:pPr>
            <w:r>
              <w:rPr>
                <w:rFonts w:ascii="Calibri" w:eastAsia="Calibri" w:hAnsi="Calibri" w:cs="Calibri"/>
              </w:rPr>
              <w:t>3702968351</w:t>
            </w:r>
          </w:p>
        </w:tc>
      </w:tr>
      <w:tr w:rsidR="007F36D8" w14:paraId="39AAF96A"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0EF39F55"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334290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3164D93" w14:textId="77777777" w:rsidR="007F36D8" w:rsidRDefault="007F36D8">
            <w:r>
              <w:rPr>
                <w:rFonts w:ascii="Calibri" w:eastAsia="Calibri" w:hAnsi="Calibri" w:cs="Calibri"/>
              </w:rPr>
              <w:t>39988648</w:t>
            </w:r>
          </w:p>
        </w:tc>
      </w:tr>
      <w:tr w:rsidR="007F36D8" w14:paraId="720F76D5" w14:textId="77777777">
        <w:trPr>
          <w:trHeight w:val="295"/>
        </w:trPr>
        <w:tc>
          <w:tcPr>
            <w:tcW w:w="1148" w:type="dxa"/>
            <w:tcBorders>
              <w:top w:val="single" w:sz="8" w:space="0" w:color="8DA9DA"/>
              <w:left w:val="single" w:sz="8" w:space="0" w:color="8DA9DA"/>
              <w:bottom w:val="single" w:sz="8" w:space="0" w:color="8DA9DA"/>
              <w:right w:val="nil"/>
            </w:tcBorders>
          </w:tcPr>
          <w:p w14:paraId="6F2F1878" w14:textId="77777777" w:rsidR="007F36D8" w:rsidRDefault="007F36D8"/>
        </w:tc>
        <w:tc>
          <w:tcPr>
            <w:tcW w:w="940" w:type="dxa"/>
            <w:tcBorders>
              <w:top w:val="single" w:sz="8" w:space="0" w:color="8DA9DA"/>
              <w:left w:val="nil"/>
              <w:bottom w:val="single" w:sz="8" w:space="0" w:color="8DA9DA"/>
              <w:right w:val="nil"/>
            </w:tcBorders>
          </w:tcPr>
          <w:p w14:paraId="7CCA9FF0"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0466AD35" w14:textId="77777777" w:rsidR="007F36D8" w:rsidRDefault="007F36D8">
            <w:pPr>
              <w:jc w:val="both"/>
            </w:pPr>
            <w:r>
              <w:rPr>
                <w:rFonts w:ascii="Calibri" w:eastAsia="Calibri" w:hAnsi="Calibri" w:cs="Calibri"/>
              </w:rPr>
              <w:t>1036194221</w:t>
            </w:r>
          </w:p>
        </w:tc>
      </w:tr>
      <w:tr w:rsidR="007F36D8" w14:paraId="122F9F34"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64ECC81"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280845E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06EB556" w14:textId="77777777" w:rsidR="007F36D8" w:rsidRDefault="007F36D8">
            <w:pPr>
              <w:ind w:left="120"/>
              <w:jc w:val="both"/>
            </w:pPr>
            <w:r>
              <w:rPr>
                <w:rFonts w:ascii="Calibri" w:eastAsia="Calibri" w:hAnsi="Calibri" w:cs="Calibri"/>
              </w:rPr>
              <w:t>441434223</w:t>
            </w:r>
          </w:p>
        </w:tc>
      </w:tr>
      <w:tr w:rsidR="007F36D8" w14:paraId="4BA889F0" w14:textId="77777777">
        <w:trPr>
          <w:trHeight w:val="295"/>
        </w:trPr>
        <w:tc>
          <w:tcPr>
            <w:tcW w:w="1148" w:type="dxa"/>
            <w:tcBorders>
              <w:top w:val="single" w:sz="8" w:space="0" w:color="8DA9DA"/>
              <w:left w:val="single" w:sz="8" w:space="0" w:color="8DA9DA"/>
              <w:bottom w:val="single" w:sz="8" w:space="0" w:color="8DA9DA"/>
              <w:right w:val="nil"/>
            </w:tcBorders>
          </w:tcPr>
          <w:p w14:paraId="47FB4423" w14:textId="77777777" w:rsidR="007F36D8" w:rsidRDefault="007F36D8"/>
        </w:tc>
        <w:tc>
          <w:tcPr>
            <w:tcW w:w="940" w:type="dxa"/>
            <w:tcBorders>
              <w:top w:val="single" w:sz="8" w:space="0" w:color="8DA9DA"/>
              <w:left w:val="nil"/>
              <w:bottom w:val="single" w:sz="8" w:space="0" w:color="8DA9DA"/>
              <w:right w:val="nil"/>
            </w:tcBorders>
          </w:tcPr>
          <w:p w14:paraId="0D71E00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4AC93A2" w14:textId="77777777" w:rsidR="007F36D8" w:rsidRDefault="007F36D8">
            <w:pPr>
              <w:ind w:left="120"/>
              <w:jc w:val="both"/>
            </w:pPr>
            <w:r>
              <w:rPr>
                <w:rFonts w:ascii="Calibri" w:eastAsia="Calibri" w:hAnsi="Calibri" w:cs="Calibri"/>
              </w:rPr>
              <w:t>637832890</w:t>
            </w:r>
          </w:p>
        </w:tc>
      </w:tr>
      <w:tr w:rsidR="007F36D8" w14:paraId="60FC8A45"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BC09F18"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7A42C91"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004E9025" w14:textId="77777777" w:rsidR="007F36D8" w:rsidRDefault="007F36D8">
            <w:pPr>
              <w:ind w:left="120"/>
              <w:jc w:val="both"/>
            </w:pPr>
            <w:r>
              <w:rPr>
                <w:rFonts w:ascii="Calibri" w:eastAsia="Calibri" w:hAnsi="Calibri" w:cs="Calibri"/>
              </w:rPr>
              <w:t>332940486</w:t>
            </w:r>
          </w:p>
        </w:tc>
      </w:tr>
      <w:tr w:rsidR="007F36D8" w14:paraId="60C0CBD5" w14:textId="77777777">
        <w:trPr>
          <w:trHeight w:val="295"/>
        </w:trPr>
        <w:tc>
          <w:tcPr>
            <w:tcW w:w="1148" w:type="dxa"/>
            <w:tcBorders>
              <w:top w:val="single" w:sz="8" w:space="0" w:color="8DA9DA"/>
              <w:left w:val="single" w:sz="8" w:space="0" w:color="8DA9DA"/>
              <w:bottom w:val="single" w:sz="8" w:space="0" w:color="8DA9DA"/>
              <w:right w:val="nil"/>
            </w:tcBorders>
          </w:tcPr>
          <w:p w14:paraId="53516710" w14:textId="77777777" w:rsidR="007F36D8" w:rsidRDefault="007F36D8"/>
        </w:tc>
        <w:tc>
          <w:tcPr>
            <w:tcW w:w="940" w:type="dxa"/>
            <w:tcBorders>
              <w:top w:val="single" w:sz="8" w:space="0" w:color="8DA9DA"/>
              <w:left w:val="nil"/>
              <w:bottom w:val="single" w:sz="8" w:space="0" w:color="8DA9DA"/>
              <w:right w:val="nil"/>
            </w:tcBorders>
          </w:tcPr>
          <w:p w14:paraId="74EBAB8C"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02118CB" w14:textId="77777777" w:rsidR="007F36D8" w:rsidRDefault="007F36D8">
            <w:pPr>
              <w:ind w:left="120"/>
              <w:jc w:val="both"/>
            </w:pPr>
            <w:r>
              <w:rPr>
                <w:rFonts w:ascii="Calibri" w:eastAsia="Calibri" w:hAnsi="Calibri" w:cs="Calibri"/>
              </w:rPr>
              <w:t>115665629</w:t>
            </w:r>
          </w:p>
        </w:tc>
      </w:tr>
      <w:tr w:rsidR="007F36D8" w14:paraId="207C132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5F588B0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2DABE3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CC158E4" w14:textId="77777777" w:rsidR="007F36D8" w:rsidRDefault="007F36D8">
            <w:pPr>
              <w:ind w:left="120"/>
              <w:jc w:val="both"/>
            </w:pPr>
            <w:r>
              <w:rPr>
                <w:rFonts w:ascii="Calibri" w:eastAsia="Calibri" w:hAnsi="Calibri" w:cs="Calibri"/>
              </w:rPr>
              <w:t>137442486</w:t>
            </w:r>
          </w:p>
        </w:tc>
      </w:tr>
      <w:tr w:rsidR="007F36D8" w14:paraId="42DF1648" w14:textId="77777777">
        <w:trPr>
          <w:trHeight w:val="295"/>
        </w:trPr>
        <w:tc>
          <w:tcPr>
            <w:tcW w:w="1148" w:type="dxa"/>
            <w:tcBorders>
              <w:top w:val="single" w:sz="8" w:space="0" w:color="8DA9DA"/>
              <w:left w:val="single" w:sz="8" w:space="0" w:color="8DA9DA"/>
              <w:bottom w:val="single" w:sz="8" w:space="0" w:color="8DA9DA"/>
              <w:right w:val="nil"/>
            </w:tcBorders>
          </w:tcPr>
          <w:p w14:paraId="52F75712" w14:textId="77777777" w:rsidR="007F36D8" w:rsidRDefault="007F36D8"/>
        </w:tc>
        <w:tc>
          <w:tcPr>
            <w:tcW w:w="940" w:type="dxa"/>
            <w:tcBorders>
              <w:top w:val="single" w:sz="8" w:space="0" w:color="8DA9DA"/>
              <w:left w:val="nil"/>
              <w:bottom w:val="single" w:sz="8" w:space="0" w:color="8DA9DA"/>
              <w:right w:val="nil"/>
            </w:tcBorders>
          </w:tcPr>
          <w:p w14:paraId="75D4253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66A429A9" w14:textId="77777777" w:rsidR="007F36D8" w:rsidRDefault="007F36D8">
            <w:r>
              <w:rPr>
                <w:rFonts w:ascii="Calibri" w:eastAsia="Calibri" w:hAnsi="Calibri" w:cs="Calibri"/>
              </w:rPr>
              <w:t>43502993</w:t>
            </w:r>
          </w:p>
        </w:tc>
      </w:tr>
      <w:tr w:rsidR="007F36D8" w14:paraId="6435C39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0366927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110E801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745461B8" w14:textId="77777777" w:rsidR="007F36D8" w:rsidRDefault="007F36D8">
            <w:r>
              <w:rPr>
                <w:rFonts w:ascii="Calibri" w:eastAsia="Calibri" w:hAnsi="Calibri" w:cs="Calibri"/>
              </w:rPr>
              <w:t>72386254</w:t>
            </w:r>
          </w:p>
        </w:tc>
      </w:tr>
      <w:tr w:rsidR="007F36D8" w14:paraId="7578A571" w14:textId="77777777">
        <w:trPr>
          <w:trHeight w:val="295"/>
        </w:trPr>
        <w:tc>
          <w:tcPr>
            <w:tcW w:w="1148" w:type="dxa"/>
            <w:tcBorders>
              <w:top w:val="single" w:sz="8" w:space="0" w:color="8DA9DA"/>
              <w:left w:val="single" w:sz="8" w:space="0" w:color="8DA9DA"/>
              <w:bottom w:val="single" w:sz="8" w:space="0" w:color="8DA9DA"/>
              <w:right w:val="nil"/>
            </w:tcBorders>
          </w:tcPr>
          <w:p w14:paraId="7D9E0392" w14:textId="77777777" w:rsidR="007F36D8" w:rsidRDefault="007F36D8"/>
        </w:tc>
        <w:tc>
          <w:tcPr>
            <w:tcW w:w="940" w:type="dxa"/>
            <w:tcBorders>
              <w:top w:val="single" w:sz="8" w:space="0" w:color="8DA9DA"/>
              <w:left w:val="nil"/>
              <w:bottom w:val="single" w:sz="8" w:space="0" w:color="8DA9DA"/>
              <w:right w:val="nil"/>
            </w:tcBorders>
          </w:tcPr>
          <w:p w14:paraId="31FBF851"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A721411" w14:textId="77777777" w:rsidR="007F36D8" w:rsidRDefault="007F36D8">
            <w:pPr>
              <w:ind w:left="120"/>
              <w:jc w:val="both"/>
            </w:pPr>
            <w:r>
              <w:rPr>
                <w:rFonts w:ascii="Calibri" w:eastAsia="Calibri" w:hAnsi="Calibri" w:cs="Calibri"/>
              </w:rPr>
              <w:t>286530881</w:t>
            </w:r>
          </w:p>
        </w:tc>
      </w:tr>
      <w:tr w:rsidR="007F36D8" w14:paraId="10B1D059"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306FD504"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4D4BC2C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E7B712D" w14:textId="77777777" w:rsidR="007F36D8" w:rsidRDefault="007F36D8">
            <w:r>
              <w:rPr>
                <w:rFonts w:ascii="Calibri" w:eastAsia="Calibri" w:hAnsi="Calibri" w:cs="Calibri"/>
              </w:rPr>
              <w:t>80038832</w:t>
            </w:r>
          </w:p>
        </w:tc>
      </w:tr>
      <w:tr w:rsidR="007F36D8" w14:paraId="66035FA1" w14:textId="77777777">
        <w:trPr>
          <w:trHeight w:val="295"/>
        </w:trPr>
        <w:tc>
          <w:tcPr>
            <w:tcW w:w="1148" w:type="dxa"/>
            <w:tcBorders>
              <w:top w:val="single" w:sz="8" w:space="0" w:color="8DA9DA"/>
              <w:left w:val="single" w:sz="8" w:space="0" w:color="8DA9DA"/>
              <w:bottom w:val="single" w:sz="8" w:space="0" w:color="8DA9DA"/>
              <w:right w:val="nil"/>
            </w:tcBorders>
          </w:tcPr>
          <w:p w14:paraId="1092A9B2" w14:textId="77777777" w:rsidR="007F36D8" w:rsidRDefault="007F36D8"/>
        </w:tc>
        <w:tc>
          <w:tcPr>
            <w:tcW w:w="940" w:type="dxa"/>
            <w:tcBorders>
              <w:top w:val="single" w:sz="8" w:space="0" w:color="8DA9DA"/>
              <w:left w:val="nil"/>
              <w:bottom w:val="single" w:sz="8" w:space="0" w:color="8DA9DA"/>
              <w:right w:val="nil"/>
            </w:tcBorders>
          </w:tcPr>
          <w:p w14:paraId="6584D07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333DD439" w14:textId="77777777" w:rsidR="007F36D8" w:rsidRDefault="007F36D8">
            <w:r>
              <w:rPr>
                <w:rFonts w:ascii="Calibri" w:eastAsia="Calibri" w:hAnsi="Calibri" w:cs="Calibri"/>
              </w:rPr>
              <w:t>57836136</w:t>
            </w:r>
          </w:p>
        </w:tc>
      </w:tr>
      <w:tr w:rsidR="007F36D8" w14:paraId="2AE8E029"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2A7883EC"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C69C5CE"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0D65E35" w14:textId="77777777" w:rsidR="007F36D8" w:rsidRDefault="007F36D8">
            <w:r>
              <w:rPr>
                <w:rFonts w:ascii="Calibri" w:eastAsia="Calibri" w:hAnsi="Calibri" w:cs="Calibri"/>
              </w:rPr>
              <w:t>18836068</w:t>
            </w:r>
          </w:p>
        </w:tc>
      </w:tr>
      <w:tr w:rsidR="007F36D8" w14:paraId="7683AA0C" w14:textId="77777777">
        <w:trPr>
          <w:trHeight w:val="295"/>
        </w:trPr>
        <w:tc>
          <w:tcPr>
            <w:tcW w:w="1148" w:type="dxa"/>
            <w:tcBorders>
              <w:top w:val="single" w:sz="8" w:space="0" w:color="8DA9DA"/>
              <w:left w:val="single" w:sz="8" w:space="0" w:color="8DA9DA"/>
              <w:bottom w:val="single" w:sz="8" w:space="0" w:color="8DA9DA"/>
              <w:right w:val="nil"/>
            </w:tcBorders>
          </w:tcPr>
          <w:p w14:paraId="42EC549E" w14:textId="77777777" w:rsidR="007F36D8" w:rsidRDefault="007F36D8"/>
        </w:tc>
        <w:tc>
          <w:tcPr>
            <w:tcW w:w="940" w:type="dxa"/>
            <w:tcBorders>
              <w:top w:val="single" w:sz="8" w:space="0" w:color="8DA9DA"/>
              <w:left w:val="nil"/>
              <w:bottom w:val="single" w:sz="8" w:space="0" w:color="8DA9DA"/>
              <w:right w:val="nil"/>
            </w:tcBorders>
          </w:tcPr>
          <w:p w14:paraId="7F77156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67DE33F" w14:textId="77777777" w:rsidR="007F36D8" w:rsidRDefault="007F36D8">
            <w:r>
              <w:rPr>
                <w:rFonts w:ascii="Calibri" w:eastAsia="Calibri" w:hAnsi="Calibri" w:cs="Calibri"/>
              </w:rPr>
              <w:t>20431811</w:t>
            </w:r>
          </w:p>
        </w:tc>
      </w:tr>
      <w:tr w:rsidR="007F36D8" w14:paraId="171A48B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341F771C"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629449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83A13E6" w14:textId="77777777" w:rsidR="007F36D8" w:rsidRDefault="007F36D8">
            <w:pPr>
              <w:ind w:left="120"/>
              <w:jc w:val="both"/>
            </w:pPr>
            <w:r>
              <w:rPr>
                <w:rFonts w:ascii="Calibri" w:eastAsia="Calibri" w:hAnsi="Calibri" w:cs="Calibri"/>
              </w:rPr>
              <w:t>217196784</w:t>
            </w:r>
          </w:p>
        </w:tc>
      </w:tr>
      <w:tr w:rsidR="007F36D8" w14:paraId="65846298" w14:textId="77777777">
        <w:trPr>
          <w:trHeight w:val="295"/>
        </w:trPr>
        <w:tc>
          <w:tcPr>
            <w:tcW w:w="1148" w:type="dxa"/>
            <w:tcBorders>
              <w:top w:val="single" w:sz="8" w:space="0" w:color="8DA9DA"/>
              <w:left w:val="single" w:sz="8" w:space="0" w:color="8DA9DA"/>
              <w:bottom w:val="single" w:sz="8" w:space="0" w:color="8DA9DA"/>
              <w:right w:val="nil"/>
            </w:tcBorders>
          </w:tcPr>
          <w:p w14:paraId="6664F02B" w14:textId="77777777" w:rsidR="007F36D8" w:rsidRDefault="007F36D8"/>
        </w:tc>
        <w:tc>
          <w:tcPr>
            <w:tcW w:w="940" w:type="dxa"/>
            <w:tcBorders>
              <w:top w:val="single" w:sz="8" w:space="0" w:color="8DA9DA"/>
              <w:left w:val="nil"/>
              <w:bottom w:val="single" w:sz="8" w:space="0" w:color="8DA9DA"/>
              <w:right w:val="nil"/>
            </w:tcBorders>
          </w:tcPr>
          <w:p w14:paraId="495E915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BFA89C7" w14:textId="77777777" w:rsidR="007F36D8" w:rsidRDefault="007F36D8">
            <w:pPr>
              <w:ind w:left="120"/>
              <w:jc w:val="both"/>
            </w:pPr>
            <w:r>
              <w:rPr>
                <w:rFonts w:ascii="Calibri" w:eastAsia="Calibri" w:hAnsi="Calibri" w:cs="Calibri"/>
              </w:rPr>
              <w:t>367718879</w:t>
            </w:r>
          </w:p>
        </w:tc>
      </w:tr>
      <w:tr w:rsidR="007F36D8" w14:paraId="2A5623DF"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22C7501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3593BC8"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215739EE" w14:textId="77777777" w:rsidR="007F36D8" w:rsidRDefault="007F36D8">
            <w:pPr>
              <w:jc w:val="right"/>
            </w:pPr>
            <w:r>
              <w:rPr>
                <w:rFonts w:ascii="Calibri" w:eastAsia="Calibri" w:hAnsi="Calibri" w:cs="Calibri"/>
              </w:rPr>
              <w:t>2561704</w:t>
            </w:r>
          </w:p>
        </w:tc>
      </w:tr>
      <w:tr w:rsidR="007F36D8" w14:paraId="02367608" w14:textId="77777777">
        <w:trPr>
          <w:trHeight w:val="295"/>
        </w:trPr>
        <w:tc>
          <w:tcPr>
            <w:tcW w:w="1148" w:type="dxa"/>
            <w:tcBorders>
              <w:top w:val="single" w:sz="8" w:space="0" w:color="8DA9DA"/>
              <w:left w:val="single" w:sz="8" w:space="0" w:color="8DA9DA"/>
              <w:bottom w:val="single" w:sz="8" w:space="0" w:color="8DA9DA"/>
              <w:right w:val="nil"/>
            </w:tcBorders>
          </w:tcPr>
          <w:p w14:paraId="45AAF5A2" w14:textId="77777777" w:rsidR="007F36D8" w:rsidRDefault="007F36D8"/>
        </w:tc>
        <w:tc>
          <w:tcPr>
            <w:tcW w:w="940" w:type="dxa"/>
            <w:tcBorders>
              <w:top w:val="single" w:sz="8" w:space="0" w:color="8DA9DA"/>
              <w:left w:val="nil"/>
              <w:bottom w:val="single" w:sz="8" w:space="0" w:color="8DA9DA"/>
              <w:right w:val="nil"/>
            </w:tcBorders>
          </w:tcPr>
          <w:p w14:paraId="4A9E169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DD5E81D" w14:textId="77777777" w:rsidR="007F36D8" w:rsidRDefault="007F36D8">
            <w:r>
              <w:rPr>
                <w:rFonts w:ascii="Calibri" w:eastAsia="Calibri" w:hAnsi="Calibri" w:cs="Calibri"/>
              </w:rPr>
              <w:t>17460552</w:t>
            </w:r>
          </w:p>
        </w:tc>
      </w:tr>
      <w:tr w:rsidR="007F36D8" w14:paraId="590C840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E5ACE0B"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7C9F849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0EAE8AB9" w14:textId="77777777" w:rsidR="007F36D8" w:rsidRDefault="007F36D8">
            <w:pPr>
              <w:ind w:left="120"/>
              <w:jc w:val="both"/>
            </w:pPr>
            <w:r>
              <w:rPr>
                <w:rFonts w:ascii="Calibri" w:eastAsia="Calibri" w:hAnsi="Calibri" w:cs="Calibri"/>
              </w:rPr>
              <w:t>186217159</w:t>
            </w:r>
          </w:p>
        </w:tc>
      </w:tr>
      <w:tr w:rsidR="007F36D8" w14:paraId="4925BE2C" w14:textId="77777777">
        <w:trPr>
          <w:trHeight w:val="295"/>
        </w:trPr>
        <w:tc>
          <w:tcPr>
            <w:tcW w:w="1148" w:type="dxa"/>
            <w:tcBorders>
              <w:top w:val="single" w:sz="8" w:space="0" w:color="8DA9DA"/>
              <w:left w:val="single" w:sz="8" w:space="0" w:color="8DA9DA"/>
              <w:bottom w:val="single" w:sz="8" w:space="0" w:color="8DA9DA"/>
              <w:right w:val="nil"/>
            </w:tcBorders>
          </w:tcPr>
          <w:p w14:paraId="5032739C" w14:textId="77777777" w:rsidR="007F36D8" w:rsidRDefault="007F36D8"/>
        </w:tc>
        <w:tc>
          <w:tcPr>
            <w:tcW w:w="940" w:type="dxa"/>
            <w:tcBorders>
              <w:top w:val="single" w:sz="8" w:space="0" w:color="8DA9DA"/>
              <w:left w:val="nil"/>
              <w:bottom w:val="single" w:sz="8" w:space="0" w:color="8DA9DA"/>
              <w:right w:val="nil"/>
            </w:tcBorders>
          </w:tcPr>
          <w:p w14:paraId="3A8A0AC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5CCD4039" w14:textId="77777777" w:rsidR="007F36D8" w:rsidRDefault="007F36D8">
            <w:r>
              <w:rPr>
                <w:rFonts w:ascii="Calibri" w:eastAsia="Calibri" w:hAnsi="Calibri" w:cs="Calibri"/>
              </w:rPr>
              <w:t>67760268</w:t>
            </w:r>
          </w:p>
        </w:tc>
      </w:tr>
      <w:tr w:rsidR="007F36D8" w14:paraId="4FA3B131"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47FD744D"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6163916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3CDF7AE" w14:textId="77777777" w:rsidR="007F36D8" w:rsidRDefault="007F36D8">
            <w:r>
              <w:rPr>
                <w:rFonts w:ascii="Calibri" w:eastAsia="Calibri" w:hAnsi="Calibri" w:cs="Calibri"/>
              </w:rPr>
              <w:t>71830969</w:t>
            </w:r>
          </w:p>
        </w:tc>
      </w:tr>
      <w:tr w:rsidR="007F36D8" w14:paraId="66545F54" w14:textId="77777777">
        <w:trPr>
          <w:trHeight w:val="295"/>
        </w:trPr>
        <w:tc>
          <w:tcPr>
            <w:tcW w:w="1148" w:type="dxa"/>
            <w:tcBorders>
              <w:top w:val="single" w:sz="8" w:space="0" w:color="8DA9DA"/>
              <w:left w:val="single" w:sz="8" w:space="0" w:color="8DA9DA"/>
              <w:bottom w:val="single" w:sz="8" w:space="0" w:color="8DA9DA"/>
              <w:right w:val="nil"/>
            </w:tcBorders>
          </w:tcPr>
          <w:p w14:paraId="55D17C9E" w14:textId="77777777" w:rsidR="007F36D8" w:rsidRDefault="007F36D8"/>
        </w:tc>
        <w:tc>
          <w:tcPr>
            <w:tcW w:w="940" w:type="dxa"/>
            <w:tcBorders>
              <w:top w:val="single" w:sz="8" w:space="0" w:color="8DA9DA"/>
              <w:left w:val="nil"/>
              <w:bottom w:val="single" w:sz="8" w:space="0" w:color="8DA9DA"/>
              <w:right w:val="nil"/>
            </w:tcBorders>
          </w:tcPr>
          <w:p w14:paraId="60A68EB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70BEE497" w14:textId="77777777" w:rsidR="007F36D8" w:rsidRDefault="007F36D8">
            <w:pPr>
              <w:ind w:left="120"/>
              <w:jc w:val="both"/>
            </w:pPr>
            <w:r>
              <w:rPr>
                <w:rFonts w:ascii="Calibri" w:eastAsia="Calibri" w:hAnsi="Calibri" w:cs="Calibri"/>
              </w:rPr>
              <w:t>104304751</w:t>
            </w:r>
          </w:p>
        </w:tc>
      </w:tr>
      <w:tr w:rsidR="007F36D8" w14:paraId="38D94024"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4DD9F7B3"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E00743B"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277CBFC" w14:textId="77777777" w:rsidR="007F36D8" w:rsidRDefault="007F36D8">
            <w:pPr>
              <w:ind w:left="120"/>
              <w:jc w:val="both"/>
            </w:pPr>
            <w:r>
              <w:rPr>
                <w:rFonts w:ascii="Calibri" w:eastAsia="Calibri" w:hAnsi="Calibri" w:cs="Calibri"/>
              </w:rPr>
              <w:t>618108748</w:t>
            </w:r>
          </w:p>
        </w:tc>
      </w:tr>
      <w:tr w:rsidR="007F36D8" w14:paraId="40F771E0" w14:textId="77777777">
        <w:trPr>
          <w:trHeight w:val="295"/>
        </w:trPr>
        <w:tc>
          <w:tcPr>
            <w:tcW w:w="1148" w:type="dxa"/>
            <w:tcBorders>
              <w:top w:val="single" w:sz="8" w:space="0" w:color="8DA9DA"/>
              <w:left w:val="single" w:sz="8" w:space="0" w:color="8DA9DA"/>
              <w:bottom w:val="single" w:sz="8" w:space="0" w:color="8DA9DA"/>
              <w:right w:val="nil"/>
            </w:tcBorders>
          </w:tcPr>
          <w:p w14:paraId="017E6466" w14:textId="77777777" w:rsidR="007F36D8" w:rsidRDefault="007F36D8"/>
        </w:tc>
        <w:tc>
          <w:tcPr>
            <w:tcW w:w="940" w:type="dxa"/>
            <w:tcBorders>
              <w:top w:val="single" w:sz="8" w:space="0" w:color="8DA9DA"/>
              <w:left w:val="nil"/>
              <w:bottom w:val="single" w:sz="8" w:space="0" w:color="8DA9DA"/>
              <w:right w:val="nil"/>
            </w:tcBorders>
          </w:tcPr>
          <w:p w14:paraId="68DE3CD2"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30D04518" w14:textId="77777777" w:rsidR="007F36D8" w:rsidRDefault="007F36D8">
            <w:pPr>
              <w:ind w:left="120"/>
              <w:jc w:val="both"/>
            </w:pPr>
            <w:r>
              <w:rPr>
                <w:rFonts w:ascii="Calibri" w:eastAsia="Calibri" w:hAnsi="Calibri" w:cs="Calibri"/>
              </w:rPr>
              <w:t>279745173</w:t>
            </w:r>
          </w:p>
        </w:tc>
      </w:tr>
      <w:tr w:rsidR="007F36D8" w14:paraId="4571943B"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6FD87524"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E12CCF4"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124D959E" w14:textId="77777777" w:rsidR="007F36D8" w:rsidRDefault="007F36D8">
            <w:pPr>
              <w:ind w:left="120"/>
              <w:jc w:val="both"/>
            </w:pPr>
            <w:r>
              <w:rPr>
                <w:rFonts w:ascii="Calibri" w:eastAsia="Calibri" w:hAnsi="Calibri" w:cs="Calibri"/>
              </w:rPr>
              <w:t>311115254</w:t>
            </w:r>
          </w:p>
        </w:tc>
      </w:tr>
      <w:tr w:rsidR="007F36D8" w14:paraId="012E940E" w14:textId="77777777">
        <w:trPr>
          <w:trHeight w:val="295"/>
        </w:trPr>
        <w:tc>
          <w:tcPr>
            <w:tcW w:w="1148" w:type="dxa"/>
            <w:tcBorders>
              <w:top w:val="single" w:sz="8" w:space="0" w:color="8DA9DA"/>
              <w:left w:val="single" w:sz="8" w:space="0" w:color="8DA9DA"/>
              <w:bottom w:val="single" w:sz="8" w:space="0" w:color="8DA9DA"/>
              <w:right w:val="nil"/>
            </w:tcBorders>
          </w:tcPr>
          <w:p w14:paraId="3150805D" w14:textId="77777777" w:rsidR="007F36D8" w:rsidRDefault="007F36D8"/>
        </w:tc>
        <w:tc>
          <w:tcPr>
            <w:tcW w:w="940" w:type="dxa"/>
            <w:tcBorders>
              <w:top w:val="single" w:sz="8" w:space="0" w:color="8DA9DA"/>
              <w:left w:val="nil"/>
              <w:bottom w:val="single" w:sz="8" w:space="0" w:color="8DA9DA"/>
              <w:right w:val="nil"/>
            </w:tcBorders>
          </w:tcPr>
          <w:p w14:paraId="78593CF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28486A8" w14:textId="77777777" w:rsidR="007F36D8" w:rsidRDefault="007F36D8">
            <w:r>
              <w:rPr>
                <w:rFonts w:ascii="Calibri" w:eastAsia="Calibri" w:hAnsi="Calibri" w:cs="Calibri"/>
              </w:rPr>
              <w:t>82664403</w:t>
            </w:r>
          </w:p>
        </w:tc>
      </w:tr>
      <w:tr w:rsidR="007F36D8" w14:paraId="0028C218"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2F29953"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FF106DA"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3CA0CEC2" w14:textId="77777777" w:rsidR="007F36D8" w:rsidRDefault="007F36D8">
            <w:pPr>
              <w:ind w:left="120"/>
              <w:jc w:val="both"/>
            </w:pPr>
            <w:r>
              <w:rPr>
                <w:rFonts w:ascii="Calibri" w:eastAsia="Calibri" w:hAnsi="Calibri" w:cs="Calibri"/>
              </w:rPr>
              <w:t>544135813</w:t>
            </w:r>
          </w:p>
        </w:tc>
      </w:tr>
      <w:tr w:rsidR="007F36D8" w14:paraId="20AEEAE4" w14:textId="77777777">
        <w:trPr>
          <w:trHeight w:val="295"/>
        </w:trPr>
        <w:tc>
          <w:tcPr>
            <w:tcW w:w="1148" w:type="dxa"/>
            <w:tcBorders>
              <w:top w:val="single" w:sz="8" w:space="0" w:color="8DA9DA"/>
              <w:left w:val="single" w:sz="8" w:space="0" w:color="8DA9DA"/>
              <w:bottom w:val="single" w:sz="8" w:space="0" w:color="8DA9DA"/>
              <w:right w:val="nil"/>
            </w:tcBorders>
          </w:tcPr>
          <w:p w14:paraId="36AACF7D" w14:textId="77777777" w:rsidR="007F36D8" w:rsidRDefault="007F36D8"/>
        </w:tc>
        <w:tc>
          <w:tcPr>
            <w:tcW w:w="940" w:type="dxa"/>
            <w:tcBorders>
              <w:top w:val="single" w:sz="8" w:space="0" w:color="8DA9DA"/>
              <w:left w:val="nil"/>
              <w:bottom w:val="single" w:sz="8" w:space="0" w:color="8DA9DA"/>
              <w:right w:val="nil"/>
            </w:tcBorders>
          </w:tcPr>
          <w:p w14:paraId="51E6ADC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9A66CF6" w14:textId="77777777" w:rsidR="007F36D8" w:rsidRDefault="007F36D8">
            <w:pPr>
              <w:ind w:left="120"/>
              <w:jc w:val="both"/>
            </w:pPr>
            <w:r>
              <w:rPr>
                <w:rFonts w:ascii="Calibri" w:eastAsia="Calibri" w:hAnsi="Calibri" w:cs="Calibri"/>
              </w:rPr>
              <w:t>305146511</w:t>
            </w:r>
          </w:p>
        </w:tc>
      </w:tr>
      <w:tr w:rsidR="007F36D8" w14:paraId="4C6B8DC0"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175F847"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5C2B89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2A319D48" w14:textId="77777777" w:rsidR="007F36D8" w:rsidRDefault="007F36D8">
            <w:pPr>
              <w:ind w:left="120"/>
              <w:jc w:val="both"/>
            </w:pPr>
            <w:r>
              <w:rPr>
                <w:rFonts w:ascii="Calibri" w:eastAsia="Calibri" w:hAnsi="Calibri" w:cs="Calibri"/>
              </w:rPr>
              <w:t>893106335</w:t>
            </w:r>
          </w:p>
        </w:tc>
      </w:tr>
      <w:tr w:rsidR="007F36D8" w14:paraId="12385303" w14:textId="77777777">
        <w:trPr>
          <w:trHeight w:val="295"/>
        </w:trPr>
        <w:tc>
          <w:tcPr>
            <w:tcW w:w="1148" w:type="dxa"/>
            <w:tcBorders>
              <w:top w:val="single" w:sz="8" w:space="0" w:color="8DA9DA"/>
              <w:left w:val="single" w:sz="8" w:space="0" w:color="8DA9DA"/>
              <w:bottom w:val="single" w:sz="8" w:space="0" w:color="8DA9DA"/>
              <w:right w:val="nil"/>
            </w:tcBorders>
          </w:tcPr>
          <w:p w14:paraId="5529DA3D" w14:textId="77777777" w:rsidR="007F36D8" w:rsidRDefault="007F36D8"/>
        </w:tc>
        <w:tc>
          <w:tcPr>
            <w:tcW w:w="940" w:type="dxa"/>
            <w:tcBorders>
              <w:top w:val="single" w:sz="8" w:space="0" w:color="8DA9DA"/>
              <w:left w:val="nil"/>
              <w:bottom w:val="single" w:sz="8" w:space="0" w:color="8DA9DA"/>
              <w:right w:val="nil"/>
            </w:tcBorders>
          </w:tcPr>
          <w:p w14:paraId="41A627AF"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1E4D3008" w14:textId="77777777" w:rsidR="007F36D8" w:rsidRDefault="007F36D8">
            <w:pPr>
              <w:ind w:left="120"/>
              <w:jc w:val="both"/>
            </w:pPr>
            <w:r>
              <w:rPr>
                <w:rFonts w:ascii="Calibri" w:eastAsia="Calibri" w:hAnsi="Calibri" w:cs="Calibri"/>
              </w:rPr>
              <w:t>463501287</w:t>
            </w:r>
          </w:p>
        </w:tc>
      </w:tr>
      <w:tr w:rsidR="007F36D8" w14:paraId="2E0E671A"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5D56519"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36941CBD"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6B1F6263" w14:textId="77777777" w:rsidR="007F36D8" w:rsidRDefault="007F36D8">
            <w:pPr>
              <w:ind w:left="120"/>
              <w:jc w:val="both"/>
            </w:pPr>
            <w:r>
              <w:rPr>
                <w:rFonts w:ascii="Calibri" w:eastAsia="Calibri" w:hAnsi="Calibri" w:cs="Calibri"/>
              </w:rPr>
              <w:t>154698755</w:t>
            </w:r>
          </w:p>
        </w:tc>
      </w:tr>
      <w:tr w:rsidR="007F36D8" w14:paraId="10B7C34E" w14:textId="77777777">
        <w:trPr>
          <w:trHeight w:val="295"/>
        </w:trPr>
        <w:tc>
          <w:tcPr>
            <w:tcW w:w="1148" w:type="dxa"/>
            <w:tcBorders>
              <w:top w:val="single" w:sz="8" w:space="0" w:color="8DA9DA"/>
              <w:left w:val="single" w:sz="8" w:space="0" w:color="8DA9DA"/>
              <w:bottom w:val="single" w:sz="8" w:space="0" w:color="8DA9DA"/>
              <w:right w:val="nil"/>
            </w:tcBorders>
          </w:tcPr>
          <w:p w14:paraId="79962317" w14:textId="77777777" w:rsidR="007F36D8" w:rsidRDefault="007F36D8"/>
        </w:tc>
        <w:tc>
          <w:tcPr>
            <w:tcW w:w="940" w:type="dxa"/>
            <w:tcBorders>
              <w:top w:val="single" w:sz="8" w:space="0" w:color="8DA9DA"/>
              <w:left w:val="nil"/>
              <w:bottom w:val="single" w:sz="8" w:space="0" w:color="8DA9DA"/>
              <w:right w:val="nil"/>
            </w:tcBorders>
          </w:tcPr>
          <w:p w14:paraId="0FCD109C"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4902EFD6" w14:textId="77777777" w:rsidR="007F36D8" w:rsidRDefault="007F36D8">
            <w:pPr>
              <w:ind w:left="120"/>
              <w:jc w:val="both"/>
            </w:pPr>
            <w:r>
              <w:rPr>
                <w:rFonts w:ascii="Calibri" w:eastAsia="Calibri" w:hAnsi="Calibri" w:cs="Calibri"/>
              </w:rPr>
              <w:t>680744335</w:t>
            </w:r>
          </w:p>
        </w:tc>
      </w:tr>
      <w:tr w:rsidR="007F36D8" w14:paraId="6AB9D996"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74CC43A6"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5B4C3FF9"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173F194A" w14:textId="77777777" w:rsidR="007F36D8" w:rsidRDefault="007F36D8">
            <w:pPr>
              <w:jc w:val="both"/>
            </w:pPr>
            <w:r>
              <w:rPr>
                <w:rFonts w:ascii="Calibri" w:eastAsia="Calibri" w:hAnsi="Calibri" w:cs="Calibri"/>
              </w:rPr>
              <w:t>1006790438</w:t>
            </w:r>
          </w:p>
        </w:tc>
      </w:tr>
      <w:tr w:rsidR="007F36D8" w14:paraId="4610E565" w14:textId="77777777">
        <w:trPr>
          <w:trHeight w:val="295"/>
        </w:trPr>
        <w:tc>
          <w:tcPr>
            <w:tcW w:w="1148" w:type="dxa"/>
            <w:tcBorders>
              <w:top w:val="single" w:sz="8" w:space="0" w:color="8DA9DA"/>
              <w:left w:val="single" w:sz="8" w:space="0" w:color="8DA9DA"/>
              <w:bottom w:val="single" w:sz="8" w:space="0" w:color="8DA9DA"/>
              <w:right w:val="nil"/>
            </w:tcBorders>
          </w:tcPr>
          <w:p w14:paraId="76DD480C" w14:textId="77777777" w:rsidR="007F36D8" w:rsidRDefault="007F36D8"/>
        </w:tc>
        <w:tc>
          <w:tcPr>
            <w:tcW w:w="940" w:type="dxa"/>
            <w:tcBorders>
              <w:top w:val="single" w:sz="8" w:space="0" w:color="8DA9DA"/>
              <w:left w:val="nil"/>
              <w:bottom w:val="single" w:sz="8" w:space="0" w:color="8DA9DA"/>
              <w:right w:val="nil"/>
            </w:tcBorders>
          </w:tcPr>
          <w:p w14:paraId="2221FE87"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0D2E58CA" w14:textId="77777777" w:rsidR="007F36D8" w:rsidRDefault="007F36D8">
            <w:pPr>
              <w:ind w:left="120"/>
              <w:jc w:val="both"/>
            </w:pPr>
            <w:r>
              <w:rPr>
                <w:rFonts w:ascii="Calibri" w:eastAsia="Calibri" w:hAnsi="Calibri" w:cs="Calibri"/>
              </w:rPr>
              <w:t>412591956</w:t>
            </w:r>
          </w:p>
        </w:tc>
      </w:tr>
      <w:tr w:rsidR="007F36D8" w14:paraId="5870BEED" w14:textId="77777777">
        <w:trPr>
          <w:trHeight w:val="305"/>
        </w:trPr>
        <w:tc>
          <w:tcPr>
            <w:tcW w:w="1148" w:type="dxa"/>
            <w:tcBorders>
              <w:top w:val="single" w:sz="8" w:space="0" w:color="8DA9DA"/>
              <w:left w:val="single" w:sz="8" w:space="0" w:color="8DA9DA"/>
              <w:bottom w:val="single" w:sz="8" w:space="0" w:color="8DA9DA"/>
              <w:right w:val="nil"/>
            </w:tcBorders>
            <w:shd w:val="clear" w:color="auto" w:fill="D9E0F2"/>
          </w:tcPr>
          <w:p w14:paraId="113D2D62" w14:textId="77777777" w:rsidR="007F36D8" w:rsidRDefault="007F36D8"/>
        </w:tc>
        <w:tc>
          <w:tcPr>
            <w:tcW w:w="940" w:type="dxa"/>
            <w:tcBorders>
              <w:top w:val="single" w:sz="8" w:space="0" w:color="8DA9DA"/>
              <w:left w:val="nil"/>
              <w:bottom w:val="single" w:sz="8" w:space="0" w:color="8DA9DA"/>
              <w:right w:val="nil"/>
            </w:tcBorders>
            <w:shd w:val="clear" w:color="auto" w:fill="D9E0F2"/>
          </w:tcPr>
          <w:p w14:paraId="7302CC55" w14:textId="77777777" w:rsidR="007F36D8" w:rsidRDefault="007F36D8">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shd w:val="clear" w:color="auto" w:fill="D9E0F2"/>
          </w:tcPr>
          <w:p w14:paraId="4D65E0E0" w14:textId="77777777" w:rsidR="007F36D8" w:rsidRDefault="007F36D8">
            <w:pPr>
              <w:ind w:left="120"/>
              <w:jc w:val="both"/>
            </w:pPr>
            <w:r>
              <w:rPr>
                <w:rFonts w:ascii="Calibri" w:eastAsia="Calibri" w:hAnsi="Calibri" w:cs="Calibri"/>
              </w:rPr>
              <w:t>242787319</w:t>
            </w:r>
          </w:p>
        </w:tc>
      </w:tr>
    </w:tbl>
    <w:p w14:paraId="785963DC"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2072"/>
        <w:gridCol w:w="1268"/>
      </w:tblGrid>
      <w:tr w:rsidR="007F36D8" w14:paraId="21863EF5" w14:textId="77777777">
        <w:trPr>
          <w:trHeight w:val="298"/>
        </w:trPr>
        <w:tc>
          <w:tcPr>
            <w:tcW w:w="2088" w:type="dxa"/>
            <w:tcBorders>
              <w:top w:val="single" w:sz="8" w:space="0" w:color="8DA9DA"/>
              <w:left w:val="single" w:sz="8" w:space="0" w:color="8DA9DA"/>
              <w:bottom w:val="single" w:sz="8" w:space="0" w:color="8DA9DA"/>
              <w:right w:val="nil"/>
            </w:tcBorders>
          </w:tcPr>
          <w:p w14:paraId="1858DFFE" w14:textId="77777777" w:rsidR="007F36D8" w:rsidRDefault="007F36D8">
            <w:pPr>
              <w:ind w:left="380"/>
              <w:jc w:val="center"/>
            </w:pPr>
            <w:r>
              <w:rPr>
                <w:rFonts w:ascii="Calibri" w:eastAsia="Calibri" w:hAnsi="Calibri" w:cs="Calibri"/>
              </w:rPr>
              <w:t>1</w:t>
            </w:r>
          </w:p>
        </w:tc>
        <w:tc>
          <w:tcPr>
            <w:tcW w:w="1253" w:type="dxa"/>
            <w:tcBorders>
              <w:top w:val="single" w:sz="8" w:space="0" w:color="8DA9DA"/>
              <w:left w:val="nil"/>
              <w:bottom w:val="single" w:sz="8" w:space="0" w:color="8DA9DA"/>
              <w:right w:val="single" w:sz="8" w:space="0" w:color="8DA9DA"/>
            </w:tcBorders>
          </w:tcPr>
          <w:p w14:paraId="2495CA7F" w14:textId="77777777" w:rsidR="007F36D8" w:rsidRDefault="007F36D8">
            <w:pPr>
              <w:jc w:val="right"/>
            </w:pPr>
            <w:r>
              <w:rPr>
                <w:rFonts w:ascii="Calibri" w:eastAsia="Calibri" w:hAnsi="Calibri" w:cs="Calibri"/>
              </w:rPr>
              <w:t>12922</w:t>
            </w:r>
          </w:p>
        </w:tc>
      </w:tr>
      <w:tr w:rsidR="007F36D8" w14:paraId="44FCE1E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62A0828"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0587C77E" w14:textId="77777777" w:rsidR="007F36D8" w:rsidRDefault="007F36D8">
            <w:pPr>
              <w:jc w:val="both"/>
            </w:pPr>
            <w:r>
              <w:rPr>
                <w:rFonts w:ascii="Calibri" w:eastAsia="Calibri" w:hAnsi="Calibri" w:cs="Calibri"/>
              </w:rPr>
              <w:t>1091015688</w:t>
            </w:r>
          </w:p>
        </w:tc>
      </w:tr>
      <w:tr w:rsidR="007F36D8" w14:paraId="5B9E814F" w14:textId="77777777">
        <w:trPr>
          <w:trHeight w:val="295"/>
        </w:trPr>
        <w:tc>
          <w:tcPr>
            <w:tcW w:w="2088" w:type="dxa"/>
            <w:tcBorders>
              <w:top w:val="single" w:sz="8" w:space="0" w:color="8DA9DA"/>
              <w:left w:val="single" w:sz="8" w:space="0" w:color="8DA9DA"/>
              <w:bottom w:val="single" w:sz="8" w:space="0" w:color="8DA9DA"/>
              <w:right w:val="nil"/>
            </w:tcBorders>
          </w:tcPr>
          <w:p w14:paraId="34730614"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3BBCF8B8" w14:textId="77777777" w:rsidR="007F36D8" w:rsidRDefault="007F36D8">
            <w:pPr>
              <w:ind w:left="120"/>
              <w:jc w:val="both"/>
            </w:pPr>
            <w:r>
              <w:rPr>
                <w:rFonts w:ascii="Calibri" w:eastAsia="Calibri" w:hAnsi="Calibri" w:cs="Calibri"/>
              </w:rPr>
              <w:t>453258653</w:t>
            </w:r>
          </w:p>
        </w:tc>
      </w:tr>
      <w:tr w:rsidR="007F36D8" w14:paraId="73C171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AD3A51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4705032" w14:textId="77777777" w:rsidR="007F36D8" w:rsidRDefault="007F36D8">
            <w:pPr>
              <w:ind w:left="120"/>
              <w:jc w:val="both"/>
            </w:pPr>
            <w:r>
              <w:rPr>
                <w:rFonts w:ascii="Calibri" w:eastAsia="Calibri" w:hAnsi="Calibri" w:cs="Calibri"/>
              </w:rPr>
              <w:t>471714385</w:t>
            </w:r>
          </w:p>
        </w:tc>
      </w:tr>
      <w:tr w:rsidR="007F36D8" w14:paraId="2A672621" w14:textId="77777777">
        <w:trPr>
          <w:trHeight w:val="295"/>
        </w:trPr>
        <w:tc>
          <w:tcPr>
            <w:tcW w:w="2088" w:type="dxa"/>
            <w:tcBorders>
              <w:top w:val="single" w:sz="8" w:space="0" w:color="8DA9DA"/>
              <w:left w:val="single" w:sz="8" w:space="0" w:color="8DA9DA"/>
              <w:bottom w:val="single" w:sz="8" w:space="0" w:color="8DA9DA"/>
              <w:right w:val="nil"/>
            </w:tcBorders>
          </w:tcPr>
          <w:p w14:paraId="5F3B2EF6"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7C858C5F" w14:textId="77777777" w:rsidR="007F36D8" w:rsidRDefault="007F36D8">
            <w:pPr>
              <w:ind w:left="120"/>
              <w:jc w:val="both"/>
            </w:pPr>
            <w:r>
              <w:rPr>
                <w:rFonts w:ascii="Calibri" w:eastAsia="Calibri" w:hAnsi="Calibri" w:cs="Calibri"/>
              </w:rPr>
              <w:t>208242946</w:t>
            </w:r>
          </w:p>
        </w:tc>
      </w:tr>
      <w:tr w:rsidR="007F36D8" w14:paraId="533D974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22E7F27"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CD0D9BA" w14:textId="77777777" w:rsidR="007F36D8" w:rsidRDefault="007F36D8">
            <w:pPr>
              <w:jc w:val="right"/>
            </w:pPr>
            <w:r>
              <w:rPr>
                <w:rFonts w:ascii="Calibri" w:eastAsia="Calibri" w:hAnsi="Calibri" w:cs="Calibri"/>
              </w:rPr>
              <w:t>1309634</w:t>
            </w:r>
          </w:p>
        </w:tc>
      </w:tr>
      <w:tr w:rsidR="007F36D8" w14:paraId="5F5B03A7" w14:textId="77777777">
        <w:trPr>
          <w:trHeight w:val="295"/>
        </w:trPr>
        <w:tc>
          <w:tcPr>
            <w:tcW w:w="2088" w:type="dxa"/>
            <w:tcBorders>
              <w:top w:val="single" w:sz="8" w:space="0" w:color="8DA9DA"/>
              <w:left w:val="single" w:sz="8" w:space="0" w:color="8DA9DA"/>
              <w:bottom w:val="single" w:sz="8" w:space="0" w:color="8DA9DA"/>
              <w:right w:val="nil"/>
            </w:tcBorders>
          </w:tcPr>
          <w:p w14:paraId="7CE0548D"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518B16A" w14:textId="77777777" w:rsidR="007F36D8" w:rsidRDefault="007F36D8">
            <w:pPr>
              <w:jc w:val="right"/>
            </w:pPr>
            <w:r>
              <w:rPr>
                <w:rFonts w:ascii="Calibri" w:eastAsia="Calibri" w:hAnsi="Calibri" w:cs="Calibri"/>
              </w:rPr>
              <w:t>7207022</w:t>
            </w:r>
          </w:p>
        </w:tc>
      </w:tr>
      <w:tr w:rsidR="007F36D8" w14:paraId="37F522E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1A7F6D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63B5290F" w14:textId="77777777" w:rsidR="007F36D8" w:rsidRDefault="007F36D8">
            <w:r>
              <w:rPr>
                <w:rFonts w:ascii="Calibri" w:eastAsia="Calibri" w:hAnsi="Calibri" w:cs="Calibri"/>
              </w:rPr>
              <w:t>30585255</w:t>
            </w:r>
          </w:p>
        </w:tc>
      </w:tr>
      <w:tr w:rsidR="007F36D8" w14:paraId="30633633" w14:textId="77777777">
        <w:trPr>
          <w:trHeight w:val="295"/>
        </w:trPr>
        <w:tc>
          <w:tcPr>
            <w:tcW w:w="2088" w:type="dxa"/>
            <w:tcBorders>
              <w:top w:val="single" w:sz="8" w:space="0" w:color="8DA9DA"/>
              <w:left w:val="single" w:sz="8" w:space="0" w:color="8DA9DA"/>
              <w:bottom w:val="single" w:sz="8" w:space="0" w:color="8DA9DA"/>
              <w:right w:val="nil"/>
            </w:tcBorders>
          </w:tcPr>
          <w:p w14:paraId="5249CF5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74A31B82" w14:textId="77777777" w:rsidR="007F36D8" w:rsidRDefault="007F36D8">
            <w:pPr>
              <w:ind w:left="120"/>
              <w:jc w:val="both"/>
            </w:pPr>
            <w:r>
              <w:rPr>
                <w:rFonts w:ascii="Calibri" w:eastAsia="Calibri" w:hAnsi="Calibri" w:cs="Calibri"/>
              </w:rPr>
              <w:t>548249258</w:t>
            </w:r>
          </w:p>
        </w:tc>
      </w:tr>
      <w:tr w:rsidR="007F36D8" w14:paraId="4EB772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92312A0"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018E64A3" w14:textId="77777777" w:rsidR="007F36D8" w:rsidRDefault="007F36D8">
            <w:r>
              <w:rPr>
                <w:rFonts w:ascii="Calibri" w:eastAsia="Calibri" w:hAnsi="Calibri" w:cs="Calibri"/>
              </w:rPr>
              <w:t>83563843</w:t>
            </w:r>
          </w:p>
        </w:tc>
      </w:tr>
      <w:tr w:rsidR="007F36D8" w14:paraId="5F60128D" w14:textId="77777777">
        <w:trPr>
          <w:trHeight w:val="295"/>
        </w:trPr>
        <w:tc>
          <w:tcPr>
            <w:tcW w:w="2088" w:type="dxa"/>
            <w:tcBorders>
              <w:top w:val="single" w:sz="8" w:space="0" w:color="8DA9DA"/>
              <w:left w:val="single" w:sz="8" w:space="0" w:color="8DA9DA"/>
              <w:bottom w:val="single" w:sz="8" w:space="0" w:color="8DA9DA"/>
              <w:right w:val="nil"/>
            </w:tcBorders>
          </w:tcPr>
          <w:p w14:paraId="6EBF7F13"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37AF6EF" w14:textId="77777777" w:rsidR="007F36D8" w:rsidRDefault="007F36D8">
            <w:r>
              <w:rPr>
                <w:rFonts w:ascii="Calibri" w:eastAsia="Calibri" w:hAnsi="Calibri" w:cs="Calibri"/>
              </w:rPr>
              <w:t>36818771</w:t>
            </w:r>
          </w:p>
        </w:tc>
      </w:tr>
      <w:tr w:rsidR="007F36D8" w14:paraId="094991B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3B4A25D"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43C575EB" w14:textId="77777777" w:rsidR="007F36D8" w:rsidRDefault="007F36D8">
            <w:pPr>
              <w:ind w:left="120"/>
              <w:jc w:val="both"/>
            </w:pPr>
            <w:r>
              <w:rPr>
                <w:rFonts w:ascii="Calibri" w:eastAsia="Calibri" w:hAnsi="Calibri" w:cs="Calibri"/>
              </w:rPr>
              <w:t>828193405</w:t>
            </w:r>
          </w:p>
        </w:tc>
      </w:tr>
      <w:tr w:rsidR="007F36D8" w14:paraId="7243153C" w14:textId="77777777">
        <w:trPr>
          <w:trHeight w:val="295"/>
        </w:trPr>
        <w:tc>
          <w:tcPr>
            <w:tcW w:w="2088" w:type="dxa"/>
            <w:tcBorders>
              <w:top w:val="single" w:sz="8" w:space="0" w:color="8DA9DA"/>
              <w:left w:val="single" w:sz="8" w:space="0" w:color="8DA9DA"/>
              <w:bottom w:val="single" w:sz="8" w:space="0" w:color="8DA9DA"/>
              <w:right w:val="nil"/>
            </w:tcBorders>
          </w:tcPr>
          <w:p w14:paraId="6666D431"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11E7520A" w14:textId="77777777" w:rsidR="007F36D8" w:rsidRDefault="007F36D8">
            <w:pPr>
              <w:ind w:left="120"/>
              <w:jc w:val="both"/>
            </w:pPr>
            <w:r>
              <w:rPr>
                <w:rFonts w:ascii="Calibri" w:eastAsia="Calibri" w:hAnsi="Calibri" w:cs="Calibri"/>
              </w:rPr>
              <w:t>130467435</w:t>
            </w:r>
          </w:p>
        </w:tc>
      </w:tr>
      <w:tr w:rsidR="007F36D8" w14:paraId="7B4AEE6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2928334"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19C024A8" w14:textId="77777777" w:rsidR="007F36D8" w:rsidRDefault="007F36D8">
            <w:r>
              <w:rPr>
                <w:rFonts w:ascii="Calibri" w:eastAsia="Calibri" w:hAnsi="Calibri" w:cs="Calibri"/>
              </w:rPr>
              <w:t>58615160</w:t>
            </w:r>
          </w:p>
        </w:tc>
      </w:tr>
      <w:tr w:rsidR="007F36D8" w14:paraId="61AD1196" w14:textId="77777777">
        <w:trPr>
          <w:trHeight w:val="295"/>
        </w:trPr>
        <w:tc>
          <w:tcPr>
            <w:tcW w:w="2088" w:type="dxa"/>
            <w:tcBorders>
              <w:top w:val="single" w:sz="8" w:space="0" w:color="8DA9DA"/>
              <w:left w:val="single" w:sz="8" w:space="0" w:color="8DA9DA"/>
              <w:bottom w:val="single" w:sz="8" w:space="0" w:color="8DA9DA"/>
              <w:right w:val="nil"/>
            </w:tcBorders>
          </w:tcPr>
          <w:p w14:paraId="04AA1B61"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0CE8FFE1" w14:textId="77777777" w:rsidR="007F36D8" w:rsidRDefault="007F36D8">
            <w:pPr>
              <w:ind w:left="120"/>
              <w:jc w:val="both"/>
            </w:pPr>
            <w:r>
              <w:rPr>
                <w:rFonts w:ascii="Calibri" w:eastAsia="Calibri" w:hAnsi="Calibri" w:cs="Calibri"/>
              </w:rPr>
              <w:t>763868642</w:t>
            </w:r>
          </w:p>
        </w:tc>
      </w:tr>
      <w:tr w:rsidR="007F36D8" w14:paraId="516893C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7887FD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5A9CEE23" w14:textId="77777777" w:rsidR="007F36D8" w:rsidRDefault="007F36D8">
            <w:r>
              <w:rPr>
                <w:rFonts w:ascii="Calibri" w:eastAsia="Calibri" w:hAnsi="Calibri" w:cs="Calibri"/>
              </w:rPr>
              <w:t>13906791</w:t>
            </w:r>
          </w:p>
        </w:tc>
      </w:tr>
      <w:tr w:rsidR="007F36D8" w14:paraId="2A7EE292" w14:textId="77777777">
        <w:trPr>
          <w:trHeight w:val="295"/>
        </w:trPr>
        <w:tc>
          <w:tcPr>
            <w:tcW w:w="2088" w:type="dxa"/>
            <w:tcBorders>
              <w:top w:val="single" w:sz="8" w:space="0" w:color="8DA9DA"/>
              <w:left w:val="single" w:sz="8" w:space="0" w:color="8DA9DA"/>
              <w:bottom w:val="single" w:sz="8" w:space="0" w:color="8DA9DA"/>
              <w:right w:val="nil"/>
            </w:tcBorders>
          </w:tcPr>
          <w:p w14:paraId="33FAE63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3B5E44B7" w14:textId="77777777" w:rsidR="007F36D8" w:rsidRDefault="007F36D8">
            <w:r>
              <w:rPr>
                <w:rFonts w:ascii="Calibri" w:eastAsia="Calibri" w:hAnsi="Calibri" w:cs="Calibri"/>
              </w:rPr>
              <w:t>61406092</w:t>
            </w:r>
          </w:p>
        </w:tc>
      </w:tr>
      <w:tr w:rsidR="007F36D8" w14:paraId="724EDEE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0C6B675"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425281EB" w14:textId="77777777" w:rsidR="007F36D8" w:rsidRDefault="007F36D8">
            <w:pPr>
              <w:jc w:val="right"/>
            </w:pPr>
            <w:r>
              <w:rPr>
                <w:rFonts w:ascii="Calibri" w:eastAsia="Calibri" w:hAnsi="Calibri" w:cs="Calibri"/>
              </w:rPr>
              <w:t>72803</w:t>
            </w:r>
          </w:p>
        </w:tc>
      </w:tr>
      <w:tr w:rsidR="007F36D8" w14:paraId="7989E907" w14:textId="77777777">
        <w:trPr>
          <w:trHeight w:val="295"/>
        </w:trPr>
        <w:tc>
          <w:tcPr>
            <w:tcW w:w="2088" w:type="dxa"/>
            <w:tcBorders>
              <w:top w:val="single" w:sz="8" w:space="0" w:color="8DA9DA"/>
              <w:left w:val="single" w:sz="8" w:space="0" w:color="8DA9DA"/>
              <w:bottom w:val="single" w:sz="8" w:space="0" w:color="8DA9DA"/>
              <w:right w:val="nil"/>
            </w:tcBorders>
          </w:tcPr>
          <w:p w14:paraId="56CAF9AC"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tcPr>
          <w:p w14:paraId="43D911BA" w14:textId="77777777" w:rsidR="007F36D8" w:rsidRDefault="007F36D8">
            <w:pPr>
              <w:jc w:val="right"/>
            </w:pPr>
            <w:r>
              <w:rPr>
                <w:rFonts w:ascii="Calibri" w:eastAsia="Calibri" w:hAnsi="Calibri" w:cs="Calibri"/>
              </w:rPr>
              <w:t>22510</w:t>
            </w:r>
          </w:p>
        </w:tc>
      </w:tr>
      <w:tr w:rsidR="007F36D8" w14:paraId="39DD9A9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ABDB74A" w14:textId="77777777" w:rsidR="007F36D8" w:rsidRDefault="007F36D8">
            <w:pPr>
              <w:ind w:left="380"/>
              <w:jc w:val="center"/>
            </w:pPr>
            <w:r>
              <w:rPr>
                <w:rFonts w:ascii="Calibri" w:eastAsia="Calibri" w:hAnsi="Calibri" w:cs="Calibri"/>
              </w:rPr>
              <w:t>2</w:t>
            </w:r>
          </w:p>
        </w:tc>
        <w:tc>
          <w:tcPr>
            <w:tcW w:w="1253" w:type="dxa"/>
            <w:tcBorders>
              <w:top w:val="single" w:sz="8" w:space="0" w:color="8DA9DA"/>
              <w:left w:val="nil"/>
              <w:bottom w:val="single" w:sz="8" w:space="0" w:color="8DA9DA"/>
              <w:right w:val="single" w:sz="8" w:space="0" w:color="8DA9DA"/>
            </w:tcBorders>
            <w:shd w:val="clear" w:color="auto" w:fill="D9E0F2"/>
          </w:tcPr>
          <w:p w14:paraId="1B2D7491" w14:textId="77777777" w:rsidR="007F36D8" w:rsidRDefault="007F36D8">
            <w:pPr>
              <w:jc w:val="right"/>
            </w:pPr>
            <w:r>
              <w:rPr>
                <w:rFonts w:ascii="Calibri" w:eastAsia="Calibri" w:hAnsi="Calibri" w:cs="Calibri"/>
              </w:rPr>
              <w:t>20095</w:t>
            </w:r>
          </w:p>
        </w:tc>
      </w:tr>
      <w:tr w:rsidR="007F36D8" w14:paraId="5083F546" w14:textId="77777777">
        <w:trPr>
          <w:trHeight w:val="295"/>
        </w:trPr>
        <w:tc>
          <w:tcPr>
            <w:tcW w:w="2088" w:type="dxa"/>
            <w:tcBorders>
              <w:top w:val="single" w:sz="8" w:space="0" w:color="8DA9DA"/>
              <w:left w:val="single" w:sz="8" w:space="0" w:color="8DA9DA"/>
              <w:bottom w:val="single" w:sz="8" w:space="0" w:color="8DA9DA"/>
              <w:right w:val="nil"/>
            </w:tcBorders>
          </w:tcPr>
          <w:p w14:paraId="0581853B"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54E0D624" w14:textId="77777777" w:rsidR="007F36D8" w:rsidRDefault="007F36D8">
            <w:pPr>
              <w:jc w:val="both"/>
            </w:pPr>
            <w:r>
              <w:rPr>
                <w:rFonts w:ascii="Calibri" w:eastAsia="Calibri" w:hAnsi="Calibri" w:cs="Calibri"/>
              </w:rPr>
              <w:t>1088957691</w:t>
            </w:r>
          </w:p>
        </w:tc>
      </w:tr>
      <w:tr w:rsidR="007F36D8" w14:paraId="2FA1CF9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165623B"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59766F89" w14:textId="77777777" w:rsidR="007F36D8" w:rsidRDefault="007F36D8">
            <w:r>
              <w:rPr>
                <w:rFonts w:ascii="Calibri" w:eastAsia="Calibri" w:hAnsi="Calibri" w:cs="Calibri"/>
              </w:rPr>
              <w:t>85442875</w:t>
            </w:r>
          </w:p>
        </w:tc>
      </w:tr>
      <w:tr w:rsidR="007F36D8" w14:paraId="69546BB7" w14:textId="77777777">
        <w:trPr>
          <w:trHeight w:val="295"/>
        </w:trPr>
        <w:tc>
          <w:tcPr>
            <w:tcW w:w="2088" w:type="dxa"/>
            <w:tcBorders>
              <w:top w:val="single" w:sz="8" w:space="0" w:color="8DA9DA"/>
              <w:left w:val="single" w:sz="8" w:space="0" w:color="8DA9DA"/>
              <w:bottom w:val="single" w:sz="8" w:space="0" w:color="8DA9DA"/>
              <w:right w:val="nil"/>
            </w:tcBorders>
          </w:tcPr>
          <w:p w14:paraId="6DA567C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7D8B6FFE" w14:textId="77777777" w:rsidR="007F36D8" w:rsidRDefault="007F36D8">
            <w:pPr>
              <w:jc w:val="both"/>
            </w:pPr>
            <w:r>
              <w:rPr>
                <w:rFonts w:ascii="Calibri" w:eastAsia="Calibri" w:hAnsi="Calibri" w:cs="Calibri"/>
              </w:rPr>
              <w:t>1145861810</w:t>
            </w:r>
          </w:p>
        </w:tc>
      </w:tr>
      <w:tr w:rsidR="007F36D8" w14:paraId="61295D2D"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6B542D7"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52D21981" w14:textId="77777777" w:rsidR="007F36D8" w:rsidRDefault="007F36D8">
            <w:pPr>
              <w:ind w:left="120"/>
              <w:jc w:val="both"/>
            </w:pPr>
            <w:r>
              <w:rPr>
                <w:rFonts w:ascii="Calibri" w:eastAsia="Calibri" w:hAnsi="Calibri" w:cs="Calibri"/>
              </w:rPr>
              <w:t>988748975</w:t>
            </w:r>
          </w:p>
        </w:tc>
      </w:tr>
      <w:tr w:rsidR="007F36D8" w14:paraId="1796B30F" w14:textId="77777777">
        <w:trPr>
          <w:trHeight w:val="295"/>
        </w:trPr>
        <w:tc>
          <w:tcPr>
            <w:tcW w:w="2088" w:type="dxa"/>
            <w:tcBorders>
              <w:top w:val="single" w:sz="8" w:space="0" w:color="8DA9DA"/>
              <w:left w:val="single" w:sz="8" w:space="0" w:color="8DA9DA"/>
              <w:bottom w:val="single" w:sz="8" w:space="0" w:color="8DA9DA"/>
              <w:right w:val="nil"/>
            </w:tcBorders>
          </w:tcPr>
          <w:p w14:paraId="0AE87618"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13073C08" w14:textId="77777777" w:rsidR="007F36D8" w:rsidRDefault="007F36D8">
            <w:pPr>
              <w:jc w:val="both"/>
            </w:pPr>
            <w:r>
              <w:rPr>
                <w:rFonts w:ascii="Calibri" w:eastAsia="Calibri" w:hAnsi="Calibri" w:cs="Calibri"/>
              </w:rPr>
              <w:t>1312057465</w:t>
            </w:r>
          </w:p>
        </w:tc>
      </w:tr>
      <w:tr w:rsidR="007F36D8" w14:paraId="43F0195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B600A1D"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7E70AED5" w14:textId="77777777" w:rsidR="007F36D8" w:rsidRDefault="007F36D8">
            <w:pPr>
              <w:jc w:val="both"/>
            </w:pPr>
            <w:r>
              <w:rPr>
                <w:rFonts w:ascii="Calibri" w:eastAsia="Calibri" w:hAnsi="Calibri" w:cs="Calibri"/>
              </w:rPr>
              <w:t>1043339130</w:t>
            </w:r>
          </w:p>
        </w:tc>
      </w:tr>
      <w:tr w:rsidR="007F36D8" w14:paraId="71653F18" w14:textId="77777777">
        <w:trPr>
          <w:trHeight w:val="295"/>
        </w:trPr>
        <w:tc>
          <w:tcPr>
            <w:tcW w:w="2088" w:type="dxa"/>
            <w:tcBorders>
              <w:top w:val="single" w:sz="8" w:space="0" w:color="8DA9DA"/>
              <w:left w:val="single" w:sz="8" w:space="0" w:color="8DA9DA"/>
              <w:bottom w:val="single" w:sz="8" w:space="0" w:color="8DA9DA"/>
              <w:right w:val="nil"/>
            </w:tcBorders>
          </w:tcPr>
          <w:p w14:paraId="6D08F11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B164BC3" w14:textId="77777777" w:rsidR="007F36D8" w:rsidRDefault="007F36D8">
            <w:pPr>
              <w:ind w:left="120"/>
              <w:jc w:val="both"/>
            </w:pPr>
            <w:r>
              <w:rPr>
                <w:rFonts w:ascii="Calibri" w:eastAsia="Calibri" w:hAnsi="Calibri" w:cs="Calibri"/>
              </w:rPr>
              <w:t>290408138</w:t>
            </w:r>
          </w:p>
        </w:tc>
      </w:tr>
      <w:tr w:rsidR="007F36D8" w14:paraId="7D79D17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43271F4"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2E4A8FC2" w14:textId="77777777" w:rsidR="007F36D8" w:rsidRDefault="007F36D8">
            <w:pPr>
              <w:ind w:left="120"/>
              <w:jc w:val="both"/>
            </w:pPr>
            <w:r>
              <w:rPr>
                <w:rFonts w:ascii="Calibri" w:eastAsia="Calibri" w:hAnsi="Calibri" w:cs="Calibri"/>
              </w:rPr>
              <w:t>973676186</w:t>
            </w:r>
          </w:p>
        </w:tc>
      </w:tr>
      <w:tr w:rsidR="007F36D8" w14:paraId="79A5CA8A" w14:textId="77777777">
        <w:trPr>
          <w:trHeight w:val="295"/>
        </w:trPr>
        <w:tc>
          <w:tcPr>
            <w:tcW w:w="2088" w:type="dxa"/>
            <w:tcBorders>
              <w:top w:val="single" w:sz="8" w:space="0" w:color="8DA9DA"/>
              <w:left w:val="single" w:sz="8" w:space="0" w:color="8DA9DA"/>
              <w:bottom w:val="single" w:sz="8" w:space="0" w:color="8DA9DA"/>
              <w:right w:val="nil"/>
            </w:tcBorders>
          </w:tcPr>
          <w:p w14:paraId="45653006"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55F02AC6" w14:textId="77777777" w:rsidR="007F36D8" w:rsidRDefault="007F36D8">
            <w:pPr>
              <w:ind w:left="120"/>
              <w:jc w:val="both"/>
            </w:pPr>
            <w:r>
              <w:rPr>
                <w:rFonts w:ascii="Calibri" w:eastAsia="Calibri" w:hAnsi="Calibri" w:cs="Calibri"/>
              </w:rPr>
              <w:t>339680269</w:t>
            </w:r>
          </w:p>
        </w:tc>
      </w:tr>
      <w:tr w:rsidR="007F36D8" w14:paraId="17E581D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857FD7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2A32595" w14:textId="77777777" w:rsidR="007F36D8" w:rsidRDefault="007F36D8">
            <w:r>
              <w:rPr>
                <w:rFonts w:ascii="Calibri" w:eastAsia="Calibri" w:hAnsi="Calibri" w:cs="Calibri"/>
              </w:rPr>
              <w:t>51132253</w:t>
            </w:r>
          </w:p>
        </w:tc>
      </w:tr>
      <w:tr w:rsidR="007F36D8" w14:paraId="554D3791" w14:textId="77777777">
        <w:trPr>
          <w:trHeight w:val="295"/>
        </w:trPr>
        <w:tc>
          <w:tcPr>
            <w:tcW w:w="2088" w:type="dxa"/>
            <w:tcBorders>
              <w:top w:val="single" w:sz="8" w:space="0" w:color="8DA9DA"/>
              <w:left w:val="single" w:sz="8" w:space="0" w:color="8DA9DA"/>
              <w:bottom w:val="single" w:sz="8" w:space="0" w:color="8DA9DA"/>
              <w:right w:val="nil"/>
            </w:tcBorders>
          </w:tcPr>
          <w:p w14:paraId="5AB2341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1848E21" w14:textId="77777777" w:rsidR="007F36D8" w:rsidRDefault="007F36D8">
            <w:pPr>
              <w:ind w:left="120"/>
              <w:jc w:val="both"/>
            </w:pPr>
            <w:r>
              <w:rPr>
                <w:rFonts w:ascii="Calibri" w:eastAsia="Calibri" w:hAnsi="Calibri" w:cs="Calibri"/>
              </w:rPr>
              <w:t>446860565</w:t>
            </w:r>
          </w:p>
        </w:tc>
      </w:tr>
      <w:tr w:rsidR="007F36D8" w14:paraId="4470DE9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E599CA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EDAA176" w14:textId="77777777" w:rsidR="007F36D8" w:rsidRDefault="007F36D8">
            <w:pPr>
              <w:ind w:left="120"/>
              <w:jc w:val="both"/>
            </w:pPr>
            <w:r>
              <w:rPr>
                <w:rFonts w:ascii="Calibri" w:eastAsia="Calibri" w:hAnsi="Calibri" w:cs="Calibri"/>
              </w:rPr>
              <w:t>128464834</w:t>
            </w:r>
          </w:p>
        </w:tc>
      </w:tr>
      <w:tr w:rsidR="007F36D8" w14:paraId="6F6B364A" w14:textId="77777777">
        <w:trPr>
          <w:trHeight w:val="295"/>
        </w:trPr>
        <w:tc>
          <w:tcPr>
            <w:tcW w:w="2088" w:type="dxa"/>
            <w:tcBorders>
              <w:top w:val="single" w:sz="8" w:space="0" w:color="8DA9DA"/>
              <w:left w:val="single" w:sz="8" w:space="0" w:color="8DA9DA"/>
              <w:bottom w:val="single" w:sz="8" w:space="0" w:color="8DA9DA"/>
              <w:right w:val="nil"/>
            </w:tcBorders>
          </w:tcPr>
          <w:p w14:paraId="391845EF"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733FBE0F" w14:textId="77777777" w:rsidR="007F36D8" w:rsidRDefault="007F36D8">
            <w:pPr>
              <w:jc w:val="both"/>
            </w:pPr>
            <w:r>
              <w:rPr>
                <w:rFonts w:ascii="Calibri" w:eastAsia="Calibri" w:hAnsi="Calibri" w:cs="Calibri"/>
              </w:rPr>
              <w:t>2091158133</w:t>
            </w:r>
          </w:p>
        </w:tc>
      </w:tr>
      <w:tr w:rsidR="007F36D8" w14:paraId="46C88A0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F0EA3FF"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6FB67C39" w14:textId="77777777" w:rsidR="007F36D8" w:rsidRDefault="007F36D8">
            <w:pPr>
              <w:jc w:val="both"/>
            </w:pPr>
            <w:r>
              <w:rPr>
                <w:rFonts w:ascii="Calibri" w:eastAsia="Calibri" w:hAnsi="Calibri" w:cs="Calibri"/>
              </w:rPr>
              <w:t>1880187101</w:t>
            </w:r>
          </w:p>
        </w:tc>
      </w:tr>
      <w:tr w:rsidR="007F36D8" w14:paraId="7309BD2A" w14:textId="77777777">
        <w:trPr>
          <w:trHeight w:val="295"/>
        </w:trPr>
        <w:tc>
          <w:tcPr>
            <w:tcW w:w="2088" w:type="dxa"/>
            <w:tcBorders>
              <w:top w:val="single" w:sz="8" w:space="0" w:color="8DA9DA"/>
              <w:left w:val="single" w:sz="8" w:space="0" w:color="8DA9DA"/>
              <w:bottom w:val="single" w:sz="8" w:space="0" w:color="8DA9DA"/>
              <w:right w:val="nil"/>
            </w:tcBorders>
          </w:tcPr>
          <w:p w14:paraId="1663D0A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E47C97F" w14:textId="77777777" w:rsidR="007F36D8" w:rsidRDefault="007F36D8">
            <w:pPr>
              <w:jc w:val="both"/>
            </w:pPr>
            <w:r>
              <w:rPr>
                <w:rFonts w:ascii="Calibri" w:eastAsia="Calibri" w:hAnsi="Calibri" w:cs="Calibri"/>
              </w:rPr>
              <w:t>1578038607</w:t>
            </w:r>
          </w:p>
        </w:tc>
      </w:tr>
      <w:tr w:rsidR="007F36D8" w14:paraId="39893D5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7AADEA8" w14:textId="77777777" w:rsidR="007F36D8" w:rsidRDefault="007F36D8">
            <w:pPr>
              <w:ind w:left="380"/>
              <w:jc w:val="center"/>
            </w:pPr>
            <w:r>
              <w:rPr>
                <w:rFonts w:ascii="Calibri" w:eastAsia="Calibri" w:hAnsi="Calibri" w:cs="Calibri"/>
              </w:rPr>
              <w:lastRenderedPageBreak/>
              <w:t>3</w:t>
            </w:r>
          </w:p>
        </w:tc>
        <w:tc>
          <w:tcPr>
            <w:tcW w:w="1253" w:type="dxa"/>
            <w:tcBorders>
              <w:top w:val="single" w:sz="8" w:space="0" w:color="8DA9DA"/>
              <w:left w:val="nil"/>
              <w:bottom w:val="single" w:sz="8" w:space="0" w:color="8DA9DA"/>
              <w:right w:val="single" w:sz="8" w:space="0" w:color="8DA9DA"/>
            </w:tcBorders>
            <w:shd w:val="clear" w:color="auto" w:fill="D9E0F2"/>
          </w:tcPr>
          <w:p w14:paraId="512CAA2C" w14:textId="77777777" w:rsidR="007F36D8" w:rsidRDefault="007F36D8">
            <w:pPr>
              <w:ind w:left="120"/>
              <w:jc w:val="both"/>
            </w:pPr>
            <w:r>
              <w:rPr>
                <w:rFonts w:ascii="Calibri" w:eastAsia="Calibri" w:hAnsi="Calibri" w:cs="Calibri"/>
              </w:rPr>
              <w:t>843412546</w:t>
            </w:r>
          </w:p>
        </w:tc>
      </w:tr>
      <w:tr w:rsidR="007F36D8" w14:paraId="641CE078" w14:textId="77777777">
        <w:trPr>
          <w:trHeight w:val="295"/>
        </w:trPr>
        <w:tc>
          <w:tcPr>
            <w:tcW w:w="2088" w:type="dxa"/>
            <w:tcBorders>
              <w:top w:val="single" w:sz="8" w:space="0" w:color="8DA9DA"/>
              <w:left w:val="single" w:sz="8" w:space="0" w:color="8DA9DA"/>
              <w:bottom w:val="single" w:sz="8" w:space="0" w:color="8DA9DA"/>
              <w:right w:val="nil"/>
            </w:tcBorders>
          </w:tcPr>
          <w:p w14:paraId="610306E6"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4C2C8CA8" w14:textId="77777777" w:rsidR="007F36D8" w:rsidRDefault="007F36D8">
            <w:pPr>
              <w:ind w:left="120"/>
              <w:jc w:val="both"/>
            </w:pPr>
            <w:r>
              <w:rPr>
                <w:rFonts w:ascii="Calibri" w:eastAsia="Calibri" w:hAnsi="Calibri" w:cs="Calibri"/>
              </w:rPr>
              <w:t>864440230</w:t>
            </w:r>
          </w:p>
        </w:tc>
      </w:tr>
      <w:tr w:rsidR="007F36D8" w14:paraId="643EDB7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2DC5AD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A951477" w14:textId="77777777" w:rsidR="007F36D8" w:rsidRDefault="007F36D8">
            <w:pPr>
              <w:ind w:left="120"/>
              <w:jc w:val="both"/>
            </w:pPr>
            <w:r>
              <w:rPr>
                <w:rFonts w:ascii="Calibri" w:eastAsia="Calibri" w:hAnsi="Calibri" w:cs="Calibri"/>
              </w:rPr>
              <w:t>231011570</w:t>
            </w:r>
          </w:p>
        </w:tc>
      </w:tr>
      <w:tr w:rsidR="007F36D8" w14:paraId="1A3D5B15" w14:textId="77777777">
        <w:trPr>
          <w:trHeight w:val="295"/>
        </w:trPr>
        <w:tc>
          <w:tcPr>
            <w:tcW w:w="2088" w:type="dxa"/>
            <w:tcBorders>
              <w:top w:val="single" w:sz="8" w:space="0" w:color="8DA9DA"/>
              <w:left w:val="single" w:sz="8" w:space="0" w:color="8DA9DA"/>
              <w:bottom w:val="single" w:sz="8" w:space="0" w:color="8DA9DA"/>
              <w:right w:val="nil"/>
            </w:tcBorders>
          </w:tcPr>
          <w:p w14:paraId="5A7653F2"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87F6474" w14:textId="77777777" w:rsidR="007F36D8" w:rsidRDefault="007F36D8">
            <w:pPr>
              <w:ind w:left="120"/>
              <w:jc w:val="both"/>
            </w:pPr>
            <w:r>
              <w:rPr>
                <w:rFonts w:ascii="Calibri" w:eastAsia="Calibri" w:hAnsi="Calibri" w:cs="Calibri"/>
              </w:rPr>
              <w:t>387559131</w:t>
            </w:r>
          </w:p>
        </w:tc>
      </w:tr>
      <w:tr w:rsidR="007F36D8" w14:paraId="4948F459"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EDBFD2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88BE125" w14:textId="77777777" w:rsidR="007F36D8" w:rsidRDefault="007F36D8">
            <w:pPr>
              <w:jc w:val="right"/>
            </w:pPr>
            <w:r>
              <w:rPr>
                <w:rFonts w:ascii="Calibri" w:eastAsia="Calibri" w:hAnsi="Calibri" w:cs="Calibri"/>
              </w:rPr>
              <w:t>7969895</w:t>
            </w:r>
          </w:p>
        </w:tc>
      </w:tr>
      <w:tr w:rsidR="007F36D8" w14:paraId="22FF1AB6" w14:textId="77777777">
        <w:trPr>
          <w:trHeight w:val="295"/>
        </w:trPr>
        <w:tc>
          <w:tcPr>
            <w:tcW w:w="2088" w:type="dxa"/>
            <w:tcBorders>
              <w:top w:val="single" w:sz="8" w:space="0" w:color="8DA9DA"/>
              <w:left w:val="single" w:sz="8" w:space="0" w:color="8DA9DA"/>
              <w:bottom w:val="single" w:sz="8" w:space="0" w:color="8DA9DA"/>
              <w:right w:val="nil"/>
            </w:tcBorders>
          </w:tcPr>
          <w:p w14:paraId="0ED2E51C"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4BAC106E" w14:textId="77777777" w:rsidR="007F36D8" w:rsidRDefault="007F36D8">
            <w:pPr>
              <w:jc w:val="right"/>
            </w:pPr>
            <w:r>
              <w:rPr>
                <w:rFonts w:ascii="Calibri" w:eastAsia="Calibri" w:hAnsi="Calibri" w:cs="Calibri"/>
              </w:rPr>
              <w:t>1269515</w:t>
            </w:r>
          </w:p>
        </w:tc>
      </w:tr>
      <w:tr w:rsidR="007F36D8" w14:paraId="3689C29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FB08E49"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234F5C04" w14:textId="77777777" w:rsidR="007F36D8" w:rsidRDefault="007F36D8">
            <w:pPr>
              <w:jc w:val="right"/>
            </w:pPr>
            <w:r>
              <w:rPr>
                <w:rFonts w:ascii="Calibri" w:eastAsia="Calibri" w:hAnsi="Calibri" w:cs="Calibri"/>
              </w:rPr>
              <w:t>3210226</w:t>
            </w:r>
          </w:p>
        </w:tc>
      </w:tr>
      <w:tr w:rsidR="007F36D8" w14:paraId="3CF63268" w14:textId="77777777">
        <w:trPr>
          <w:trHeight w:val="295"/>
        </w:trPr>
        <w:tc>
          <w:tcPr>
            <w:tcW w:w="2088" w:type="dxa"/>
            <w:tcBorders>
              <w:top w:val="single" w:sz="8" w:space="0" w:color="8DA9DA"/>
              <w:left w:val="single" w:sz="8" w:space="0" w:color="8DA9DA"/>
              <w:bottom w:val="single" w:sz="8" w:space="0" w:color="8DA9DA"/>
              <w:right w:val="nil"/>
            </w:tcBorders>
          </w:tcPr>
          <w:p w14:paraId="5DFB2373"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tcPr>
          <w:p w14:paraId="068BD1A4" w14:textId="77777777" w:rsidR="007F36D8" w:rsidRDefault="007F36D8">
            <w:pPr>
              <w:jc w:val="right"/>
            </w:pPr>
            <w:r>
              <w:rPr>
                <w:rFonts w:ascii="Calibri" w:eastAsia="Calibri" w:hAnsi="Calibri" w:cs="Calibri"/>
              </w:rPr>
              <w:t>9064415</w:t>
            </w:r>
          </w:p>
        </w:tc>
      </w:tr>
      <w:tr w:rsidR="007F36D8" w14:paraId="26A24B6A"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F8919A" w14:textId="77777777" w:rsidR="007F36D8" w:rsidRDefault="007F36D8">
            <w:pPr>
              <w:ind w:left="380"/>
              <w:jc w:val="center"/>
            </w:pPr>
            <w:r>
              <w:rPr>
                <w:rFonts w:ascii="Calibri" w:eastAsia="Calibri" w:hAnsi="Calibri" w:cs="Calibri"/>
              </w:rPr>
              <w:t>3</w:t>
            </w:r>
          </w:p>
        </w:tc>
        <w:tc>
          <w:tcPr>
            <w:tcW w:w="1253" w:type="dxa"/>
            <w:tcBorders>
              <w:top w:val="single" w:sz="8" w:space="0" w:color="8DA9DA"/>
              <w:left w:val="nil"/>
              <w:bottom w:val="single" w:sz="8" w:space="0" w:color="8DA9DA"/>
              <w:right w:val="single" w:sz="8" w:space="0" w:color="8DA9DA"/>
            </w:tcBorders>
            <w:shd w:val="clear" w:color="auto" w:fill="D9E0F2"/>
          </w:tcPr>
          <w:p w14:paraId="19F6A846" w14:textId="77777777" w:rsidR="007F36D8" w:rsidRDefault="007F36D8">
            <w:pPr>
              <w:jc w:val="right"/>
            </w:pPr>
            <w:r>
              <w:rPr>
                <w:rFonts w:ascii="Calibri" w:eastAsia="Calibri" w:hAnsi="Calibri" w:cs="Calibri"/>
              </w:rPr>
              <w:t>23101</w:t>
            </w:r>
          </w:p>
        </w:tc>
      </w:tr>
      <w:tr w:rsidR="007F36D8" w14:paraId="49A6FA37" w14:textId="77777777">
        <w:trPr>
          <w:trHeight w:val="295"/>
        </w:trPr>
        <w:tc>
          <w:tcPr>
            <w:tcW w:w="2088" w:type="dxa"/>
            <w:tcBorders>
              <w:top w:val="single" w:sz="8" w:space="0" w:color="8DA9DA"/>
              <w:left w:val="single" w:sz="8" w:space="0" w:color="8DA9DA"/>
              <w:bottom w:val="single" w:sz="8" w:space="0" w:color="8DA9DA"/>
              <w:right w:val="nil"/>
            </w:tcBorders>
          </w:tcPr>
          <w:p w14:paraId="3B33EE03"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523EAE06" w14:textId="77777777" w:rsidR="007F36D8" w:rsidRDefault="007F36D8">
            <w:pPr>
              <w:jc w:val="both"/>
            </w:pPr>
            <w:r>
              <w:rPr>
                <w:rFonts w:ascii="Calibri" w:eastAsia="Calibri" w:hAnsi="Calibri" w:cs="Calibri"/>
              </w:rPr>
              <w:t>1128856259</w:t>
            </w:r>
          </w:p>
        </w:tc>
      </w:tr>
      <w:tr w:rsidR="007F36D8" w14:paraId="71747D0D"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5D9E83F"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3AF91AE" w14:textId="77777777" w:rsidR="007F36D8" w:rsidRDefault="007F36D8">
            <w:pPr>
              <w:ind w:left="120"/>
              <w:jc w:val="both"/>
            </w:pPr>
            <w:r>
              <w:rPr>
                <w:rFonts w:ascii="Calibri" w:eastAsia="Calibri" w:hAnsi="Calibri" w:cs="Calibri"/>
              </w:rPr>
              <w:t>455523832</w:t>
            </w:r>
          </w:p>
        </w:tc>
      </w:tr>
      <w:tr w:rsidR="007F36D8" w14:paraId="3E2B0741" w14:textId="77777777">
        <w:trPr>
          <w:trHeight w:val="295"/>
        </w:trPr>
        <w:tc>
          <w:tcPr>
            <w:tcW w:w="2088" w:type="dxa"/>
            <w:tcBorders>
              <w:top w:val="single" w:sz="8" w:space="0" w:color="8DA9DA"/>
              <w:left w:val="single" w:sz="8" w:space="0" w:color="8DA9DA"/>
              <w:bottom w:val="single" w:sz="8" w:space="0" w:color="8DA9DA"/>
              <w:right w:val="nil"/>
            </w:tcBorders>
          </w:tcPr>
          <w:p w14:paraId="1CEE487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7C5E0677" w14:textId="77777777" w:rsidR="007F36D8" w:rsidRDefault="007F36D8">
            <w:pPr>
              <w:ind w:left="120"/>
              <w:jc w:val="both"/>
            </w:pPr>
            <w:r>
              <w:rPr>
                <w:rFonts w:ascii="Calibri" w:eastAsia="Calibri" w:hAnsi="Calibri" w:cs="Calibri"/>
              </w:rPr>
              <w:t>430500845</w:t>
            </w:r>
          </w:p>
        </w:tc>
      </w:tr>
      <w:tr w:rsidR="007F36D8" w14:paraId="34F0D2E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3C2248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A010A32" w14:textId="77777777" w:rsidR="007F36D8" w:rsidRDefault="007F36D8">
            <w:pPr>
              <w:ind w:left="120"/>
              <w:jc w:val="both"/>
            </w:pPr>
            <w:r>
              <w:rPr>
                <w:rFonts w:ascii="Calibri" w:eastAsia="Calibri" w:hAnsi="Calibri" w:cs="Calibri"/>
              </w:rPr>
              <w:t>228102647</w:t>
            </w:r>
          </w:p>
        </w:tc>
      </w:tr>
    </w:tbl>
    <w:p w14:paraId="15D74D8C" w14:textId="77777777" w:rsidR="007F36D8" w:rsidRDefault="007F36D8">
      <w:pPr>
        <w:ind w:left="-1440" w:right="6113"/>
      </w:pPr>
    </w:p>
    <w:tbl>
      <w:tblPr>
        <w:tblW w:w="3340" w:type="dxa"/>
        <w:tblInd w:w="-428" w:type="dxa"/>
        <w:tblCellMar>
          <w:left w:w="0" w:type="dxa"/>
          <w:right w:w="51" w:type="dxa"/>
        </w:tblCellMar>
        <w:tblLook w:val="04A0" w:firstRow="1" w:lastRow="0" w:firstColumn="1" w:lastColumn="0" w:noHBand="0" w:noVBand="1"/>
      </w:tblPr>
      <w:tblGrid>
        <w:gridCol w:w="2072"/>
        <w:gridCol w:w="1268"/>
      </w:tblGrid>
      <w:tr w:rsidR="007F36D8" w14:paraId="224FAA0D" w14:textId="77777777">
        <w:trPr>
          <w:trHeight w:val="298"/>
        </w:trPr>
        <w:tc>
          <w:tcPr>
            <w:tcW w:w="2088" w:type="dxa"/>
            <w:tcBorders>
              <w:top w:val="single" w:sz="8" w:space="0" w:color="8DA9DA"/>
              <w:left w:val="single" w:sz="8" w:space="0" w:color="8DA9DA"/>
              <w:bottom w:val="single" w:sz="8" w:space="0" w:color="8DA9DA"/>
              <w:right w:val="nil"/>
            </w:tcBorders>
          </w:tcPr>
          <w:p w14:paraId="7FC6A9BB"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36A5BC8" w14:textId="77777777" w:rsidR="007F36D8" w:rsidRDefault="007F36D8">
            <w:pPr>
              <w:ind w:left="120"/>
              <w:jc w:val="both"/>
            </w:pPr>
            <w:r>
              <w:rPr>
                <w:rFonts w:ascii="Calibri" w:eastAsia="Calibri" w:hAnsi="Calibri" w:cs="Calibri"/>
              </w:rPr>
              <w:t>303136146</w:t>
            </w:r>
          </w:p>
        </w:tc>
      </w:tr>
      <w:tr w:rsidR="007F36D8" w14:paraId="30FD0509"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53B768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53E4580" w14:textId="77777777" w:rsidR="007F36D8" w:rsidRDefault="007F36D8">
            <w:pPr>
              <w:jc w:val="both"/>
            </w:pPr>
            <w:r>
              <w:rPr>
                <w:rFonts w:ascii="Calibri" w:eastAsia="Calibri" w:hAnsi="Calibri" w:cs="Calibri"/>
              </w:rPr>
              <w:t>1823343081</w:t>
            </w:r>
          </w:p>
        </w:tc>
      </w:tr>
      <w:tr w:rsidR="007F36D8" w14:paraId="7FD6CB7F" w14:textId="77777777">
        <w:trPr>
          <w:trHeight w:val="295"/>
        </w:trPr>
        <w:tc>
          <w:tcPr>
            <w:tcW w:w="2088" w:type="dxa"/>
            <w:tcBorders>
              <w:top w:val="single" w:sz="8" w:space="0" w:color="8DA9DA"/>
              <w:left w:val="single" w:sz="8" w:space="0" w:color="8DA9DA"/>
              <w:bottom w:val="single" w:sz="8" w:space="0" w:color="8DA9DA"/>
              <w:right w:val="nil"/>
            </w:tcBorders>
          </w:tcPr>
          <w:p w14:paraId="75B6F352"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6A194D1" w14:textId="77777777" w:rsidR="007F36D8" w:rsidRDefault="007F36D8">
            <w:pPr>
              <w:ind w:left="120"/>
              <w:jc w:val="both"/>
            </w:pPr>
            <w:r>
              <w:rPr>
                <w:rFonts w:ascii="Calibri" w:eastAsia="Calibri" w:hAnsi="Calibri" w:cs="Calibri"/>
              </w:rPr>
              <w:t>126915607</w:t>
            </w:r>
          </w:p>
        </w:tc>
      </w:tr>
      <w:tr w:rsidR="007F36D8" w14:paraId="52FB281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E49C27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EB64ED6" w14:textId="77777777" w:rsidR="007F36D8" w:rsidRDefault="007F36D8">
            <w:pPr>
              <w:ind w:left="120"/>
              <w:jc w:val="both"/>
            </w:pPr>
            <w:r>
              <w:rPr>
                <w:rFonts w:ascii="Calibri" w:eastAsia="Calibri" w:hAnsi="Calibri" w:cs="Calibri"/>
              </w:rPr>
              <w:t>273289953</w:t>
            </w:r>
          </w:p>
        </w:tc>
      </w:tr>
      <w:tr w:rsidR="007F36D8" w14:paraId="68C66691" w14:textId="77777777">
        <w:trPr>
          <w:trHeight w:val="295"/>
        </w:trPr>
        <w:tc>
          <w:tcPr>
            <w:tcW w:w="2088" w:type="dxa"/>
            <w:tcBorders>
              <w:top w:val="single" w:sz="8" w:space="0" w:color="8DA9DA"/>
              <w:left w:val="single" w:sz="8" w:space="0" w:color="8DA9DA"/>
              <w:bottom w:val="single" w:sz="8" w:space="0" w:color="8DA9DA"/>
              <w:right w:val="nil"/>
            </w:tcBorders>
          </w:tcPr>
          <w:p w14:paraId="083E6EC6"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5E2C6909" w14:textId="77777777" w:rsidR="007F36D8" w:rsidRDefault="007F36D8">
            <w:pPr>
              <w:ind w:left="120"/>
              <w:jc w:val="both"/>
            </w:pPr>
            <w:r>
              <w:rPr>
                <w:rFonts w:ascii="Calibri" w:eastAsia="Calibri" w:hAnsi="Calibri" w:cs="Calibri"/>
              </w:rPr>
              <w:t>305051247</w:t>
            </w:r>
          </w:p>
        </w:tc>
      </w:tr>
      <w:tr w:rsidR="007F36D8" w14:paraId="427F4B4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1E59C2E3"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74963BC1" w14:textId="77777777" w:rsidR="007F36D8" w:rsidRDefault="007F36D8">
            <w:r>
              <w:rPr>
                <w:rFonts w:ascii="Calibri" w:eastAsia="Calibri" w:hAnsi="Calibri" w:cs="Calibri"/>
              </w:rPr>
              <w:t>40597278</w:t>
            </w:r>
          </w:p>
        </w:tc>
      </w:tr>
      <w:tr w:rsidR="007F36D8" w14:paraId="5E3FAAAE" w14:textId="77777777">
        <w:trPr>
          <w:trHeight w:val="295"/>
        </w:trPr>
        <w:tc>
          <w:tcPr>
            <w:tcW w:w="2088" w:type="dxa"/>
            <w:tcBorders>
              <w:top w:val="single" w:sz="8" w:space="0" w:color="8DA9DA"/>
              <w:left w:val="single" w:sz="8" w:space="0" w:color="8DA9DA"/>
              <w:bottom w:val="single" w:sz="8" w:space="0" w:color="8DA9DA"/>
              <w:right w:val="nil"/>
            </w:tcBorders>
          </w:tcPr>
          <w:p w14:paraId="2877DFDA"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19D367BE" w14:textId="77777777" w:rsidR="007F36D8" w:rsidRDefault="007F36D8">
            <w:pPr>
              <w:ind w:left="120"/>
              <w:jc w:val="both"/>
            </w:pPr>
            <w:r>
              <w:rPr>
                <w:rFonts w:ascii="Calibri" w:eastAsia="Calibri" w:hAnsi="Calibri" w:cs="Calibri"/>
              </w:rPr>
              <w:t>820502003</w:t>
            </w:r>
          </w:p>
        </w:tc>
      </w:tr>
      <w:tr w:rsidR="007F36D8" w14:paraId="06976503"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83BA10"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1785E463" w14:textId="77777777" w:rsidR="007F36D8" w:rsidRDefault="007F36D8">
            <w:pPr>
              <w:ind w:left="120"/>
              <w:jc w:val="both"/>
            </w:pPr>
            <w:r>
              <w:rPr>
                <w:rFonts w:ascii="Calibri" w:eastAsia="Calibri" w:hAnsi="Calibri" w:cs="Calibri"/>
              </w:rPr>
              <w:t>146895655</w:t>
            </w:r>
          </w:p>
        </w:tc>
      </w:tr>
      <w:tr w:rsidR="007F36D8" w14:paraId="5560FB6F" w14:textId="77777777">
        <w:trPr>
          <w:trHeight w:val="295"/>
        </w:trPr>
        <w:tc>
          <w:tcPr>
            <w:tcW w:w="2088" w:type="dxa"/>
            <w:tcBorders>
              <w:top w:val="single" w:sz="8" w:space="0" w:color="8DA9DA"/>
              <w:left w:val="single" w:sz="8" w:space="0" w:color="8DA9DA"/>
              <w:bottom w:val="single" w:sz="8" w:space="0" w:color="8DA9DA"/>
              <w:right w:val="nil"/>
            </w:tcBorders>
          </w:tcPr>
          <w:p w14:paraId="790ADCA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0C01E8E" w14:textId="77777777" w:rsidR="007F36D8" w:rsidRDefault="007F36D8">
            <w:pPr>
              <w:ind w:left="120"/>
              <w:jc w:val="both"/>
            </w:pPr>
            <w:r>
              <w:rPr>
                <w:rFonts w:ascii="Calibri" w:eastAsia="Calibri" w:hAnsi="Calibri" w:cs="Calibri"/>
              </w:rPr>
              <w:t>651862843</w:t>
            </w:r>
          </w:p>
        </w:tc>
      </w:tr>
      <w:tr w:rsidR="007F36D8" w14:paraId="7A04684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49AC6F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40CFABF3" w14:textId="77777777" w:rsidR="007F36D8" w:rsidRDefault="007F36D8">
            <w:pPr>
              <w:ind w:left="120"/>
              <w:jc w:val="both"/>
            </w:pPr>
            <w:r>
              <w:rPr>
                <w:rFonts w:ascii="Calibri" w:eastAsia="Calibri" w:hAnsi="Calibri" w:cs="Calibri"/>
              </w:rPr>
              <w:t>182656017</w:t>
            </w:r>
          </w:p>
        </w:tc>
      </w:tr>
      <w:tr w:rsidR="007F36D8" w14:paraId="2301190D" w14:textId="77777777">
        <w:trPr>
          <w:trHeight w:val="295"/>
        </w:trPr>
        <w:tc>
          <w:tcPr>
            <w:tcW w:w="2088" w:type="dxa"/>
            <w:tcBorders>
              <w:top w:val="single" w:sz="8" w:space="0" w:color="8DA9DA"/>
              <w:left w:val="single" w:sz="8" w:space="0" w:color="8DA9DA"/>
              <w:bottom w:val="single" w:sz="8" w:space="0" w:color="8DA9DA"/>
              <w:right w:val="nil"/>
            </w:tcBorders>
          </w:tcPr>
          <w:p w14:paraId="16219EA6"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22D00FF6" w14:textId="77777777" w:rsidR="007F36D8" w:rsidRDefault="007F36D8">
            <w:pPr>
              <w:ind w:left="120"/>
              <w:jc w:val="both"/>
            </w:pPr>
            <w:r>
              <w:rPr>
                <w:rFonts w:ascii="Calibri" w:eastAsia="Calibri" w:hAnsi="Calibri" w:cs="Calibri"/>
              </w:rPr>
              <w:t>854165489</w:t>
            </w:r>
          </w:p>
        </w:tc>
      </w:tr>
      <w:tr w:rsidR="007F36D8" w14:paraId="4097B834"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C2AC28A"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0F761887" w14:textId="77777777" w:rsidR="007F36D8" w:rsidRDefault="007F36D8">
            <w:r>
              <w:rPr>
                <w:rFonts w:ascii="Calibri" w:eastAsia="Calibri" w:hAnsi="Calibri" w:cs="Calibri"/>
              </w:rPr>
              <w:t>70022206</w:t>
            </w:r>
          </w:p>
        </w:tc>
      </w:tr>
      <w:tr w:rsidR="007F36D8" w14:paraId="1934540E" w14:textId="77777777">
        <w:trPr>
          <w:trHeight w:val="295"/>
        </w:trPr>
        <w:tc>
          <w:tcPr>
            <w:tcW w:w="2088" w:type="dxa"/>
            <w:tcBorders>
              <w:top w:val="single" w:sz="8" w:space="0" w:color="8DA9DA"/>
              <w:left w:val="single" w:sz="8" w:space="0" w:color="8DA9DA"/>
              <w:bottom w:val="single" w:sz="8" w:space="0" w:color="8DA9DA"/>
              <w:right w:val="nil"/>
            </w:tcBorders>
          </w:tcPr>
          <w:p w14:paraId="17826F7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01FB1A80" w14:textId="77777777" w:rsidR="007F36D8" w:rsidRDefault="007F36D8">
            <w:pPr>
              <w:ind w:left="120"/>
              <w:jc w:val="both"/>
            </w:pPr>
            <w:r>
              <w:rPr>
                <w:rFonts w:ascii="Calibri" w:eastAsia="Calibri" w:hAnsi="Calibri" w:cs="Calibri"/>
              </w:rPr>
              <w:t>200282916</w:t>
            </w:r>
          </w:p>
        </w:tc>
      </w:tr>
      <w:tr w:rsidR="007F36D8" w14:paraId="2B9AF7FC"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7894F5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9B68F0F" w14:textId="77777777" w:rsidR="007F36D8" w:rsidRDefault="007F36D8">
            <w:pPr>
              <w:jc w:val="both"/>
            </w:pPr>
            <w:r>
              <w:rPr>
                <w:rFonts w:ascii="Calibri" w:eastAsia="Calibri" w:hAnsi="Calibri" w:cs="Calibri"/>
              </w:rPr>
              <w:t>1150343558</w:t>
            </w:r>
          </w:p>
        </w:tc>
      </w:tr>
      <w:tr w:rsidR="007F36D8" w14:paraId="6D03623E" w14:textId="77777777">
        <w:trPr>
          <w:trHeight w:val="295"/>
        </w:trPr>
        <w:tc>
          <w:tcPr>
            <w:tcW w:w="2088" w:type="dxa"/>
            <w:tcBorders>
              <w:top w:val="single" w:sz="8" w:space="0" w:color="8DA9DA"/>
              <w:left w:val="single" w:sz="8" w:space="0" w:color="8DA9DA"/>
              <w:bottom w:val="single" w:sz="8" w:space="0" w:color="8DA9DA"/>
              <w:right w:val="nil"/>
            </w:tcBorders>
          </w:tcPr>
          <w:p w14:paraId="73284799"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6B4FBC9A" w14:textId="77777777" w:rsidR="007F36D8" w:rsidRDefault="007F36D8">
            <w:pPr>
              <w:ind w:left="120"/>
              <w:jc w:val="both"/>
            </w:pPr>
            <w:r>
              <w:rPr>
                <w:rFonts w:ascii="Calibri" w:eastAsia="Calibri" w:hAnsi="Calibri" w:cs="Calibri"/>
              </w:rPr>
              <w:t>157204249</w:t>
            </w:r>
          </w:p>
        </w:tc>
      </w:tr>
      <w:tr w:rsidR="007F36D8" w14:paraId="6C4FDBC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5DCDFEE"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75878D97" w14:textId="77777777" w:rsidR="007F36D8" w:rsidRDefault="007F36D8">
            <w:pPr>
              <w:ind w:left="120"/>
              <w:jc w:val="both"/>
            </w:pPr>
            <w:r>
              <w:rPr>
                <w:rFonts w:ascii="Calibri" w:eastAsia="Calibri" w:hAnsi="Calibri" w:cs="Calibri"/>
              </w:rPr>
              <w:t>907810900</w:t>
            </w:r>
          </w:p>
        </w:tc>
      </w:tr>
      <w:tr w:rsidR="007F36D8" w14:paraId="6CE01E35" w14:textId="77777777">
        <w:trPr>
          <w:trHeight w:val="295"/>
        </w:trPr>
        <w:tc>
          <w:tcPr>
            <w:tcW w:w="2088" w:type="dxa"/>
            <w:tcBorders>
              <w:top w:val="single" w:sz="8" w:space="0" w:color="8DA9DA"/>
              <w:left w:val="single" w:sz="8" w:space="0" w:color="8DA9DA"/>
              <w:bottom w:val="single" w:sz="8" w:space="0" w:color="8DA9DA"/>
              <w:right w:val="nil"/>
            </w:tcBorders>
          </w:tcPr>
          <w:p w14:paraId="4EAF604C"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90E18F4" w14:textId="77777777" w:rsidR="007F36D8" w:rsidRDefault="007F36D8">
            <w:r>
              <w:rPr>
                <w:rFonts w:ascii="Calibri" w:eastAsia="Calibri" w:hAnsi="Calibri" w:cs="Calibri"/>
              </w:rPr>
              <w:t>16365799</w:t>
            </w:r>
          </w:p>
        </w:tc>
      </w:tr>
      <w:tr w:rsidR="007F36D8" w14:paraId="04E40465"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CF3C1B9"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5E5BDAC1" w14:textId="77777777" w:rsidR="007F36D8" w:rsidRDefault="007F36D8">
            <w:pPr>
              <w:ind w:left="120"/>
              <w:jc w:val="both"/>
            </w:pPr>
            <w:r>
              <w:rPr>
                <w:rFonts w:ascii="Calibri" w:eastAsia="Calibri" w:hAnsi="Calibri" w:cs="Calibri"/>
              </w:rPr>
              <w:t>152242389</w:t>
            </w:r>
          </w:p>
        </w:tc>
      </w:tr>
      <w:tr w:rsidR="007F36D8" w14:paraId="79EFB506" w14:textId="77777777">
        <w:trPr>
          <w:trHeight w:val="295"/>
        </w:trPr>
        <w:tc>
          <w:tcPr>
            <w:tcW w:w="2088" w:type="dxa"/>
            <w:tcBorders>
              <w:top w:val="single" w:sz="8" w:space="0" w:color="8DA9DA"/>
              <w:left w:val="single" w:sz="8" w:space="0" w:color="8DA9DA"/>
              <w:bottom w:val="single" w:sz="8" w:space="0" w:color="8DA9DA"/>
              <w:right w:val="nil"/>
            </w:tcBorders>
          </w:tcPr>
          <w:p w14:paraId="3A8947D8"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tcPr>
          <w:p w14:paraId="3F96094D" w14:textId="77777777" w:rsidR="007F36D8" w:rsidRDefault="007F36D8">
            <w:pPr>
              <w:jc w:val="right"/>
            </w:pPr>
            <w:r>
              <w:rPr>
                <w:rFonts w:ascii="Calibri" w:eastAsia="Calibri" w:hAnsi="Calibri" w:cs="Calibri"/>
              </w:rPr>
              <w:t>35780</w:t>
            </w:r>
          </w:p>
        </w:tc>
      </w:tr>
      <w:tr w:rsidR="007F36D8" w14:paraId="70C7F8A8"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C009027" w14:textId="77777777" w:rsidR="007F36D8" w:rsidRDefault="007F36D8">
            <w:pPr>
              <w:ind w:left="380"/>
              <w:jc w:val="center"/>
            </w:pPr>
            <w:r>
              <w:rPr>
                <w:rFonts w:ascii="Calibri" w:eastAsia="Calibri" w:hAnsi="Calibri" w:cs="Calibri"/>
              </w:rPr>
              <w:t>4</w:t>
            </w:r>
          </w:p>
        </w:tc>
        <w:tc>
          <w:tcPr>
            <w:tcW w:w="1253" w:type="dxa"/>
            <w:tcBorders>
              <w:top w:val="single" w:sz="8" w:space="0" w:color="8DA9DA"/>
              <w:left w:val="nil"/>
              <w:bottom w:val="single" w:sz="8" w:space="0" w:color="8DA9DA"/>
              <w:right w:val="single" w:sz="8" w:space="0" w:color="8DA9DA"/>
            </w:tcBorders>
            <w:shd w:val="clear" w:color="auto" w:fill="D9E0F2"/>
          </w:tcPr>
          <w:p w14:paraId="3CA71471" w14:textId="77777777" w:rsidR="007F36D8" w:rsidRDefault="007F36D8">
            <w:pPr>
              <w:jc w:val="right"/>
            </w:pPr>
            <w:r>
              <w:rPr>
                <w:rFonts w:ascii="Calibri" w:eastAsia="Calibri" w:hAnsi="Calibri" w:cs="Calibri"/>
              </w:rPr>
              <w:t>12305</w:t>
            </w:r>
          </w:p>
        </w:tc>
      </w:tr>
      <w:tr w:rsidR="007F36D8" w14:paraId="2997054F" w14:textId="77777777">
        <w:trPr>
          <w:trHeight w:val="295"/>
        </w:trPr>
        <w:tc>
          <w:tcPr>
            <w:tcW w:w="2088" w:type="dxa"/>
            <w:tcBorders>
              <w:top w:val="single" w:sz="8" w:space="0" w:color="8DA9DA"/>
              <w:left w:val="single" w:sz="8" w:space="0" w:color="8DA9DA"/>
              <w:bottom w:val="single" w:sz="8" w:space="0" w:color="8DA9DA"/>
              <w:right w:val="nil"/>
            </w:tcBorders>
          </w:tcPr>
          <w:p w14:paraId="429B3B6B"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58435169" w14:textId="77777777" w:rsidR="007F36D8" w:rsidRDefault="007F36D8">
            <w:pPr>
              <w:jc w:val="both"/>
            </w:pPr>
            <w:r>
              <w:rPr>
                <w:rFonts w:ascii="Calibri" w:eastAsia="Calibri" w:hAnsi="Calibri" w:cs="Calibri"/>
              </w:rPr>
              <w:t>1078402689</w:t>
            </w:r>
          </w:p>
        </w:tc>
      </w:tr>
      <w:tr w:rsidR="007F36D8" w14:paraId="4C66E0C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1B36B3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7B24C357" w14:textId="77777777" w:rsidR="007F36D8" w:rsidRDefault="007F36D8">
            <w:pPr>
              <w:ind w:left="120"/>
              <w:jc w:val="both"/>
            </w:pPr>
            <w:r>
              <w:rPr>
                <w:rFonts w:ascii="Calibri" w:eastAsia="Calibri" w:hAnsi="Calibri" w:cs="Calibri"/>
              </w:rPr>
              <w:t>449582013</w:t>
            </w:r>
          </w:p>
        </w:tc>
      </w:tr>
      <w:tr w:rsidR="007F36D8" w14:paraId="20B4C189" w14:textId="77777777">
        <w:trPr>
          <w:trHeight w:val="295"/>
        </w:trPr>
        <w:tc>
          <w:tcPr>
            <w:tcW w:w="2088" w:type="dxa"/>
            <w:tcBorders>
              <w:top w:val="single" w:sz="8" w:space="0" w:color="8DA9DA"/>
              <w:left w:val="single" w:sz="8" w:space="0" w:color="8DA9DA"/>
              <w:bottom w:val="single" w:sz="8" w:space="0" w:color="8DA9DA"/>
              <w:right w:val="nil"/>
            </w:tcBorders>
          </w:tcPr>
          <w:p w14:paraId="21CB36F3"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0C07C246" w14:textId="77777777" w:rsidR="007F36D8" w:rsidRDefault="007F36D8">
            <w:pPr>
              <w:ind w:left="120"/>
              <w:jc w:val="both"/>
            </w:pPr>
            <w:r>
              <w:rPr>
                <w:rFonts w:ascii="Calibri" w:eastAsia="Calibri" w:hAnsi="Calibri" w:cs="Calibri"/>
              </w:rPr>
              <w:t>470932852</w:t>
            </w:r>
          </w:p>
        </w:tc>
      </w:tr>
      <w:tr w:rsidR="007F36D8" w14:paraId="40786F5E"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17170E5"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804F004" w14:textId="77777777" w:rsidR="007F36D8" w:rsidRDefault="007F36D8">
            <w:pPr>
              <w:ind w:left="120"/>
              <w:jc w:val="both"/>
            </w:pPr>
            <w:r>
              <w:rPr>
                <w:rFonts w:ascii="Calibri" w:eastAsia="Calibri" w:hAnsi="Calibri" w:cs="Calibri"/>
              </w:rPr>
              <w:t>113523929</w:t>
            </w:r>
          </w:p>
        </w:tc>
      </w:tr>
      <w:tr w:rsidR="007F36D8" w14:paraId="0556E78D" w14:textId="77777777">
        <w:trPr>
          <w:trHeight w:val="295"/>
        </w:trPr>
        <w:tc>
          <w:tcPr>
            <w:tcW w:w="2088" w:type="dxa"/>
            <w:tcBorders>
              <w:top w:val="single" w:sz="8" w:space="0" w:color="8DA9DA"/>
              <w:left w:val="single" w:sz="8" w:space="0" w:color="8DA9DA"/>
              <w:bottom w:val="single" w:sz="8" w:space="0" w:color="8DA9DA"/>
              <w:right w:val="nil"/>
            </w:tcBorders>
          </w:tcPr>
          <w:p w14:paraId="67553F8A"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C737B88" w14:textId="77777777" w:rsidR="007F36D8" w:rsidRDefault="007F36D8">
            <w:r>
              <w:rPr>
                <w:rFonts w:ascii="Calibri" w:eastAsia="Calibri" w:hAnsi="Calibri" w:cs="Calibri"/>
              </w:rPr>
              <w:t>18677303</w:t>
            </w:r>
          </w:p>
        </w:tc>
      </w:tr>
      <w:tr w:rsidR="007F36D8" w14:paraId="6712BF9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71FDC93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01D1747" w14:textId="77777777" w:rsidR="007F36D8" w:rsidRDefault="007F36D8">
            <w:r>
              <w:rPr>
                <w:rFonts w:ascii="Calibri" w:eastAsia="Calibri" w:hAnsi="Calibri" w:cs="Calibri"/>
              </w:rPr>
              <w:t>13313889</w:t>
            </w:r>
          </w:p>
        </w:tc>
      </w:tr>
      <w:tr w:rsidR="007F36D8" w14:paraId="6ABF630A" w14:textId="77777777">
        <w:trPr>
          <w:trHeight w:val="295"/>
        </w:trPr>
        <w:tc>
          <w:tcPr>
            <w:tcW w:w="2088" w:type="dxa"/>
            <w:tcBorders>
              <w:top w:val="single" w:sz="8" w:space="0" w:color="8DA9DA"/>
              <w:left w:val="single" w:sz="8" w:space="0" w:color="8DA9DA"/>
              <w:bottom w:val="single" w:sz="8" w:space="0" w:color="8DA9DA"/>
              <w:right w:val="nil"/>
            </w:tcBorders>
          </w:tcPr>
          <w:p w14:paraId="554D7BB8"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18901697" w14:textId="77777777" w:rsidR="007F36D8" w:rsidRDefault="007F36D8">
            <w:r>
              <w:rPr>
                <w:rFonts w:ascii="Calibri" w:eastAsia="Calibri" w:hAnsi="Calibri" w:cs="Calibri"/>
              </w:rPr>
              <w:t>53404402</w:t>
            </w:r>
          </w:p>
        </w:tc>
      </w:tr>
      <w:tr w:rsidR="007F36D8" w14:paraId="1BC51C7B"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4B475BB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B96303C" w14:textId="77777777" w:rsidR="007F36D8" w:rsidRDefault="007F36D8">
            <w:pPr>
              <w:ind w:left="120"/>
              <w:jc w:val="both"/>
            </w:pPr>
            <w:r>
              <w:rPr>
                <w:rFonts w:ascii="Calibri" w:eastAsia="Calibri" w:hAnsi="Calibri" w:cs="Calibri"/>
              </w:rPr>
              <w:t>228154528</w:t>
            </w:r>
          </w:p>
        </w:tc>
      </w:tr>
      <w:tr w:rsidR="007F36D8" w14:paraId="44A38511" w14:textId="77777777">
        <w:trPr>
          <w:trHeight w:val="295"/>
        </w:trPr>
        <w:tc>
          <w:tcPr>
            <w:tcW w:w="2088" w:type="dxa"/>
            <w:tcBorders>
              <w:top w:val="single" w:sz="8" w:space="0" w:color="8DA9DA"/>
              <w:left w:val="single" w:sz="8" w:space="0" w:color="8DA9DA"/>
              <w:bottom w:val="single" w:sz="8" w:space="0" w:color="8DA9DA"/>
              <w:right w:val="nil"/>
            </w:tcBorders>
          </w:tcPr>
          <w:p w14:paraId="73E2546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CCBE1D5" w14:textId="77777777" w:rsidR="007F36D8" w:rsidRDefault="007F36D8">
            <w:r>
              <w:rPr>
                <w:rFonts w:ascii="Calibri" w:eastAsia="Calibri" w:hAnsi="Calibri" w:cs="Calibri"/>
              </w:rPr>
              <w:t>98290901</w:t>
            </w:r>
          </w:p>
        </w:tc>
      </w:tr>
      <w:tr w:rsidR="007F36D8" w14:paraId="5C966E66"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034AB1A"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0F94DAB1" w14:textId="77777777" w:rsidR="007F36D8" w:rsidRDefault="007F36D8">
            <w:r>
              <w:rPr>
                <w:rFonts w:ascii="Calibri" w:eastAsia="Calibri" w:hAnsi="Calibri" w:cs="Calibri"/>
              </w:rPr>
              <w:t>12773324</w:t>
            </w:r>
          </w:p>
        </w:tc>
      </w:tr>
      <w:tr w:rsidR="007F36D8" w14:paraId="45C4C595" w14:textId="77777777">
        <w:trPr>
          <w:trHeight w:val="295"/>
        </w:trPr>
        <w:tc>
          <w:tcPr>
            <w:tcW w:w="2088" w:type="dxa"/>
            <w:tcBorders>
              <w:top w:val="single" w:sz="8" w:space="0" w:color="8DA9DA"/>
              <w:left w:val="single" w:sz="8" w:space="0" w:color="8DA9DA"/>
              <w:bottom w:val="single" w:sz="8" w:space="0" w:color="8DA9DA"/>
              <w:right w:val="nil"/>
            </w:tcBorders>
          </w:tcPr>
          <w:p w14:paraId="12161E71" w14:textId="77777777" w:rsidR="007F36D8" w:rsidRDefault="007F36D8">
            <w:pPr>
              <w:ind w:left="380"/>
              <w:jc w:val="center"/>
            </w:pPr>
            <w:r>
              <w:rPr>
                <w:rFonts w:ascii="Calibri" w:eastAsia="Calibri" w:hAnsi="Calibri" w:cs="Calibri"/>
              </w:rPr>
              <w:lastRenderedPageBreak/>
              <w:t>5</w:t>
            </w:r>
          </w:p>
        </w:tc>
        <w:tc>
          <w:tcPr>
            <w:tcW w:w="1253" w:type="dxa"/>
            <w:tcBorders>
              <w:top w:val="single" w:sz="8" w:space="0" w:color="8DA9DA"/>
              <w:left w:val="nil"/>
              <w:bottom w:val="single" w:sz="8" w:space="0" w:color="8DA9DA"/>
              <w:right w:val="single" w:sz="8" w:space="0" w:color="8DA9DA"/>
            </w:tcBorders>
          </w:tcPr>
          <w:p w14:paraId="759A914A" w14:textId="77777777" w:rsidR="007F36D8" w:rsidRDefault="007F36D8">
            <w:r>
              <w:rPr>
                <w:rFonts w:ascii="Calibri" w:eastAsia="Calibri" w:hAnsi="Calibri" w:cs="Calibri"/>
              </w:rPr>
              <w:t>83526764</w:t>
            </w:r>
          </w:p>
        </w:tc>
      </w:tr>
      <w:tr w:rsidR="007F36D8" w14:paraId="4294EDFA"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28DCCF27"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A03E5D5" w14:textId="77777777" w:rsidR="007F36D8" w:rsidRDefault="007F36D8">
            <w:pPr>
              <w:ind w:left="120"/>
              <w:jc w:val="both"/>
            </w:pPr>
            <w:r>
              <w:rPr>
                <w:rFonts w:ascii="Calibri" w:eastAsia="Calibri" w:hAnsi="Calibri" w:cs="Calibri"/>
              </w:rPr>
              <w:t>174876752</w:t>
            </w:r>
          </w:p>
        </w:tc>
      </w:tr>
      <w:tr w:rsidR="007F36D8" w14:paraId="28CF5464" w14:textId="77777777">
        <w:trPr>
          <w:trHeight w:val="295"/>
        </w:trPr>
        <w:tc>
          <w:tcPr>
            <w:tcW w:w="2088" w:type="dxa"/>
            <w:tcBorders>
              <w:top w:val="single" w:sz="8" w:space="0" w:color="8DA9DA"/>
              <w:left w:val="single" w:sz="8" w:space="0" w:color="8DA9DA"/>
              <w:bottom w:val="single" w:sz="8" w:space="0" w:color="8DA9DA"/>
              <w:right w:val="nil"/>
            </w:tcBorders>
          </w:tcPr>
          <w:p w14:paraId="667A623D"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0017B6E0" w14:textId="77777777" w:rsidR="007F36D8" w:rsidRDefault="007F36D8">
            <w:pPr>
              <w:ind w:left="120"/>
              <w:jc w:val="both"/>
            </w:pPr>
            <w:r>
              <w:rPr>
                <w:rFonts w:ascii="Calibri" w:eastAsia="Calibri" w:hAnsi="Calibri" w:cs="Calibri"/>
              </w:rPr>
              <w:t>874647545</w:t>
            </w:r>
          </w:p>
        </w:tc>
      </w:tr>
      <w:tr w:rsidR="007F36D8" w14:paraId="5EA52B2F"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34E54FD4"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5C3454C7" w14:textId="77777777" w:rsidR="007F36D8" w:rsidRDefault="007F36D8">
            <w:pPr>
              <w:ind w:left="120"/>
              <w:jc w:val="both"/>
            </w:pPr>
            <w:r>
              <w:rPr>
                <w:rFonts w:ascii="Calibri" w:eastAsia="Calibri" w:hAnsi="Calibri" w:cs="Calibri"/>
              </w:rPr>
              <w:t>267657448</w:t>
            </w:r>
          </w:p>
        </w:tc>
      </w:tr>
      <w:tr w:rsidR="007F36D8" w14:paraId="275B0EE2" w14:textId="77777777">
        <w:trPr>
          <w:trHeight w:val="295"/>
        </w:trPr>
        <w:tc>
          <w:tcPr>
            <w:tcW w:w="2088" w:type="dxa"/>
            <w:tcBorders>
              <w:top w:val="single" w:sz="8" w:space="0" w:color="8DA9DA"/>
              <w:left w:val="single" w:sz="8" w:space="0" w:color="8DA9DA"/>
              <w:bottom w:val="single" w:sz="8" w:space="0" w:color="8DA9DA"/>
              <w:right w:val="nil"/>
            </w:tcBorders>
          </w:tcPr>
          <w:p w14:paraId="0176A29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3F4724C9" w14:textId="77777777" w:rsidR="007F36D8" w:rsidRDefault="007F36D8">
            <w:pPr>
              <w:ind w:left="120"/>
              <w:jc w:val="both"/>
            </w:pPr>
            <w:r>
              <w:rPr>
                <w:rFonts w:ascii="Calibri" w:eastAsia="Calibri" w:hAnsi="Calibri" w:cs="Calibri"/>
              </w:rPr>
              <w:t>134181552</w:t>
            </w:r>
          </w:p>
        </w:tc>
      </w:tr>
      <w:tr w:rsidR="007F36D8" w14:paraId="67761AB7"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6B56CD90"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7C1908DE" w14:textId="77777777" w:rsidR="007F36D8" w:rsidRDefault="007F36D8">
            <w:r>
              <w:rPr>
                <w:rFonts w:ascii="Calibri" w:eastAsia="Calibri" w:hAnsi="Calibri" w:cs="Calibri"/>
              </w:rPr>
              <w:t>45156985</w:t>
            </w:r>
          </w:p>
        </w:tc>
      </w:tr>
      <w:tr w:rsidR="007F36D8" w14:paraId="2E5704AE" w14:textId="77777777">
        <w:trPr>
          <w:trHeight w:val="295"/>
        </w:trPr>
        <w:tc>
          <w:tcPr>
            <w:tcW w:w="2088" w:type="dxa"/>
            <w:tcBorders>
              <w:top w:val="single" w:sz="8" w:space="0" w:color="8DA9DA"/>
              <w:left w:val="single" w:sz="8" w:space="0" w:color="8DA9DA"/>
              <w:bottom w:val="single" w:sz="8" w:space="0" w:color="8DA9DA"/>
              <w:right w:val="nil"/>
            </w:tcBorders>
          </w:tcPr>
          <w:p w14:paraId="38EBD83D"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4AD37C5E" w14:textId="77777777" w:rsidR="007F36D8" w:rsidRDefault="007F36D8">
            <w:r>
              <w:rPr>
                <w:rFonts w:ascii="Calibri" w:eastAsia="Calibri" w:hAnsi="Calibri" w:cs="Calibri"/>
              </w:rPr>
              <w:t>51031279</w:t>
            </w:r>
          </w:p>
        </w:tc>
      </w:tr>
      <w:tr w:rsidR="007F36D8" w14:paraId="3ED9271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5B5B5B94"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5AD52AD5" w14:textId="77777777" w:rsidR="007F36D8" w:rsidRDefault="007F36D8">
            <w:pPr>
              <w:jc w:val="right"/>
            </w:pPr>
            <w:r>
              <w:rPr>
                <w:rFonts w:ascii="Calibri" w:eastAsia="Calibri" w:hAnsi="Calibri" w:cs="Calibri"/>
              </w:rPr>
              <w:t>6272279</w:t>
            </w:r>
          </w:p>
        </w:tc>
      </w:tr>
      <w:tr w:rsidR="007F36D8" w14:paraId="2AE745DF" w14:textId="77777777">
        <w:trPr>
          <w:trHeight w:val="295"/>
        </w:trPr>
        <w:tc>
          <w:tcPr>
            <w:tcW w:w="2088" w:type="dxa"/>
            <w:tcBorders>
              <w:top w:val="single" w:sz="8" w:space="0" w:color="8DA9DA"/>
              <w:left w:val="single" w:sz="8" w:space="0" w:color="8DA9DA"/>
              <w:bottom w:val="single" w:sz="8" w:space="0" w:color="8DA9DA"/>
              <w:right w:val="nil"/>
            </w:tcBorders>
          </w:tcPr>
          <w:p w14:paraId="2BBC6A0E"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763D5B5F" w14:textId="77777777" w:rsidR="007F36D8" w:rsidRDefault="007F36D8">
            <w:r>
              <w:rPr>
                <w:rFonts w:ascii="Calibri" w:eastAsia="Calibri" w:hAnsi="Calibri" w:cs="Calibri"/>
              </w:rPr>
              <w:t>27313726</w:t>
            </w:r>
          </w:p>
        </w:tc>
      </w:tr>
      <w:tr w:rsidR="007F36D8" w14:paraId="48B3A840" w14:textId="77777777">
        <w:trPr>
          <w:trHeight w:val="305"/>
        </w:trPr>
        <w:tc>
          <w:tcPr>
            <w:tcW w:w="2088" w:type="dxa"/>
            <w:tcBorders>
              <w:top w:val="single" w:sz="8" w:space="0" w:color="8DA9DA"/>
              <w:left w:val="single" w:sz="8" w:space="0" w:color="8DA9DA"/>
              <w:bottom w:val="single" w:sz="8" w:space="0" w:color="8DA9DA"/>
              <w:right w:val="nil"/>
            </w:tcBorders>
            <w:shd w:val="clear" w:color="auto" w:fill="D9E0F2"/>
          </w:tcPr>
          <w:p w14:paraId="05704752"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shd w:val="clear" w:color="auto" w:fill="D9E0F2"/>
          </w:tcPr>
          <w:p w14:paraId="3F6CB6F5" w14:textId="77777777" w:rsidR="007F36D8" w:rsidRDefault="007F36D8">
            <w:r>
              <w:rPr>
                <w:rFonts w:ascii="Calibri" w:eastAsia="Calibri" w:hAnsi="Calibri" w:cs="Calibri"/>
              </w:rPr>
              <w:t>21754716</w:t>
            </w:r>
          </w:p>
        </w:tc>
      </w:tr>
      <w:tr w:rsidR="007F36D8" w14:paraId="3C14D3FA" w14:textId="77777777">
        <w:trPr>
          <w:trHeight w:val="298"/>
        </w:trPr>
        <w:tc>
          <w:tcPr>
            <w:tcW w:w="2088" w:type="dxa"/>
            <w:tcBorders>
              <w:top w:val="single" w:sz="8" w:space="0" w:color="8DA9DA"/>
              <w:left w:val="single" w:sz="8" w:space="0" w:color="8DA9DA"/>
              <w:bottom w:val="single" w:sz="8" w:space="0" w:color="8DA9DA"/>
              <w:right w:val="nil"/>
            </w:tcBorders>
          </w:tcPr>
          <w:p w14:paraId="2F4A7186" w14:textId="77777777" w:rsidR="007F36D8" w:rsidRDefault="007F36D8">
            <w:pPr>
              <w:ind w:left="380"/>
              <w:jc w:val="center"/>
            </w:pPr>
            <w:r>
              <w:rPr>
                <w:rFonts w:ascii="Calibri" w:eastAsia="Calibri" w:hAnsi="Calibri" w:cs="Calibri"/>
              </w:rPr>
              <w:t>5</w:t>
            </w:r>
          </w:p>
        </w:tc>
        <w:tc>
          <w:tcPr>
            <w:tcW w:w="1253" w:type="dxa"/>
            <w:tcBorders>
              <w:top w:val="single" w:sz="8" w:space="0" w:color="8DA9DA"/>
              <w:left w:val="nil"/>
              <w:bottom w:val="single" w:sz="8" w:space="0" w:color="8DA9DA"/>
              <w:right w:val="single" w:sz="8" w:space="0" w:color="8DA9DA"/>
            </w:tcBorders>
          </w:tcPr>
          <w:p w14:paraId="55F1E617" w14:textId="77777777" w:rsidR="007F36D8" w:rsidRDefault="007F36D8">
            <w:pPr>
              <w:jc w:val="right"/>
            </w:pPr>
            <w:r>
              <w:rPr>
                <w:rFonts w:ascii="Calibri" w:eastAsia="Calibri" w:hAnsi="Calibri" w:cs="Calibri"/>
              </w:rPr>
              <w:t>19805</w:t>
            </w:r>
          </w:p>
        </w:tc>
      </w:tr>
    </w:tbl>
    <w:p w14:paraId="0614EC93" w14:textId="77777777" w:rsidR="007F36D8" w:rsidRDefault="007F36D8">
      <w:pPr>
        <w:ind w:left="-1440" w:right="6473"/>
      </w:pPr>
    </w:p>
    <w:tbl>
      <w:tblPr>
        <w:tblW w:w="2980" w:type="dxa"/>
        <w:tblInd w:w="-428" w:type="dxa"/>
        <w:tblCellMar>
          <w:left w:w="0" w:type="dxa"/>
          <w:right w:w="51" w:type="dxa"/>
        </w:tblCellMar>
        <w:tblLook w:val="04A0" w:firstRow="1" w:lastRow="0" w:firstColumn="1" w:lastColumn="0" w:noHBand="0" w:noVBand="1"/>
      </w:tblPr>
      <w:tblGrid>
        <w:gridCol w:w="1157"/>
        <w:gridCol w:w="433"/>
        <w:gridCol w:w="1390"/>
      </w:tblGrid>
      <w:tr w:rsidR="007F36D8" w14:paraId="7A3EBBF7" w14:textId="77777777">
        <w:trPr>
          <w:trHeight w:val="298"/>
        </w:trPr>
        <w:tc>
          <w:tcPr>
            <w:tcW w:w="1168" w:type="dxa"/>
            <w:tcBorders>
              <w:top w:val="single" w:sz="8" w:space="0" w:color="8DA9DA"/>
              <w:left w:val="single" w:sz="8" w:space="0" w:color="8DA9DA"/>
              <w:bottom w:val="single" w:sz="8" w:space="0" w:color="8DA9DA"/>
              <w:right w:val="nil"/>
            </w:tcBorders>
            <w:shd w:val="clear" w:color="auto" w:fill="4471C4"/>
          </w:tcPr>
          <w:p w14:paraId="6BC47334" w14:textId="77777777" w:rsidR="007F36D8" w:rsidRDefault="007F36D8">
            <w:pPr>
              <w:ind w:left="48"/>
            </w:pPr>
            <w:r>
              <w:rPr>
                <w:rFonts w:ascii="Calibri" w:eastAsia="Calibri" w:hAnsi="Calibri" w:cs="Calibri"/>
                <w:b/>
                <w:color w:val="FFFFFF"/>
              </w:rPr>
              <w:t>Id partita</w:t>
            </w:r>
          </w:p>
        </w:tc>
        <w:tc>
          <w:tcPr>
            <w:tcW w:w="1813" w:type="dxa"/>
            <w:gridSpan w:val="2"/>
            <w:tcBorders>
              <w:top w:val="single" w:sz="8" w:space="0" w:color="8DA9DA"/>
              <w:left w:val="nil"/>
              <w:bottom w:val="single" w:sz="8" w:space="0" w:color="8DA9DA"/>
              <w:right w:val="single" w:sz="8" w:space="0" w:color="8DA9DA"/>
            </w:tcBorders>
            <w:shd w:val="clear" w:color="auto" w:fill="4471C4"/>
          </w:tcPr>
          <w:p w14:paraId="6A848DBF" w14:textId="77777777" w:rsidR="007F36D8" w:rsidRDefault="007F36D8">
            <w:pPr>
              <w:ind w:left="220"/>
            </w:pPr>
            <w:r>
              <w:rPr>
                <w:rFonts w:ascii="Calibri" w:eastAsia="Calibri" w:hAnsi="Calibri" w:cs="Calibri"/>
                <w:b/>
                <w:color w:val="FFFFFF"/>
              </w:rPr>
              <w:t>Tempo in ns</w:t>
            </w:r>
          </w:p>
        </w:tc>
      </w:tr>
      <w:tr w:rsidR="007F36D8" w14:paraId="59268405" w14:textId="77777777">
        <w:trPr>
          <w:trHeight w:val="303"/>
        </w:trPr>
        <w:tc>
          <w:tcPr>
            <w:tcW w:w="1168" w:type="dxa"/>
            <w:tcBorders>
              <w:top w:val="single" w:sz="8" w:space="0" w:color="8DA9DA"/>
              <w:left w:val="single" w:sz="8" w:space="0" w:color="8DA9DA"/>
              <w:bottom w:val="single" w:sz="8" w:space="0" w:color="8DA9DA"/>
              <w:right w:val="nil"/>
            </w:tcBorders>
            <w:shd w:val="clear" w:color="auto" w:fill="D9E0F2"/>
          </w:tcPr>
          <w:p w14:paraId="53BDDBEE"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5AB1433"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F32C117" w14:textId="77777777" w:rsidR="007F36D8" w:rsidRDefault="007F36D8">
            <w:pPr>
              <w:jc w:val="both"/>
            </w:pPr>
            <w:r>
              <w:rPr>
                <w:rFonts w:ascii="Calibri" w:eastAsia="Calibri" w:hAnsi="Calibri" w:cs="Calibri"/>
              </w:rPr>
              <w:t>24229807886</w:t>
            </w:r>
          </w:p>
        </w:tc>
      </w:tr>
      <w:tr w:rsidR="007F36D8" w14:paraId="147CCCD3" w14:textId="77777777">
        <w:trPr>
          <w:trHeight w:val="295"/>
        </w:trPr>
        <w:tc>
          <w:tcPr>
            <w:tcW w:w="1168" w:type="dxa"/>
            <w:tcBorders>
              <w:top w:val="single" w:sz="8" w:space="0" w:color="8DA9DA"/>
              <w:left w:val="single" w:sz="8" w:space="0" w:color="8DA9DA"/>
              <w:bottom w:val="single" w:sz="8" w:space="0" w:color="8DA9DA"/>
              <w:right w:val="nil"/>
            </w:tcBorders>
          </w:tcPr>
          <w:p w14:paraId="35A3869D" w14:textId="77777777" w:rsidR="007F36D8" w:rsidRDefault="007F36D8"/>
        </w:tc>
        <w:tc>
          <w:tcPr>
            <w:tcW w:w="440" w:type="dxa"/>
            <w:tcBorders>
              <w:top w:val="single" w:sz="8" w:space="0" w:color="8DA9DA"/>
              <w:left w:val="nil"/>
              <w:bottom w:val="single" w:sz="8" w:space="0" w:color="8DA9DA"/>
              <w:right w:val="nil"/>
            </w:tcBorders>
          </w:tcPr>
          <w:p w14:paraId="5D7003DC"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D50EC0F" w14:textId="77777777" w:rsidR="007F36D8" w:rsidRDefault="007F36D8">
            <w:pPr>
              <w:jc w:val="both"/>
            </w:pPr>
            <w:r>
              <w:rPr>
                <w:rFonts w:ascii="Calibri" w:eastAsia="Calibri" w:hAnsi="Calibri" w:cs="Calibri"/>
              </w:rPr>
              <w:t>14428107967</w:t>
            </w:r>
          </w:p>
        </w:tc>
      </w:tr>
      <w:tr w:rsidR="007F36D8" w14:paraId="6550257D"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2CA782C"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C70E854"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128DCF23" w14:textId="77777777" w:rsidR="007F36D8" w:rsidRDefault="007F36D8">
            <w:pPr>
              <w:ind w:left="120"/>
              <w:jc w:val="both"/>
            </w:pPr>
            <w:r>
              <w:rPr>
                <w:rFonts w:ascii="Calibri" w:eastAsia="Calibri" w:hAnsi="Calibri" w:cs="Calibri"/>
              </w:rPr>
              <w:t>7242276392</w:t>
            </w:r>
          </w:p>
        </w:tc>
      </w:tr>
      <w:tr w:rsidR="007F36D8" w14:paraId="06DCC02E" w14:textId="77777777">
        <w:trPr>
          <w:trHeight w:val="295"/>
        </w:trPr>
        <w:tc>
          <w:tcPr>
            <w:tcW w:w="1168" w:type="dxa"/>
            <w:tcBorders>
              <w:top w:val="single" w:sz="8" w:space="0" w:color="8DA9DA"/>
              <w:left w:val="single" w:sz="8" w:space="0" w:color="8DA9DA"/>
              <w:bottom w:val="single" w:sz="8" w:space="0" w:color="8DA9DA"/>
              <w:right w:val="nil"/>
            </w:tcBorders>
          </w:tcPr>
          <w:p w14:paraId="4EBB19F4" w14:textId="77777777" w:rsidR="007F36D8" w:rsidRDefault="007F36D8"/>
        </w:tc>
        <w:tc>
          <w:tcPr>
            <w:tcW w:w="440" w:type="dxa"/>
            <w:tcBorders>
              <w:top w:val="single" w:sz="8" w:space="0" w:color="8DA9DA"/>
              <w:left w:val="nil"/>
              <w:bottom w:val="single" w:sz="8" w:space="0" w:color="8DA9DA"/>
              <w:right w:val="nil"/>
            </w:tcBorders>
          </w:tcPr>
          <w:p w14:paraId="7ADF94E8"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6E607E5E" w14:textId="77777777" w:rsidR="007F36D8" w:rsidRDefault="007F36D8">
            <w:pPr>
              <w:jc w:val="both"/>
            </w:pPr>
            <w:r>
              <w:rPr>
                <w:rFonts w:ascii="Calibri" w:eastAsia="Calibri" w:hAnsi="Calibri" w:cs="Calibri"/>
              </w:rPr>
              <w:t>14702114972</w:t>
            </w:r>
          </w:p>
        </w:tc>
      </w:tr>
      <w:tr w:rsidR="007F36D8" w14:paraId="069C67B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5DC56B11"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9A95A84"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1027701" w14:textId="77777777" w:rsidR="007F36D8" w:rsidRDefault="007F36D8">
            <w:pPr>
              <w:ind w:left="120"/>
              <w:jc w:val="both"/>
            </w:pPr>
            <w:r>
              <w:rPr>
                <w:rFonts w:ascii="Calibri" w:eastAsia="Calibri" w:hAnsi="Calibri" w:cs="Calibri"/>
              </w:rPr>
              <w:t>3879767846</w:t>
            </w:r>
          </w:p>
        </w:tc>
      </w:tr>
      <w:tr w:rsidR="007F36D8" w14:paraId="26B2999D" w14:textId="77777777">
        <w:trPr>
          <w:trHeight w:val="295"/>
        </w:trPr>
        <w:tc>
          <w:tcPr>
            <w:tcW w:w="1168" w:type="dxa"/>
            <w:tcBorders>
              <w:top w:val="single" w:sz="8" w:space="0" w:color="8DA9DA"/>
              <w:left w:val="single" w:sz="8" w:space="0" w:color="8DA9DA"/>
              <w:bottom w:val="single" w:sz="8" w:space="0" w:color="8DA9DA"/>
              <w:right w:val="nil"/>
            </w:tcBorders>
          </w:tcPr>
          <w:p w14:paraId="39437ED2" w14:textId="77777777" w:rsidR="007F36D8" w:rsidRDefault="007F36D8"/>
        </w:tc>
        <w:tc>
          <w:tcPr>
            <w:tcW w:w="440" w:type="dxa"/>
            <w:tcBorders>
              <w:top w:val="single" w:sz="8" w:space="0" w:color="8DA9DA"/>
              <w:left w:val="nil"/>
              <w:bottom w:val="single" w:sz="8" w:space="0" w:color="8DA9DA"/>
              <w:right w:val="nil"/>
            </w:tcBorders>
          </w:tcPr>
          <w:p w14:paraId="6D64FFA0"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56AF85F3" w14:textId="77777777" w:rsidR="007F36D8" w:rsidRDefault="007F36D8">
            <w:pPr>
              <w:ind w:left="120"/>
              <w:jc w:val="both"/>
            </w:pPr>
            <w:r>
              <w:rPr>
                <w:rFonts w:ascii="Calibri" w:eastAsia="Calibri" w:hAnsi="Calibri" w:cs="Calibri"/>
              </w:rPr>
              <w:t>7440269611</w:t>
            </w:r>
          </w:p>
        </w:tc>
      </w:tr>
      <w:tr w:rsidR="007F36D8" w14:paraId="22919855"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2CBBE9D0"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400598D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31C6615A" w14:textId="77777777" w:rsidR="007F36D8" w:rsidRDefault="007F36D8">
            <w:pPr>
              <w:jc w:val="both"/>
            </w:pPr>
            <w:r>
              <w:rPr>
                <w:rFonts w:ascii="Calibri" w:eastAsia="Calibri" w:hAnsi="Calibri" w:cs="Calibri"/>
              </w:rPr>
              <w:t>21504991299</w:t>
            </w:r>
          </w:p>
        </w:tc>
      </w:tr>
      <w:tr w:rsidR="007F36D8" w14:paraId="215FB82A" w14:textId="77777777">
        <w:trPr>
          <w:trHeight w:val="295"/>
        </w:trPr>
        <w:tc>
          <w:tcPr>
            <w:tcW w:w="1168" w:type="dxa"/>
            <w:tcBorders>
              <w:top w:val="single" w:sz="8" w:space="0" w:color="8DA9DA"/>
              <w:left w:val="single" w:sz="8" w:space="0" w:color="8DA9DA"/>
              <w:bottom w:val="single" w:sz="8" w:space="0" w:color="8DA9DA"/>
              <w:right w:val="nil"/>
            </w:tcBorders>
          </w:tcPr>
          <w:p w14:paraId="468DB82A" w14:textId="77777777" w:rsidR="007F36D8" w:rsidRDefault="007F36D8"/>
        </w:tc>
        <w:tc>
          <w:tcPr>
            <w:tcW w:w="440" w:type="dxa"/>
            <w:tcBorders>
              <w:top w:val="single" w:sz="8" w:space="0" w:color="8DA9DA"/>
              <w:left w:val="nil"/>
              <w:bottom w:val="single" w:sz="8" w:space="0" w:color="8DA9DA"/>
              <w:right w:val="nil"/>
            </w:tcBorders>
          </w:tcPr>
          <w:p w14:paraId="45DF0171"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17473241" w14:textId="77777777" w:rsidR="007F36D8" w:rsidRDefault="007F36D8">
            <w:pPr>
              <w:ind w:left="120"/>
              <w:jc w:val="both"/>
            </w:pPr>
            <w:r>
              <w:rPr>
                <w:rFonts w:ascii="Calibri" w:eastAsia="Calibri" w:hAnsi="Calibri" w:cs="Calibri"/>
              </w:rPr>
              <w:t>6081946183</w:t>
            </w:r>
          </w:p>
        </w:tc>
      </w:tr>
      <w:tr w:rsidR="007F36D8" w14:paraId="78F1789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7028E0D9"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6B46CA82"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15D3C9CD" w14:textId="77777777" w:rsidR="007F36D8" w:rsidRDefault="007F36D8">
            <w:pPr>
              <w:ind w:left="120"/>
              <w:jc w:val="both"/>
            </w:pPr>
            <w:r>
              <w:rPr>
                <w:rFonts w:ascii="Calibri" w:eastAsia="Calibri" w:hAnsi="Calibri" w:cs="Calibri"/>
              </w:rPr>
              <w:t>1059773661</w:t>
            </w:r>
          </w:p>
        </w:tc>
      </w:tr>
      <w:tr w:rsidR="007F36D8" w14:paraId="05D919BA" w14:textId="77777777">
        <w:trPr>
          <w:trHeight w:val="295"/>
        </w:trPr>
        <w:tc>
          <w:tcPr>
            <w:tcW w:w="1168" w:type="dxa"/>
            <w:tcBorders>
              <w:top w:val="single" w:sz="8" w:space="0" w:color="8DA9DA"/>
              <w:left w:val="single" w:sz="8" w:space="0" w:color="8DA9DA"/>
              <w:bottom w:val="single" w:sz="8" w:space="0" w:color="8DA9DA"/>
              <w:right w:val="nil"/>
            </w:tcBorders>
          </w:tcPr>
          <w:p w14:paraId="62AC1EC2" w14:textId="77777777" w:rsidR="007F36D8" w:rsidRDefault="007F36D8"/>
        </w:tc>
        <w:tc>
          <w:tcPr>
            <w:tcW w:w="440" w:type="dxa"/>
            <w:tcBorders>
              <w:top w:val="single" w:sz="8" w:space="0" w:color="8DA9DA"/>
              <w:left w:val="nil"/>
              <w:bottom w:val="single" w:sz="8" w:space="0" w:color="8DA9DA"/>
              <w:right w:val="nil"/>
            </w:tcBorders>
          </w:tcPr>
          <w:p w14:paraId="0024D385"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1FD33D08" w14:textId="77777777" w:rsidR="007F36D8" w:rsidRDefault="007F36D8">
            <w:pPr>
              <w:ind w:left="120"/>
              <w:jc w:val="both"/>
            </w:pPr>
            <w:r>
              <w:rPr>
                <w:rFonts w:ascii="Calibri" w:eastAsia="Calibri" w:hAnsi="Calibri" w:cs="Calibri"/>
              </w:rPr>
              <w:t>9415271706</w:t>
            </w:r>
          </w:p>
        </w:tc>
      </w:tr>
      <w:tr w:rsidR="007F36D8" w14:paraId="14ED6B6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74BCB0CF"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05D7F6E7"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4927BF94" w14:textId="77777777" w:rsidR="007F36D8" w:rsidRDefault="007F36D8">
            <w:pPr>
              <w:jc w:val="both"/>
            </w:pPr>
            <w:r>
              <w:rPr>
                <w:rFonts w:ascii="Calibri" w:eastAsia="Calibri" w:hAnsi="Calibri" w:cs="Calibri"/>
              </w:rPr>
              <w:t>61468672225</w:t>
            </w:r>
          </w:p>
        </w:tc>
      </w:tr>
      <w:tr w:rsidR="007F36D8" w14:paraId="2DD5F54D" w14:textId="77777777">
        <w:trPr>
          <w:trHeight w:val="295"/>
        </w:trPr>
        <w:tc>
          <w:tcPr>
            <w:tcW w:w="1168" w:type="dxa"/>
            <w:tcBorders>
              <w:top w:val="single" w:sz="8" w:space="0" w:color="8DA9DA"/>
              <w:left w:val="single" w:sz="8" w:space="0" w:color="8DA9DA"/>
              <w:bottom w:val="single" w:sz="8" w:space="0" w:color="8DA9DA"/>
              <w:right w:val="nil"/>
            </w:tcBorders>
          </w:tcPr>
          <w:p w14:paraId="733F2C8E" w14:textId="77777777" w:rsidR="007F36D8" w:rsidRDefault="007F36D8"/>
        </w:tc>
        <w:tc>
          <w:tcPr>
            <w:tcW w:w="440" w:type="dxa"/>
            <w:tcBorders>
              <w:top w:val="single" w:sz="8" w:space="0" w:color="8DA9DA"/>
              <w:left w:val="nil"/>
              <w:bottom w:val="single" w:sz="8" w:space="0" w:color="8DA9DA"/>
              <w:right w:val="nil"/>
            </w:tcBorders>
          </w:tcPr>
          <w:p w14:paraId="599D3C5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0021DADD" w14:textId="77777777" w:rsidR="007F36D8" w:rsidRDefault="007F36D8">
            <w:pPr>
              <w:ind w:left="120"/>
              <w:jc w:val="both"/>
            </w:pPr>
            <w:r>
              <w:rPr>
                <w:rFonts w:ascii="Calibri" w:eastAsia="Calibri" w:hAnsi="Calibri" w:cs="Calibri"/>
              </w:rPr>
              <w:t>2895135532</w:t>
            </w:r>
          </w:p>
        </w:tc>
      </w:tr>
      <w:tr w:rsidR="007F36D8" w14:paraId="7EFDE2A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04305A7A"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4E0BB178"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31A41672" w14:textId="77777777" w:rsidR="007F36D8" w:rsidRDefault="007F36D8">
            <w:pPr>
              <w:ind w:left="120"/>
              <w:jc w:val="both"/>
            </w:pPr>
            <w:r>
              <w:rPr>
                <w:rFonts w:ascii="Calibri" w:eastAsia="Calibri" w:hAnsi="Calibri" w:cs="Calibri"/>
              </w:rPr>
              <w:t>9114686268</w:t>
            </w:r>
          </w:p>
        </w:tc>
      </w:tr>
      <w:tr w:rsidR="007F36D8" w14:paraId="206AD280" w14:textId="77777777">
        <w:trPr>
          <w:trHeight w:val="295"/>
        </w:trPr>
        <w:tc>
          <w:tcPr>
            <w:tcW w:w="1168" w:type="dxa"/>
            <w:tcBorders>
              <w:top w:val="single" w:sz="8" w:space="0" w:color="8DA9DA"/>
              <w:left w:val="single" w:sz="8" w:space="0" w:color="8DA9DA"/>
              <w:bottom w:val="single" w:sz="8" w:space="0" w:color="8DA9DA"/>
              <w:right w:val="nil"/>
            </w:tcBorders>
          </w:tcPr>
          <w:p w14:paraId="6CEE5A85" w14:textId="77777777" w:rsidR="007F36D8" w:rsidRDefault="007F36D8"/>
        </w:tc>
        <w:tc>
          <w:tcPr>
            <w:tcW w:w="440" w:type="dxa"/>
            <w:tcBorders>
              <w:top w:val="single" w:sz="8" w:space="0" w:color="8DA9DA"/>
              <w:left w:val="nil"/>
              <w:bottom w:val="single" w:sz="8" w:space="0" w:color="8DA9DA"/>
              <w:right w:val="nil"/>
            </w:tcBorders>
          </w:tcPr>
          <w:p w14:paraId="0F137F67"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7A0B5939" w14:textId="77777777" w:rsidR="007F36D8" w:rsidRDefault="007F36D8">
            <w:pPr>
              <w:jc w:val="both"/>
            </w:pPr>
            <w:r>
              <w:rPr>
                <w:rFonts w:ascii="Calibri" w:eastAsia="Calibri" w:hAnsi="Calibri" w:cs="Calibri"/>
              </w:rPr>
              <w:t>71363275320</w:t>
            </w:r>
          </w:p>
        </w:tc>
      </w:tr>
      <w:tr w:rsidR="007F36D8" w14:paraId="3ED543DF"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D1A367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1A85563"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21E08EDC" w14:textId="77777777" w:rsidR="007F36D8" w:rsidRDefault="007F36D8">
            <w:pPr>
              <w:ind w:left="60"/>
              <w:jc w:val="both"/>
            </w:pPr>
            <w:r>
              <w:rPr>
                <w:rFonts w:ascii="Calibri" w:eastAsia="Calibri" w:hAnsi="Calibri" w:cs="Calibri"/>
              </w:rPr>
              <w:t>1,04817E+11</w:t>
            </w:r>
          </w:p>
        </w:tc>
      </w:tr>
      <w:tr w:rsidR="007F36D8" w14:paraId="043A8027" w14:textId="77777777">
        <w:trPr>
          <w:trHeight w:val="295"/>
        </w:trPr>
        <w:tc>
          <w:tcPr>
            <w:tcW w:w="1168" w:type="dxa"/>
            <w:tcBorders>
              <w:top w:val="single" w:sz="8" w:space="0" w:color="8DA9DA"/>
              <w:left w:val="single" w:sz="8" w:space="0" w:color="8DA9DA"/>
              <w:bottom w:val="single" w:sz="8" w:space="0" w:color="8DA9DA"/>
              <w:right w:val="nil"/>
            </w:tcBorders>
          </w:tcPr>
          <w:p w14:paraId="16999376" w14:textId="77777777" w:rsidR="007F36D8" w:rsidRDefault="007F36D8"/>
        </w:tc>
        <w:tc>
          <w:tcPr>
            <w:tcW w:w="440" w:type="dxa"/>
            <w:tcBorders>
              <w:top w:val="single" w:sz="8" w:space="0" w:color="8DA9DA"/>
              <w:left w:val="nil"/>
              <w:bottom w:val="single" w:sz="8" w:space="0" w:color="8DA9DA"/>
              <w:right w:val="nil"/>
            </w:tcBorders>
          </w:tcPr>
          <w:p w14:paraId="1CBADA5B"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47578949" w14:textId="77777777" w:rsidR="007F36D8" w:rsidRDefault="007F36D8">
            <w:pPr>
              <w:ind w:left="120"/>
              <w:jc w:val="both"/>
            </w:pPr>
            <w:r>
              <w:rPr>
                <w:rFonts w:ascii="Calibri" w:eastAsia="Calibri" w:hAnsi="Calibri" w:cs="Calibri"/>
              </w:rPr>
              <w:t>3089205262</w:t>
            </w:r>
          </w:p>
        </w:tc>
      </w:tr>
      <w:tr w:rsidR="007F36D8" w14:paraId="1BC694E7"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53530859"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374104E"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06A24F3D" w14:textId="77777777" w:rsidR="007F36D8" w:rsidRDefault="007F36D8">
            <w:pPr>
              <w:ind w:left="120"/>
              <w:jc w:val="both"/>
            </w:pPr>
            <w:r>
              <w:rPr>
                <w:rFonts w:ascii="Calibri" w:eastAsia="Calibri" w:hAnsi="Calibri" w:cs="Calibri"/>
              </w:rPr>
              <w:t>3239819133</w:t>
            </w:r>
          </w:p>
        </w:tc>
      </w:tr>
      <w:tr w:rsidR="007F36D8" w14:paraId="29265453" w14:textId="77777777">
        <w:trPr>
          <w:trHeight w:val="295"/>
        </w:trPr>
        <w:tc>
          <w:tcPr>
            <w:tcW w:w="1168" w:type="dxa"/>
            <w:tcBorders>
              <w:top w:val="single" w:sz="8" w:space="0" w:color="8DA9DA"/>
              <w:left w:val="single" w:sz="8" w:space="0" w:color="8DA9DA"/>
              <w:bottom w:val="single" w:sz="8" w:space="0" w:color="8DA9DA"/>
              <w:right w:val="nil"/>
            </w:tcBorders>
          </w:tcPr>
          <w:p w14:paraId="2C4B2F2C" w14:textId="77777777" w:rsidR="007F36D8" w:rsidRDefault="007F36D8"/>
        </w:tc>
        <w:tc>
          <w:tcPr>
            <w:tcW w:w="440" w:type="dxa"/>
            <w:tcBorders>
              <w:top w:val="single" w:sz="8" w:space="0" w:color="8DA9DA"/>
              <w:left w:val="nil"/>
              <w:bottom w:val="single" w:sz="8" w:space="0" w:color="8DA9DA"/>
              <w:right w:val="nil"/>
            </w:tcBorders>
          </w:tcPr>
          <w:p w14:paraId="5B5D68E0"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98D3490" w14:textId="77777777" w:rsidR="007F36D8" w:rsidRDefault="007F36D8">
            <w:pPr>
              <w:jc w:val="both"/>
            </w:pPr>
            <w:r>
              <w:rPr>
                <w:rFonts w:ascii="Calibri" w:eastAsia="Calibri" w:hAnsi="Calibri" w:cs="Calibri"/>
              </w:rPr>
              <w:t>88663734267</w:t>
            </w:r>
          </w:p>
        </w:tc>
      </w:tr>
      <w:tr w:rsidR="007F36D8" w14:paraId="64437750"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E7DD01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7BA4D752"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7DE5643D" w14:textId="77777777" w:rsidR="007F36D8" w:rsidRDefault="007F36D8">
            <w:pPr>
              <w:jc w:val="both"/>
            </w:pPr>
            <w:r>
              <w:rPr>
                <w:rFonts w:ascii="Calibri" w:eastAsia="Calibri" w:hAnsi="Calibri" w:cs="Calibri"/>
              </w:rPr>
              <w:t>33683016000</w:t>
            </w:r>
          </w:p>
        </w:tc>
      </w:tr>
      <w:tr w:rsidR="007F36D8" w14:paraId="397786BC" w14:textId="77777777">
        <w:trPr>
          <w:trHeight w:val="295"/>
        </w:trPr>
        <w:tc>
          <w:tcPr>
            <w:tcW w:w="1168" w:type="dxa"/>
            <w:tcBorders>
              <w:top w:val="single" w:sz="8" w:space="0" w:color="8DA9DA"/>
              <w:left w:val="single" w:sz="8" w:space="0" w:color="8DA9DA"/>
              <w:bottom w:val="single" w:sz="8" w:space="0" w:color="8DA9DA"/>
              <w:right w:val="nil"/>
            </w:tcBorders>
          </w:tcPr>
          <w:p w14:paraId="0B451B59" w14:textId="77777777" w:rsidR="007F36D8" w:rsidRDefault="007F36D8"/>
        </w:tc>
        <w:tc>
          <w:tcPr>
            <w:tcW w:w="440" w:type="dxa"/>
            <w:tcBorders>
              <w:top w:val="single" w:sz="8" w:space="0" w:color="8DA9DA"/>
              <w:left w:val="nil"/>
              <w:bottom w:val="single" w:sz="8" w:space="0" w:color="8DA9DA"/>
              <w:right w:val="nil"/>
            </w:tcBorders>
          </w:tcPr>
          <w:p w14:paraId="7536CC4B"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52484478" w14:textId="77777777" w:rsidR="007F36D8" w:rsidRDefault="007F36D8">
            <w:pPr>
              <w:jc w:val="both"/>
            </w:pPr>
            <w:r>
              <w:rPr>
                <w:rFonts w:ascii="Calibri" w:eastAsia="Calibri" w:hAnsi="Calibri" w:cs="Calibri"/>
              </w:rPr>
              <w:t>12803808879</w:t>
            </w:r>
          </w:p>
        </w:tc>
      </w:tr>
      <w:tr w:rsidR="007F36D8" w14:paraId="01F8E20A"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3978BDA7"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681083F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5CA35B78" w14:textId="77777777" w:rsidR="007F36D8" w:rsidRDefault="007F36D8">
            <w:r>
              <w:rPr>
                <w:rFonts w:ascii="Calibri" w:eastAsia="Calibri" w:hAnsi="Calibri" w:cs="Calibri"/>
              </w:rPr>
              <w:t>181438911</w:t>
            </w:r>
          </w:p>
        </w:tc>
      </w:tr>
      <w:tr w:rsidR="007F36D8" w14:paraId="3D2702E2" w14:textId="77777777">
        <w:trPr>
          <w:trHeight w:val="295"/>
        </w:trPr>
        <w:tc>
          <w:tcPr>
            <w:tcW w:w="1168" w:type="dxa"/>
            <w:tcBorders>
              <w:top w:val="single" w:sz="8" w:space="0" w:color="8DA9DA"/>
              <w:left w:val="single" w:sz="8" w:space="0" w:color="8DA9DA"/>
              <w:bottom w:val="single" w:sz="8" w:space="0" w:color="8DA9DA"/>
              <w:right w:val="nil"/>
            </w:tcBorders>
          </w:tcPr>
          <w:p w14:paraId="44044C22" w14:textId="77777777" w:rsidR="007F36D8" w:rsidRDefault="007F36D8"/>
        </w:tc>
        <w:tc>
          <w:tcPr>
            <w:tcW w:w="440" w:type="dxa"/>
            <w:tcBorders>
              <w:top w:val="single" w:sz="8" w:space="0" w:color="8DA9DA"/>
              <w:left w:val="nil"/>
              <w:bottom w:val="single" w:sz="8" w:space="0" w:color="8DA9DA"/>
              <w:right w:val="nil"/>
            </w:tcBorders>
          </w:tcPr>
          <w:p w14:paraId="73E99E8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64737A48" w14:textId="77777777" w:rsidR="007F36D8" w:rsidRDefault="007F36D8">
            <w:pPr>
              <w:ind w:left="120"/>
              <w:jc w:val="both"/>
            </w:pPr>
            <w:r>
              <w:rPr>
                <w:rFonts w:ascii="Calibri" w:eastAsia="Calibri" w:hAnsi="Calibri" w:cs="Calibri"/>
              </w:rPr>
              <w:t>3057972786</w:t>
            </w:r>
          </w:p>
        </w:tc>
      </w:tr>
      <w:tr w:rsidR="007F36D8" w14:paraId="558D7059"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CA67311"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38991A49"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64922474" w14:textId="77777777" w:rsidR="007F36D8" w:rsidRDefault="007F36D8">
            <w:pPr>
              <w:ind w:left="120"/>
              <w:jc w:val="both"/>
            </w:pPr>
            <w:r>
              <w:rPr>
                <w:rFonts w:ascii="Calibri" w:eastAsia="Calibri" w:hAnsi="Calibri" w:cs="Calibri"/>
              </w:rPr>
              <w:t>2025938374</w:t>
            </w:r>
          </w:p>
        </w:tc>
      </w:tr>
      <w:tr w:rsidR="007F36D8" w14:paraId="082C0707" w14:textId="77777777">
        <w:trPr>
          <w:trHeight w:val="295"/>
        </w:trPr>
        <w:tc>
          <w:tcPr>
            <w:tcW w:w="1168" w:type="dxa"/>
            <w:tcBorders>
              <w:top w:val="single" w:sz="8" w:space="0" w:color="8DA9DA"/>
              <w:left w:val="single" w:sz="8" w:space="0" w:color="8DA9DA"/>
              <w:bottom w:val="single" w:sz="8" w:space="0" w:color="8DA9DA"/>
              <w:right w:val="nil"/>
            </w:tcBorders>
          </w:tcPr>
          <w:p w14:paraId="2E1BE9FD" w14:textId="77777777" w:rsidR="007F36D8" w:rsidRDefault="007F36D8"/>
        </w:tc>
        <w:tc>
          <w:tcPr>
            <w:tcW w:w="440" w:type="dxa"/>
            <w:tcBorders>
              <w:top w:val="single" w:sz="8" w:space="0" w:color="8DA9DA"/>
              <w:left w:val="nil"/>
              <w:bottom w:val="single" w:sz="8" w:space="0" w:color="8DA9DA"/>
              <w:right w:val="nil"/>
            </w:tcBorders>
          </w:tcPr>
          <w:p w14:paraId="7FEC58B6"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tcPr>
          <w:p w14:paraId="29143B19" w14:textId="77777777" w:rsidR="007F36D8" w:rsidRDefault="007F36D8">
            <w:pPr>
              <w:jc w:val="right"/>
            </w:pPr>
            <w:r>
              <w:rPr>
                <w:rFonts w:ascii="Calibri" w:eastAsia="Calibri" w:hAnsi="Calibri" w:cs="Calibri"/>
              </w:rPr>
              <w:t>26936</w:t>
            </w:r>
          </w:p>
        </w:tc>
      </w:tr>
      <w:tr w:rsidR="007F36D8" w14:paraId="476CA1F1" w14:textId="77777777">
        <w:trPr>
          <w:trHeight w:val="305"/>
        </w:trPr>
        <w:tc>
          <w:tcPr>
            <w:tcW w:w="1168" w:type="dxa"/>
            <w:tcBorders>
              <w:top w:val="single" w:sz="8" w:space="0" w:color="8DA9DA"/>
              <w:left w:val="single" w:sz="8" w:space="0" w:color="8DA9DA"/>
              <w:bottom w:val="single" w:sz="8" w:space="0" w:color="8DA9DA"/>
              <w:right w:val="nil"/>
            </w:tcBorders>
            <w:shd w:val="clear" w:color="auto" w:fill="D9E0F2"/>
          </w:tcPr>
          <w:p w14:paraId="1C163BF6" w14:textId="77777777" w:rsidR="007F36D8" w:rsidRDefault="007F36D8"/>
        </w:tc>
        <w:tc>
          <w:tcPr>
            <w:tcW w:w="440" w:type="dxa"/>
            <w:tcBorders>
              <w:top w:val="single" w:sz="8" w:space="0" w:color="8DA9DA"/>
              <w:left w:val="nil"/>
              <w:bottom w:val="single" w:sz="8" w:space="0" w:color="8DA9DA"/>
              <w:right w:val="nil"/>
            </w:tcBorders>
            <w:shd w:val="clear" w:color="auto" w:fill="D9E0F2"/>
          </w:tcPr>
          <w:p w14:paraId="1C070A7C" w14:textId="77777777" w:rsidR="007F36D8" w:rsidRDefault="007F36D8">
            <w:r>
              <w:rPr>
                <w:rFonts w:ascii="Calibri" w:eastAsia="Calibri" w:hAnsi="Calibri" w:cs="Calibri"/>
              </w:rPr>
              <w:t>1</w:t>
            </w:r>
          </w:p>
        </w:tc>
        <w:tc>
          <w:tcPr>
            <w:tcW w:w="1373" w:type="dxa"/>
            <w:tcBorders>
              <w:top w:val="single" w:sz="8" w:space="0" w:color="8DA9DA"/>
              <w:left w:val="nil"/>
              <w:bottom w:val="single" w:sz="8" w:space="0" w:color="8DA9DA"/>
              <w:right w:val="single" w:sz="8" w:space="0" w:color="8DA9DA"/>
            </w:tcBorders>
            <w:shd w:val="clear" w:color="auto" w:fill="D9E0F2"/>
          </w:tcPr>
          <w:p w14:paraId="552A00C6" w14:textId="77777777" w:rsidR="007F36D8" w:rsidRDefault="007F36D8">
            <w:pPr>
              <w:jc w:val="right"/>
            </w:pPr>
            <w:r>
              <w:rPr>
                <w:rFonts w:ascii="Calibri" w:eastAsia="Calibri" w:hAnsi="Calibri" w:cs="Calibri"/>
              </w:rPr>
              <w:t>10996</w:t>
            </w:r>
          </w:p>
        </w:tc>
      </w:tr>
    </w:tbl>
    <w:p w14:paraId="2D8D779D" w14:textId="77777777" w:rsidR="007F36D8" w:rsidRDefault="007F36D8">
      <w:pPr>
        <w:ind w:left="-1440" w:right="2713"/>
      </w:pPr>
    </w:p>
    <w:tbl>
      <w:tblPr>
        <w:tblW w:w="6230" w:type="dxa"/>
        <w:tblInd w:w="-428" w:type="dxa"/>
        <w:tblCellMar>
          <w:left w:w="48" w:type="dxa"/>
          <w:right w:w="48" w:type="dxa"/>
        </w:tblCellMar>
        <w:tblLook w:val="04A0" w:firstRow="1" w:lastRow="0" w:firstColumn="1" w:lastColumn="0" w:noHBand="0" w:noVBand="1"/>
      </w:tblPr>
      <w:tblGrid>
        <w:gridCol w:w="1297"/>
        <w:gridCol w:w="2780"/>
        <w:gridCol w:w="2153"/>
      </w:tblGrid>
      <w:tr w:rsidR="007F36D8" w14:paraId="7628BD34"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shd w:val="clear" w:color="auto" w:fill="D9E0F2"/>
          </w:tcPr>
          <w:p w14:paraId="27328C71" w14:textId="77777777" w:rsidR="007F36D8" w:rsidRDefault="007F36D8">
            <w:r>
              <w:rPr>
                <w:rFonts w:ascii="Calibri" w:eastAsia="Calibri" w:hAnsi="Calibri" w:cs="Calibri"/>
              </w:rPr>
              <w:t>Prova</w:t>
            </w:r>
          </w:p>
        </w:tc>
        <w:tc>
          <w:tcPr>
            <w:tcW w:w="2780" w:type="dxa"/>
            <w:tcBorders>
              <w:top w:val="single" w:sz="8" w:space="0" w:color="000000"/>
              <w:left w:val="single" w:sz="8" w:space="0" w:color="000000"/>
              <w:bottom w:val="single" w:sz="8" w:space="0" w:color="000000"/>
              <w:right w:val="single" w:sz="8" w:space="0" w:color="000000"/>
            </w:tcBorders>
            <w:shd w:val="clear" w:color="auto" w:fill="D9E0F2"/>
          </w:tcPr>
          <w:p w14:paraId="59428CB0" w14:textId="42599CC7" w:rsidR="007F36D8" w:rsidRDefault="007F36D8" w:rsidP="0016717D">
            <w:r>
              <w:rPr>
                <w:rFonts w:ascii="Calibri" w:eastAsia="Calibri" w:hAnsi="Calibri" w:cs="Calibri"/>
              </w:rPr>
              <w:t>Media per 1 mossa (ns)</w:t>
            </w:r>
          </w:p>
        </w:tc>
        <w:tc>
          <w:tcPr>
            <w:tcW w:w="2153" w:type="dxa"/>
            <w:tcBorders>
              <w:top w:val="single" w:sz="8" w:space="0" w:color="000000"/>
              <w:left w:val="single" w:sz="8" w:space="0" w:color="000000"/>
              <w:bottom w:val="single" w:sz="8" w:space="0" w:color="000000"/>
              <w:right w:val="single" w:sz="8" w:space="0" w:color="000000"/>
            </w:tcBorders>
            <w:shd w:val="clear" w:color="auto" w:fill="D9E0F2"/>
          </w:tcPr>
          <w:p w14:paraId="691C1A45" w14:textId="35AF77CE" w:rsidR="007F36D8" w:rsidRDefault="007F36D8" w:rsidP="0016717D">
            <w:r>
              <w:rPr>
                <w:rFonts w:ascii="Calibri" w:eastAsia="Calibri" w:hAnsi="Calibri" w:cs="Calibri"/>
              </w:rPr>
              <w:t>Media per 1 mossa (s)</w:t>
            </w:r>
          </w:p>
        </w:tc>
      </w:tr>
      <w:tr w:rsidR="007F36D8" w14:paraId="06DA5A84" w14:textId="77777777" w:rsidTr="0016717D">
        <w:trPr>
          <w:trHeight w:val="298"/>
        </w:trPr>
        <w:tc>
          <w:tcPr>
            <w:tcW w:w="1297" w:type="dxa"/>
            <w:tcBorders>
              <w:top w:val="single" w:sz="8" w:space="0" w:color="000000"/>
              <w:left w:val="single" w:sz="8" w:space="0" w:color="000000"/>
              <w:bottom w:val="single" w:sz="8" w:space="0" w:color="000000"/>
              <w:right w:val="single" w:sz="8" w:space="0" w:color="000000"/>
            </w:tcBorders>
          </w:tcPr>
          <w:p w14:paraId="13EF6290" w14:textId="77777777" w:rsidR="007F36D8" w:rsidRDefault="007F36D8">
            <w:r>
              <w:rPr>
                <w:rFonts w:ascii="Calibri" w:eastAsia="Calibri" w:hAnsi="Calibri" w:cs="Calibri"/>
              </w:rPr>
              <w:t>d=5</w:t>
            </w:r>
          </w:p>
        </w:tc>
        <w:tc>
          <w:tcPr>
            <w:tcW w:w="2780" w:type="dxa"/>
            <w:tcBorders>
              <w:top w:val="single" w:sz="8" w:space="0" w:color="000000"/>
              <w:left w:val="single" w:sz="8" w:space="0" w:color="000000"/>
              <w:bottom w:val="single" w:sz="8" w:space="0" w:color="000000"/>
              <w:right w:val="single" w:sz="8" w:space="0" w:color="000000"/>
            </w:tcBorders>
          </w:tcPr>
          <w:p w14:paraId="61A4ECBA" w14:textId="77777777" w:rsidR="007F36D8" w:rsidRDefault="007F36D8">
            <w:pPr>
              <w:jc w:val="right"/>
            </w:pPr>
            <w:r>
              <w:rPr>
                <w:rFonts w:ascii="Calibri" w:eastAsia="Calibri" w:hAnsi="Calibri" w:cs="Calibri"/>
              </w:rPr>
              <w:t>32632005,7</w:t>
            </w:r>
          </w:p>
        </w:tc>
        <w:tc>
          <w:tcPr>
            <w:tcW w:w="2153" w:type="dxa"/>
            <w:tcBorders>
              <w:top w:val="single" w:sz="8" w:space="0" w:color="000000"/>
              <w:left w:val="single" w:sz="8" w:space="0" w:color="000000"/>
              <w:bottom w:val="single" w:sz="8" w:space="0" w:color="000000"/>
              <w:right w:val="single" w:sz="8" w:space="0" w:color="000000"/>
            </w:tcBorders>
          </w:tcPr>
          <w:p w14:paraId="0F1A812D" w14:textId="77777777" w:rsidR="007F36D8" w:rsidRDefault="007F36D8">
            <w:pPr>
              <w:ind w:right="3"/>
              <w:jc w:val="right"/>
            </w:pPr>
            <w:r>
              <w:rPr>
                <w:rFonts w:ascii="Calibri" w:eastAsia="Calibri" w:hAnsi="Calibri" w:cs="Calibri"/>
              </w:rPr>
              <w:t>0,032632006</w:t>
            </w:r>
          </w:p>
        </w:tc>
      </w:tr>
      <w:tr w:rsidR="007F36D8" w14:paraId="2428E285"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tcPr>
          <w:p w14:paraId="01CF3227" w14:textId="77777777" w:rsidR="007F36D8" w:rsidRDefault="007F36D8">
            <w:r>
              <w:rPr>
                <w:rFonts w:ascii="Calibri" w:eastAsia="Calibri" w:hAnsi="Calibri" w:cs="Calibri"/>
              </w:rPr>
              <w:t>d=7</w:t>
            </w:r>
          </w:p>
        </w:tc>
        <w:tc>
          <w:tcPr>
            <w:tcW w:w="2780" w:type="dxa"/>
            <w:tcBorders>
              <w:top w:val="single" w:sz="8" w:space="0" w:color="000000"/>
              <w:left w:val="single" w:sz="8" w:space="0" w:color="000000"/>
              <w:bottom w:val="single" w:sz="8" w:space="0" w:color="000000"/>
              <w:right w:val="single" w:sz="8" w:space="0" w:color="000000"/>
            </w:tcBorders>
          </w:tcPr>
          <w:p w14:paraId="04C3BE7D" w14:textId="77777777" w:rsidR="007F36D8" w:rsidRDefault="007F36D8">
            <w:pPr>
              <w:jc w:val="right"/>
            </w:pPr>
            <w:r>
              <w:rPr>
                <w:rFonts w:ascii="Calibri" w:eastAsia="Calibri" w:hAnsi="Calibri" w:cs="Calibri"/>
              </w:rPr>
              <w:t>483320051,3</w:t>
            </w:r>
          </w:p>
        </w:tc>
        <w:tc>
          <w:tcPr>
            <w:tcW w:w="2153" w:type="dxa"/>
            <w:tcBorders>
              <w:top w:val="single" w:sz="8" w:space="0" w:color="000000"/>
              <w:left w:val="single" w:sz="8" w:space="0" w:color="000000"/>
              <w:bottom w:val="single" w:sz="8" w:space="0" w:color="000000"/>
              <w:right w:val="single" w:sz="8" w:space="0" w:color="000000"/>
            </w:tcBorders>
          </w:tcPr>
          <w:p w14:paraId="646F7D5A" w14:textId="77777777" w:rsidR="007F36D8" w:rsidRDefault="007F36D8">
            <w:pPr>
              <w:ind w:right="3"/>
              <w:jc w:val="right"/>
            </w:pPr>
            <w:r>
              <w:rPr>
                <w:rFonts w:ascii="Calibri" w:eastAsia="Calibri" w:hAnsi="Calibri" w:cs="Calibri"/>
              </w:rPr>
              <w:t>0,483320051</w:t>
            </w:r>
          </w:p>
        </w:tc>
      </w:tr>
      <w:tr w:rsidR="007F36D8" w14:paraId="5DA0F4DF" w14:textId="77777777" w:rsidTr="0016717D">
        <w:trPr>
          <w:trHeight w:val="300"/>
        </w:trPr>
        <w:tc>
          <w:tcPr>
            <w:tcW w:w="1297" w:type="dxa"/>
            <w:tcBorders>
              <w:top w:val="single" w:sz="8" w:space="0" w:color="000000"/>
              <w:left w:val="single" w:sz="8" w:space="0" w:color="000000"/>
              <w:bottom w:val="single" w:sz="8" w:space="0" w:color="000000"/>
              <w:right w:val="single" w:sz="8" w:space="0" w:color="000000"/>
            </w:tcBorders>
          </w:tcPr>
          <w:p w14:paraId="4F86C409" w14:textId="77777777" w:rsidR="007F36D8" w:rsidRDefault="007F36D8">
            <w:r>
              <w:rPr>
                <w:rFonts w:ascii="Calibri" w:eastAsia="Calibri" w:hAnsi="Calibri" w:cs="Calibri"/>
              </w:rPr>
              <w:t>d=9</w:t>
            </w:r>
          </w:p>
        </w:tc>
        <w:tc>
          <w:tcPr>
            <w:tcW w:w="2780" w:type="dxa"/>
            <w:tcBorders>
              <w:top w:val="single" w:sz="8" w:space="0" w:color="000000"/>
              <w:left w:val="single" w:sz="8" w:space="0" w:color="000000"/>
              <w:bottom w:val="single" w:sz="8" w:space="0" w:color="000000"/>
              <w:right w:val="single" w:sz="8" w:space="0" w:color="000000"/>
            </w:tcBorders>
          </w:tcPr>
          <w:p w14:paraId="001B5E32" w14:textId="77777777" w:rsidR="007F36D8" w:rsidRDefault="007F36D8">
            <w:pPr>
              <w:jc w:val="right"/>
            </w:pPr>
            <w:r>
              <w:rPr>
                <w:rFonts w:ascii="Calibri" w:eastAsia="Calibri" w:hAnsi="Calibri" w:cs="Calibri"/>
              </w:rPr>
              <w:t>20255524674</w:t>
            </w:r>
          </w:p>
        </w:tc>
        <w:tc>
          <w:tcPr>
            <w:tcW w:w="2153" w:type="dxa"/>
            <w:tcBorders>
              <w:top w:val="single" w:sz="8" w:space="0" w:color="000000"/>
              <w:left w:val="single" w:sz="8" w:space="0" w:color="000000"/>
              <w:bottom w:val="single" w:sz="8" w:space="0" w:color="000000"/>
              <w:right w:val="single" w:sz="8" w:space="0" w:color="000000"/>
            </w:tcBorders>
          </w:tcPr>
          <w:p w14:paraId="34F95E3C" w14:textId="77777777" w:rsidR="007F36D8" w:rsidRDefault="007F36D8">
            <w:pPr>
              <w:ind w:right="3"/>
              <w:jc w:val="right"/>
            </w:pPr>
            <w:r>
              <w:rPr>
                <w:rFonts w:ascii="Calibri" w:eastAsia="Calibri" w:hAnsi="Calibri" w:cs="Calibri"/>
              </w:rPr>
              <w:t>20,25552467</w:t>
            </w:r>
          </w:p>
        </w:tc>
      </w:tr>
    </w:tbl>
    <w:p w14:paraId="02DEE568" w14:textId="77777777" w:rsidR="007F36D8" w:rsidRDefault="007F36D8"/>
    <w:p w14:paraId="3B7B84EC" w14:textId="2F523095" w:rsidR="00D00E04" w:rsidRPr="00E973DA" w:rsidRDefault="00D00E04" w:rsidP="00D00E04"/>
    <w:p w14:paraId="0EC38227" w14:textId="54C14B12" w:rsidR="00D00E04" w:rsidRDefault="00D00E04">
      <w:pPr>
        <w:rPr>
          <w:rFonts w:asciiTheme="majorHAnsi" w:eastAsiaTheme="majorEastAsia" w:hAnsiTheme="majorHAnsi" w:cstheme="majorBidi"/>
          <w:color w:val="2F5496" w:themeColor="accent1" w:themeShade="BF"/>
          <w:sz w:val="32"/>
          <w:szCs w:val="32"/>
        </w:rPr>
      </w:pPr>
    </w:p>
    <w:bookmarkStart w:id="336" w:name="_Toc53657023" w:displacedByCustomXml="next"/>
    <w:sdt>
      <w:sdtPr>
        <w:rPr>
          <w:rFonts w:ascii="Times New Roman" w:eastAsia="Times New Roman" w:hAnsi="Times New Roman" w:cs="Times New Roman"/>
          <w:color w:val="auto"/>
          <w:sz w:val="24"/>
          <w:szCs w:val="24"/>
        </w:rPr>
        <w:id w:val="-120304861"/>
        <w:docPartObj>
          <w:docPartGallery w:val="Bibliographies"/>
          <w:docPartUnique/>
        </w:docPartObj>
      </w:sdtPr>
      <w:sdtContent>
        <w:p w14:paraId="45974F60" w14:textId="5FAD19CC" w:rsidR="00503FC0" w:rsidRDefault="00503FC0">
          <w:pPr>
            <w:pStyle w:val="Titolo1"/>
          </w:pPr>
          <w:r>
            <w:t>Bibliografia</w:t>
          </w:r>
          <w:bookmarkEnd w:id="336"/>
        </w:p>
        <w:sdt>
          <w:sdtPr>
            <w:id w:val="111145805"/>
            <w:bibliography/>
          </w:sdtPr>
          <w:sdtContent>
            <w:p w14:paraId="065F0AFB" w14:textId="77777777" w:rsidR="00BB40E0" w:rsidRDefault="00503FC0" w:rsidP="00503FC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77"/>
              </w:tblGrid>
              <w:tr w:rsidR="00BB40E0" w14:paraId="1D5C0F76" w14:textId="77777777">
                <w:trPr>
                  <w:divId w:val="1166163920"/>
                  <w:tblCellSpacing w:w="15" w:type="dxa"/>
                </w:trPr>
                <w:tc>
                  <w:tcPr>
                    <w:tcW w:w="50" w:type="pct"/>
                    <w:hideMark/>
                  </w:tcPr>
                  <w:p w14:paraId="219DFF00" w14:textId="70ABB581" w:rsidR="00BB40E0" w:rsidRDefault="00BB40E0">
                    <w:pPr>
                      <w:pStyle w:val="Bibliografia"/>
                      <w:rPr>
                        <w:noProof/>
                      </w:rPr>
                    </w:pPr>
                    <w:r>
                      <w:rPr>
                        <w:noProof/>
                      </w:rPr>
                      <w:t xml:space="preserve">[1] </w:t>
                    </w:r>
                  </w:p>
                </w:tc>
                <w:tc>
                  <w:tcPr>
                    <w:tcW w:w="0" w:type="auto"/>
                    <w:hideMark/>
                  </w:tcPr>
                  <w:p w14:paraId="454C5B6C" w14:textId="77777777" w:rsidR="00BB40E0" w:rsidRDefault="00BB40E0">
                    <w:pPr>
                      <w:pStyle w:val="Bibliografia"/>
                      <w:rPr>
                        <w:noProof/>
                      </w:rPr>
                    </w:pPr>
                    <w:r>
                      <w:rPr>
                        <w:noProof/>
                      </w:rPr>
                      <w:t>«Regolamento FID (Federazione Italiana Dama),» [Online]. Available: http://www.fid.it/regolamenti/capo1.htm.</w:t>
                    </w:r>
                  </w:p>
                </w:tc>
              </w:tr>
              <w:tr w:rsidR="00BB40E0" w14:paraId="1C2984CE" w14:textId="77777777">
                <w:trPr>
                  <w:divId w:val="1166163920"/>
                  <w:tblCellSpacing w:w="15" w:type="dxa"/>
                </w:trPr>
                <w:tc>
                  <w:tcPr>
                    <w:tcW w:w="50" w:type="pct"/>
                    <w:hideMark/>
                  </w:tcPr>
                  <w:p w14:paraId="6FC9D172" w14:textId="77777777" w:rsidR="00BB40E0" w:rsidRDefault="00BB40E0">
                    <w:pPr>
                      <w:pStyle w:val="Bibliografia"/>
                      <w:rPr>
                        <w:noProof/>
                      </w:rPr>
                    </w:pPr>
                    <w:r>
                      <w:rPr>
                        <w:noProof/>
                      </w:rPr>
                      <w:t xml:space="preserve">[2] </w:t>
                    </w:r>
                  </w:p>
                </w:tc>
                <w:tc>
                  <w:tcPr>
                    <w:tcW w:w="0" w:type="auto"/>
                    <w:hideMark/>
                  </w:tcPr>
                  <w:p w14:paraId="2C74E95E" w14:textId="77777777" w:rsidR="00BB40E0" w:rsidRDefault="00BB40E0">
                    <w:pPr>
                      <w:pStyle w:val="Bibliografia"/>
                      <w:rPr>
                        <w:noProof/>
                      </w:rPr>
                    </w:pPr>
                    <w:r>
                      <w:rPr>
                        <w:noProof/>
                      </w:rPr>
                      <w:t>«Teoria dei Giochi,» [Online]. Available: https://it.wikipedia.org/wiki/Teoria_dei_giochi#Giochi_a_somma_zero.</w:t>
                    </w:r>
                  </w:p>
                </w:tc>
              </w:tr>
              <w:tr w:rsidR="00BB40E0" w14:paraId="3F8620D2" w14:textId="77777777">
                <w:trPr>
                  <w:divId w:val="1166163920"/>
                  <w:tblCellSpacing w:w="15" w:type="dxa"/>
                </w:trPr>
                <w:tc>
                  <w:tcPr>
                    <w:tcW w:w="50" w:type="pct"/>
                    <w:hideMark/>
                  </w:tcPr>
                  <w:p w14:paraId="7FD89B83" w14:textId="77777777" w:rsidR="00BB40E0" w:rsidRDefault="00BB40E0">
                    <w:pPr>
                      <w:pStyle w:val="Bibliografia"/>
                      <w:rPr>
                        <w:noProof/>
                      </w:rPr>
                    </w:pPr>
                    <w:r>
                      <w:rPr>
                        <w:noProof/>
                      </w:rPr>
                      <w:t xml:space="preserve">[3] </w:t>
                    </w:r>
                  </w:p>
                </w:tc>
                <w:tc>
                  <w:tcPr>
                    <w:tcW w:w="0" w:type="auto"/>
                    <w:hideMark/>
                  </w:tcPr>
                  <w:p w14:paraId="33D2F823" w14:textId="77777777" w:rsidR="00BB40E0" w:rsidRDefault="00BB40E0">
                    <w:pPr>
                      <w:pStyle w:val="Bibliografia"/>
                      <w:rPr>
                        <w:noProof/>
                      </w:rPr>
                    </w:pPr>
                    <w:r>
                      <w:rPr>
                        <w:noProof/>
                      </w:rPr>
                      <w:t>«Board Representation,» [Online]. Available: https://www.chessprogramming.org/Board_Representation.</w:t>
                    </w:r>
                  </w:p>
                </w:tc>
              </w:tr>
              <w:tr w:rsidR="00BB40E0" w14:paraId="622B53CA" w14:textId="77777777">
                <w:trPr>
                  <w:divId w:val="1166163920"/>
                  <w:tblCellSpacing w:w="15" w:type="dxa"/>
                </w:trPr>
                <w:tc>
                  <w:tcPr>
                    <w:tcW w:w="50" w:type="pct"/>
                    <w:hideMark/>
                  </w:tcPr>
                  <w:p w14:paraId="17A5E46B" w14:textId="77777777" w:rsidR="00BB40E0" w:rsidRDefault="00BB40E0">
                    <w:pPr>
                      <w:pStyle w:val="Bibliografia"/>
                      <w:rPr>
                        <w:noProof/>
                      </w:rPr>
                    </w:pPr>
                    <w:r>
                      <w:rPr>
                        <w:noProof/>
                      </w:rPr>
                      <w:t xml:space="preserve">[4] </w:t>
                    </w:r>
                  </w:p>
                </w:tc>
                <w:tc>
                  <w:tcPr>
                    <w:tcW w:w="0" w:type="auto"/>
                    <w:hideMark/>
                  </w:tcPr>
                  <w:p w14:paraId="5238A553" w14:textId="77777777" w:rsidR="00BB40E0" w:rsidRDefault="00BB40E0">
                    <w:pPr>
                      <w:pStyle w:val="Bibliografia"/>
                      <w:rPr>
                        <w:noProof/>
                      </w:rPr>
                    </w:pPr>
                    <w:r>
                      <w:rPr>
                        <w:noProof/>
                      </w:rPr>
                      <w:t>«Reviewing the game of Checkers,» [Online]. Available: http://webdocs.cs.ualberta.ca/~duane/publications/pdf/1991hpai.pdf.</w:t>
                    </w:r>
                  </w:p>
                </w:tc>
              </w:tr>
              <w:tr w:rsidR="00BB40E0" w14:paraId="522185AD" w14:textId="77777777">
                <w:trPr>
                  <w:divId w:val="1166163920"/>
                  <w:tblCellSpacing w:w="15" w:type="dxa"/>
                </w:trPr>
                <w:tc>
                  <w:tcPr>
                    <w:tcW w:w="50" w:type="pct"/>
                    <w:hideMark/>
                  </w:tcPr>
                  <w:p w14:paraId="333A6924" w14:textId="77777777" w:rsidR="00BB40E0" w:rsidRDefault="00BB40E0">
                    <w:pPr>
                      <w:pStyle w:val="Bibliografia"/>
                      <w:rPr>
                        <w:noProof/>
                      </w:rPr>
                    </w:pPr>
                    <w:r>
                      <w:rPr>
                        <w:noProof/>
                      </w:rPr>
                      <w:t xml:space="preserve">[5] </w:t>
                    </w:r>
                  </w:p>
                </w:tc>
                <w:tc>
                  <w:tcPr>
                    <w:tcW w:w="0" w:type="auto"/>
                    <w:hideMark/>
                  </w:tcPr>
                  <w:p w14:paraId="62E04E1C" w14:textId="77777777" w:rsidR="00BB40E0" w:rsidRDefault="00BB40E0">
                    <w:pPr>
                      <w:pStyle w:val="Bibliografia"/>
                      <w:rPr>
                        <w:noProof/>
                      </w:rPr>
                    </w:pPr>
                    <w:r>
                      <w:rPr>
                        <w:noProof/>
                      </w:rPr>
                      <w:t>«Archivo delle partite di dama italiana,» [Online]. Available: http://www.federdama.it/cms/servizi/download/database-di-partite.</w:t>
                    </w:r>
                  </w:p>
                </w:tc>
              </w:tr>
              <w:tr w:rsidR="00BB40E0" w14:paraId="13C49E41" w14:textId="77777777">
                <w:trPr>
                  <w:divId w:val="1166163920"/>
                  <w:tblCellSpacing w:w="15" w:type="dxa"/>
                </w:trPr>
                <w:tc>
                  <w:tcPr>
                    <w:tcW w:w="50" w:type="pct"/>
                    <w:hideMark/>
                  </w:tcPr>
                  <w:p w14:paraId="6B122133" w14:textId="77777777" w:rsidR="00BB40E0" w:rsidRDefault="00BB40E0">
                    <w:pPr>
                      <w:pStyle w:val="Bibliografia"/>
                      <w:rPr>
                        <w:noProof/>
                      </w:rPr>
                    </w:pPr>
                    <w:r>
                      <w:rPr>
                        <w:noProof/>
                      </w:rPr>
                      <w:t xml:space="preserve">[6] </w:t>
                    </w:r>
                  </w:p>
                </w:tc>
                <w:tc>
                  <w:tcPr>
                    <w:tcW w:w="0" w:type="auto"/>
                    <w:hideMark/>
                  </w:tcPr>
                  <w:p w14:paraId="31909C30" w14:textId="77777777" w:rsidR="00BB40E0" w:rsidRDefault="00BB40E0">
                    <w:pPr>
                      <w:pStyle w:val="Bibliografia"/>
                      <w:rPr>
                        <w:noProof/>
                      </w:rPr>
                    </w:pPr>
                    <w:r>
                      <w:rPr>
                        <w:noProof/>
                      </w:rPr>
                      <w:t>«Portable Draughts Notation (PDN),» [Online]. Available: https://en.wikipedia.org/wiki/Portable_Draughts_Notation.</w:t>
                    </w:r>
                  </w:p>
                </w:tc>
              </w:tr>
              <w:tr w:rsidR="00BB40E0" w14:paraId="7E28A456" w14:textId="77777777">
                <w:trPr>
                  <w:divId w:val="1166163920"/>
                  <w:tblCellSpacing w:w="15" w:type="dxa"/>
                </w:trPr>
                <w:tc>
                  <w:tcPr>
                    <w:tcW w:w="50" w:type="pct"/>
                    <w:hideMark/>
                  </w:tcPr>
                  <w:p w14:paraId="78F7DBA8" w14:textId="77777777" w:rsidR="00BB40E0" w:rsidRDefault="00BB40E0">
                    <w:pPr>
                      <w:pStyle w:val="Bibliografia"/>
                      <w:rPr>
                        <w:noProof/>
                      </w:rPr>
                    </w:pPr>
                    <w:r>
                      <w:rPr>
                        <w:noProof/>
                      </w:rPr>
                      <w:t xml:space="preserve">[7] </w:t>
                    </w:r>
                  </w:p>
                </w:tc>
                <w:tc>
                  <w:tcPr>
                    <w:tcW w:w="0" w:type="auto"/>
                    <w:hideMark/>
                  </w:tcPr>
                  <w:p w14:paraId="57B2B723" w14:textId="77777777" w:rsidR="00BB40E0" w:rsidRDefault="00BB40E0">
                    <w:pPr>
                      <w:pStyle w:val="Bibliografia"/>
                      <w:rPr>
                        <w:noProof/>
                      </w:rPr>
                    </w:pPr>
                    <w:r>
                      <w:rPr>
                        <w:noProof/>
                      </w:rPr>
                      <w:t>«Some Studies in Machine Learning Using the Game of Checkers,» [Online]. Available: http://www2.stat.duke.edu/~sayan/R_stuff/Datamatters.key/Data/samuel_1959_B-95.pdf.</w:t>
                    </w:r>
                  </w:p>
                </w:tc>
              </w:tr>
              <w:tr w:rsidR="00BB40E0" w14:paraId="2914FA9C" w14:textId="77777777">
                <w:trPr>
                  <w:divId w:val="1166163920"/>
                  <w:tblCellSpacing w:w="15" w:type="dxa"/>
                </w:trPr>
                <w:tc>
                  <w:tcPr>
                    <w:tcW w:w="50" w:type="pct"/>
                    <w:hideMark/>
                  </w:tcPr>
                  <w:p w14:paraId="78356349" w14:textId="77777777" w:rsidR="00BB40E0" w:rsidRDefault="00BB40E0">
                    <w:pPr>
                      <w:pStyle w:val="Bibliografia"/>
                      <w:rPr>
                        <w:noProof/>
                      </w:rPr>
                    </w:pPr>
                    <w:r>
                      <w:rPr>
                        <w:noProof/>
                      </w:rPr>
                      <w:t xml:space="preserve">[8] </w:t>
                    </w:r>
                  </w:p>
                </w:tc>
                <w:tc>
                  <w:tcPr>
                    <w:tcW w:w="0" w:type="auto"/>
                    <w:hideMark/>
                  </w:tcPr>
                  <w:p w14:paraId="332EE507" w14:textId="77777777" w:rsidR="00BB40E0" w:rsidRDefault="00BB40E0">
                    <w:pPr>
                      <w:pStyle w:val="Bibliografia"/>
                      <w:rPr>
                        <w:noProof/>
                      </w:rPr>
                    </w:pPr>
                    <w:r>
                      <w:rPr>
                        <w:noProof/>
                      </w:rPr>
                      <w:t>«Search: Games, Minimax, and Alpha-Beta,» [Online]. Available: https://www.youtube.com/watch?v=STjW3eH0Cik&amp;ab_channel=MITOpenCourseWare.</w:t>
                    </w:r>
                  </w:p>
                </w:tc>
              </w:tr>
              <w:tr w:rsidR="00BB40E0" w14:paraId="0928F2A8" w14:textId="77777777">
                <w:trPr>
                  <w:divId w:val="1166163920"/>
                  <w:tblCellSpacing w:w="15" w:type="dxa"/>
                </w:trPr>
                <w:tc>
                  <w:tcPr>
                    <w:tcW w:w="50" w:type="pct"/>
                    <w:hideMark/>
                  </w:tcPr>
                  <w:p w14:paraId="24DF0DF0" w14:textId="77777777" w:rsidR="00BB40E0" w:rsidRDefault="00BB40E0">
                    <w:pPr>
                      <w:pStyle w:val="Bibliografia"/>
                      <w:rPr>
                        <w:noProof/>
                      </w:rPr>
                    </w:pPr>
                    <w:r>
                      <w:rPr>
                        <w:noProof/>
                      </w:rPr>
                      <w:t xml:space="preserve">[9] </w:t>
                    </w:r>
                  </w:p>
                </w:tc>
                <w:tc>
                  <w:tcPr>
                    <w:tcW w:w="0" w:type="auto"/>
                    <w:hideMark/>
                  </w:tcPr>
                  <w:p w14:paraId="1C266CCF" w14:textId="77777777" w:rsidR="00BB40E0" w:rsidRDefault="00BB40E0">
                    <w:pPr>
                      <w:pStyle w:val="Bibliografia"/>
                      <w:rPr>
                        <w:noProof/>
                      </w:rPr>
                    </w:pPr>
                    <w:r>
                      <w:rPr>
                        <w:noProof/>
                      </w:rPr>
                      <w:t>«British Museum Algorithm,» [Online]. Available: https://en.wikipedia.org/wiki/British_Museum_algorithm.</w:t>
                    </w:r>
                  </w:p>
                </w:tc>
              </w:tr>
            </w:tbl>
            <w:p w14:paraId="02F1C604" w14:textId="77777777" w:rsidR="00BB40E0" w:rsidRDefault="00BB40E0">
              <w:pPr>
                <w:divId w:val="1166163920"/>
                <w:rPr>
                  <w:noProof/>
                </w:rPr>
              </w:pPr>
            </w:p>
            <w:p w14:paraId="3F4939CF" w14:textId="1246E64C" w:rsidR="00E973DA" w:rsidRPr="00E973DA" w:rsidRDefault="00503FC0" w:rsidP="00E973DA">
              <w:r>
                <w:rPr>
                  <w:b/>
                  <w:bCs/>
                  <w:noProof/>
                </w:rPr>
                <w:fldChar w:fldCharType="end"/>
              </w:r>
            </w:p>
          </w:sdtContent>
        </w:sdt>
      </w:sdtContent>
    </w:sdt>
    <w:sectPr w:rsidR="00E973DA" w:rsidRPr="00E973DA" w:rsidSect="00513686">
      <w:pgSz w:w="11900" w:h="16840"/>
      <w:pgMar w:top="1417" w:right="1134" w:bottom="1134" w:left="1134" w:header="708"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E8BAA3" w14:textId="77777777" w:rsidR="006F2639" w:rsidRDefault="006F2639" w:rsidP="00932424">
      <w:r>
        <w:separator/>
      </w:r>
    </w:p>
  </w:endnote>
  <w:endnote w:type="continuationSeparator" w:id="0">
    <w:p w14:paraId="3527CE30" w14:textId="77777777" w:rsidR="006F2639" w:rsidRDefault="006F2639" w:rsidP="00932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077859" w14:textId="77777777" w:rsidR="006F2639" w:rsidRDefault="006F2639" w:rsidP="00932424">
      <w:r>
        <w:separator/>
      </w:r>
    </w:p>
  </w:footnote>
  <w:footnote w:type="continuationSeparator" w:id="0">
    <w:p w14:paraId="3D32AAF3" w14:textId="77777777" w:rsidR="006F2639" w:rsidRDefault="006F2639" w:rsidP="00932424">
      <w:r>
        <w:continuationSeparator/>
      </w:r>
    </w:p>
  </w:footnote>
  <w:footnote w:id="1">
    <w:p w14:paraId="63700284" w14:textId="77777777" w:rsidR="00444CDE" w:rsidRPr="003731D7" w:rsidRDefault="00444CDE" w:rsidP="003731D7">
      <w:pPr>
        <w:rPr>
          <w:rFonts w:eastAsiaTheme="minorEastAsia"/>
        </w:rPr>
      </w:pPr>
      <w:r>
        <w:rPr>
          <w:rStyle w:val="Rimandonotaapidipagina"/>
        </w:rPr>
        <w:footnoteRef/>
      </w:r>
      <w:r>
        <w:t xml:space="preserve"> </w:t>
      </w:r>
      <w:r w:rsidRPr="003731D7">
        <w:rPr>
          <w:sz w:val="20"/>
          <w:szCs w:val="20"/>
        </w:rPr>
        <w:t>Con mossa legale si intende una mossa le cui proprietà startID e endID si riferiscono a mosse che rispettano il regolamento di gioco</w:t>
      </w:r>
      <w:r>
        <w:rPr>
          <w:sz w:val="20"/>
          <w:szCs w:val="20"/>
        </w:rPr>
        <w:t xml:space="preserve"> </w:t>
      </w:r>
      <w:sdt>
        <w:sdtPr>
          <w:rPr>
            <w:sz w:val="20"/>
            <w:szCs w:val="20"/>
          </w:rPr>
          <w:id w:val="-1238164521"/>
          <w:citation/>
        </w:sdtPr>
        <w:sdtContent>
          <w:r>
            <w:rPr>
              <w:sz w:val="20"/>
              <w:szCs w:val="20"/>
            </w:rPr>
            <w:fldChar w:fldCharType="begin"/>
          </w:r>
          <w:r>
            <w:rPr>
              <w:sz w:val="20"/>
              <w:szCs w:val="20"/>
            </w:rPr>
            <w:instrText xml:space="preserve"> CITATION FID \l 1040 </w:instrText>
          </w:r>
          <w:r>
            <w:rPr>
              <w:sz w:val="20"/>
              <w:szCs w:val="20"/>
            </w:rPr>
            <w:fldChar w:fldCharType="separate"/>
          </w:r>
          <w:r w:rsidRPr="00D41010">
            <w:rPr>
              <w:rFonts w:eastAsiaTheme="minorHAnsi"/>
              <w:noProof/>
              <w:sz w:val="20"/>
              <w:szCs w:val="20"/>
            </w:rPr>
            <w:t>[1]</w:t>
          </w:r>
          <w:r>
            <w:rPr>
              <w:sz w:val="20"/>
              <w:szCs w:val="20"/>
            </w:rPr>
            <w:fldChar w:fldCharType="end"/>
          </w:r>
        </w:sdtContent>
      </w:sdt>
      <w:r w:rsidRPr="003731D7">
        <w:rPr>
          <w:sz w:val="20"/>
          <w:szCs w:val="20"/>
        </w:rPr>
        <w:t>.</w:t>
      </w:r>
    </w:p>
  </w:footnote>
  <w:footnote w:id="2">
    <w:p w14:paraId="5B1D5D70" w14:textId="77777777" w:rsidR="00444CDE" w:rsidRDefault="00444CDE" w:rsidP="00120AAC">
      <w:pPr>
        <w:pStyle w:val="Testonotaapidipagina"/>
      </w:pPr>
      <w:r>
        <w:rPr>
          <w:rStyle w:val="Rimandonotaapidipagina"/>
        </w:rPr>
        <w:footnoteRef/>
      </w:r>
      <w:r>
        <w:t xml:space="preserve"> Con “staticamente” si intende dire che la valutazione viene fatta valutando solamente lo stato corrente, senza fare valutazioni che riguardano possibili stati futuri.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735782526"/>
      <w:docPartObj>
        <w:docPartGallery w:val="Page Numbers (Top of Page)"/>
        <w:docPartUnique/>
      </w:docPartObj>
    </w:sdtPr>
    <w:sdtContent>
      <w:p w14:paraId="6EBC839F" w14:textId="77777777" w:rsidR="00444CDE" w:rsidRDefault="00444CDE" w:rsidP="007F229C">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25D40" w14:textId="77777777" w:rsidR="00444CDE" w:rsidRDefault="00444CDE" w:rsidP="00A80087">
    <w:pPr>
      <w:pStyle w:val="Intestazion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292903093"/>
      <w:docPartObj>
        <w:docPartGallery w:val="Page Numbers (Top of Page)"/>
        <w:docPartUnique/>
      </w:docPartObj>
    </w:sdtPr>
    <w:sdtContent>
      <w:p w14:paraId="633631D0" w14:textId="77777777" w:rsidR="00444CDE" w:rsidRDefault="00444CDE" w:rsidP="007F229C">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tbl>
    <w:tblPr>
      <w:tblW w:w="0" w:type="auto"/>
      <w:tblLook w:val="04A0" w:firstRow="1" w:lastRow="0" w:firstColumn="1" w:lastColumn="0" w:noHBand="0" w:noVBand="1"/>
    </w:tblPr>
    <w:tblGrid>
      <w:gridCol w:w="3211"/>
      <w:gridCol w:w="3210"/>
      <w:gridCol w:w="3211"/>
    </w:tblGrid>
    <w:tr w:rsidR="00444CDE" w14:paraId="7805CE2C" w14:textId="77777777" w:rsidTr="009B5E75">
      <w:tc>
        <w:tcPr>
          <w:tcW w:w="3483" w:type="dxa"/>
        </w:tcPr>
        <w:p w14:paraId="3121F552" w14:textId="77777777" w:rsidR="00444CDE" w:rsidRDefault="00444CDE" w:rsidP="00982508">
          <w:pPr>
            <w:pStyle w:val="Intestazione"/>
            <w:ind w:right="360"/>
            <w:jc w:val="right"/>
          </w:pPr>
        </w:p>
      </w:tc>
      <w:tc>
        <w:tcPr>
          <w:tcW w:w="3483" w:type="dxa"/>
          <w:vAlign w:val="center"/>
        </w:tcPr>
        <w:p w14:paraId="7ECD0ED2" w14:textId="77777777" w:rsidR="00444CDE" w:rsidRDefault="00444CDE" w:rsidP="00866DBB">
          <w:pPr>
            <w:pStyle w:val="Intestazione"/>
            <w:ind w:right="360"/>
            <w:jc w:val="center"/>
          </w:pPr>
        </w:p>
      </w:tc>
      <w:tc>
        <w:tcPr>
          <w:tcW w:w="3484" w:type="dxa"/>
        </w:tcPr>
        <w:p w14:paraId="1BBE8BCC" w14:textId="77777777" w:rsidR="00444CDE" w:rsidRDefault="00444CDE" w:rsidP="00982508">
          <w:pPr>
            <w:pStyle w:val="Intestazione"/>
            <w:ind w:right="360"/>
            <w:jc w:val="right"/>
          </w:pPr>
        </w:p>
      </w:tc>
    </w:tr>
  </w:tbl>
  <w:p w14:paraId="11C36F9D" w14:textId="77777777" w:rsidR="00444CDE" w:rsidRDefault="00444CDE" w:rsidP="00982508">
    <w:pPr>
      <w:pStyle w:val="Intestazione"/>
      <w:pBdr>
        <w:bottom w:val="single" w:sz="4" w:space="1" w:color="auto"/>
      </w:pBd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980796284"/>
      <w:docPartObj>
        <w:docPartGallery w:val="Page Numbers (Top of Page)"/>
        <w:docPartUnique/>
      </w:docPartObj>
    </w:sdtPr>
    <w:sdtContent>
      <w:p w14:paraId="1212865F" w14:textId="77777777" w:rsidR="00444CDE" w:rsidRDefault="00444CDE" w:rsidP="00D94903">
        <w:pPr>
          <w:pStyle w:val="Intestazione"/>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rPr>
          <w:t>7</w:t>
        </w:r>
        <w:r>
          <w:rPr>
            <w:rStyle w:val="Numeropagina"/>
          </w:rPr>
          <w:fldChar w:fldCharType="end"/>
        </w:r>
      </w:p>
    </w:sdtContent>
  </w:sdt>
  <w:tbl>
    <w:tblPr>
      <w:tblW w:w="0" w:type="auto"/>
      <w:tblLook w:val="04A0" w:firstRow="1" w:lastRow="0" w:firstColumn="1" w:lastColumn="0" w:noHBand="0" w:noVBand="1"/>
    </w:tblPr>
    <w:tblGrid>
      <w:gridCol w:w="3211"/>
      <w:gridCol w:w="3210"/>
      <w:gridCol w:w="3211"/>
    </w:tblGrid>
    <w:tr w:rsidR="00444CDE" w14:paraId="2616C305" w14:textId="77777777" w:rsidTr="005453E4">
      <w:tc>
        <w:tcPr>
          <w:tcW w:w="3483" w:type="dxa"/>
        </w:tcPr>
        <w:p w14:paraId="6BB9A195" w14:textId="77777777" w:rsidR="00444CDE" w:rsidRDefault="00444CDE" w:rsidP="00D94903">
          <w:pPr>
            <w:pStyle w:val="Intestazione"/>
            <w:ind w:right="360"/>
            <w:jc w:val="right"/>
          </w:pPr>
        </w:p>
      </w:tc>
      <w:tc>
        <w:tcPr>
          <w:tcW w:w="3483" w:type="dxa"/>
          <w:vAlign w:val="center"/>
        </w:tcPr>
        <w:p w14:paraId="4B78BE60" w14:textId="77777777" w:rsidR="00444CDE" w:rsidRDefault="00444CDE" w:rsidP="00D94903">
          <w:pPr>
            <w:pStyle w:val="Intestazione"/>
            <w:ind w:right="360"/>
            <w:jc w:val="center"/>
          </w:pPr>
        </w:p>
      </w:tc>
      <w:tc>
        <w:tcPr>
          <w:tcW w:w="3484" w:type="dxa"/>
        </w:tcPr>
        <w:p w14:paraId="722C3C6B" w14:textId="77777777" w:rsidR="00444CDE" w:rsidRDefault="00444CDE" w:rsidP="00D94903">
          <w:pPr>
            <w:pStyle w:val="Intestazione"/>
            <w:ind w:right="360"/>
            <w:jc w:val="right"/>
          </w:pPr>
        </w:p>
      </w:tc>
    </w:tr>
  </w:tbl>
  <w:p w14:paraId="52444AE4" w14:textId="77777777" w:rsidR="00444CDE" w:rsidRDefault="00444CDE" w:rsidP="00D94903">
    <w:pPr>
      <w:pStyle w:val="Intestazione"/>
      <w:pBdr>
        <w:bottom w:val="single" w:sz="4" w:space="1" w:color="auto"/>
      </w:pBdr>
      <w:ind w:right="360"/>
      <w:jc w:val="right"/>
    </w:pPr>
  </w:p>
  <w:p w14:paraId="7B38023D" w14:textId="77777777" w:rsidR="00444CDE" w:rsidRDefault="00444CD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778C"/>
    <w:multiLevelType w:val="hybridMultilevel"/>
    <w:tmpl w:val="A2F2A0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1854F1"/>
    <w:multiLevelType w:val="hybridMultilevel"/>
    <w:tmpl w:val="B2EE02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F0181A"/>
    <w:multiLevelType w:val="hybridMultilevel"/>
    <w:tmpl w:val="B2EE02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424902"/>
    <w:multiLevelType w:val="hybridMultilevel"/>
    <w:tmpl w:val="06A436BC"/>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4" w15:restartNumberingAfterBreak="0">
    <w:nsid w:val="10221824"/>
    <w:multiLevelType w:val="hybridMultilevel"/>
    <w:tmpl w:val="910CF7A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4AE0B27"/>
    <w:multiLevelType w:val="hybridMultilevel"/>
    <w:tmpl w:val="F70083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5A508CA"/>
    <w:multiLevelType w:val="multilevel"/>
    <w:tmpl w:val="F37EDF2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BD1A78"/>
    <w:multiLevelType w:val="hybridMultilevel"/>
    <w:tmpl w:val="4B021D6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6CA689D"/>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70B27F4"/>
    <w:multiLevelType w:val="hybridMultilevel"/>
    <w:tmpl w:val="934E9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1D472C1"/>
    <w:multiLevelType w:val="hybridMultilevel"/>
    <w:tmpl w:val="5D3E79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28136E"/>
    <w:multiLevelType w:val="hybridMultilevel"/>
    <w:tmpl w:val="34B806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2A309D0"/>
    <w:multiLevelType w:val="hybridMultilevel"/>
    <w:tmpl w:val="201C33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C80AAD"/>
    <w:multiLevelType w:val="hybridMultilevel"/>
    <w:tmpl w:val="62943B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895484"/>
    <w:multiLevelType w:val="hybridMultilevel"/>
    <w:tmpl w:val="2408AF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5503117"/>
    <w:multiLevelType w:val="hybridMultilevel"/>
    <w:tmpl w:val="934E906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6CB6C52"/>
    <w:multiLevelType w:val="hybridMultilevel"/>
    <w:tmpl w:val="1818CCE6"/>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7" w15:restartNumberingAfterBreak="0">
    <w:nsid w:val="29EA31BF"/>
    <w:multiLevelType w:val="hybridMultilevel"/>
    <w:tmpl w:val="4B9E3EB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C516461"/>
    <w:multiLevelType w:val="multilevel"/>
    <w:tmpl w:val="50EE2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944BB5"/>
    <w:multiLevelType w:val="hybridMultilevel"/>
    <w:tmpl w:val="5CDA6D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F7B44E1"/>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01846E0"/>
    <w:multiLevelType w:val="hybridMultilevel"/>
    <w:tmpl w:val="6D0A9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07649C8"/>
    <w:multiLevelType w:val="hybridMultilevel"/>
    <w:tmpl w:val="99527FD2"/>
    <w:lvl w:ilvl="0" w:tplc="0410000F">
      <w:start w:val="1"/>
      <w:numFmt w:val="decimal"/>
      <w:lvlText w:val="%1."/>
      <w:lvlJc w:val="left"/>
      <w:pPr>
        <w:ind w:left="1068" w:hanging="360"/>
      </w:pPr>
    </w:lvl>
    <w:lvl w:ilvl="1" w:tplc="04100019">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3" w15:restartNumberingAfterBreak="0">
    <w:nsid w:val="39C4655C"/>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39E72564"/>
    <w:multiLevelType w:val="multilevel"/>
    <w:tmpl w:val="C8B0802E"/>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5" w15:restartNumberingAfterBreak="0">
    <w:nsid w:val="3D19282F"/>
    <w:multiLevelType w:val="multilevel"/>
    <w:tmpl w:val="982C7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F474D5C"/>
    <w:multiLevelType w:val="hybridMultilevel"/>
    <w:tmpl w:val="1FB486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2C67692"/>
    <w:multiLevelType w:val="multilevel"/>
    <w:tmpl w:val="2A9CF396"/>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436370F5"/>
    <w:multiLevelType w:val="hybridMultilevel"/>
    <w:tmpl w:val="6262E62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43263E1"/>
    <w:multiLevelType w:val="hybridMultilevel"/>
    <w:tmpl w:val="1374B00E"/>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5EC3901"/>
    <w:multiLevelType w:val="hybridMultilevel"/>
    <w:tmpl w:val="0FE420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8773AED"/>
    <w:multiLevelType w:val="hybridMultilevel"/>
    <w:tmpl w:val="CB7ABB8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B327350"/>
    <w:multiLevelType w:val="hybridMultilevel"/>
    <w:tmpl w:val="4844C0E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BA2504E"/>
    <w:multiLevelType w:val="hybridMultilevel"/>
    <w:tmpl w:val="191822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15858D1"/>
    <w:multiLevelType w:val="hybridMultilevel"/>
    <w:tmpl w:val="3A54FB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1CC451F"/>
    <w:multiLevelType w:val="hybridMultilevel"/>
    <w:tmpl w:val="A2F2A0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7714CED"/>
    <w:multiLevelType w:val="multilevel"/>
    <w:tmpl w:val="982C76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814431F"/>
    <w:multiLevelType w:val="hybridMultilevel"/>
    <w:tmpl w:val="99527FD2"/>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8E9396F"/>
    <w:multiLevelType w:val="hybridMultilevel"/>
    <w:tmpl w:val="4CFA9E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B2C391B"/>
    <w:multiLevelType w:val="hybridMultilevel"/>
    <w:tmpl w:val="2514DFBC"/>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0067180"/>
    <w:multiLevelType w:val="hybridMultilevel"/>
    <w:tmpl w:val="0F8248A0"/>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1" w15:restartNumberingAfterBreak="0">
    <w:nsid w:val="78244F99"/>
    <w:multiLevelType w:val="hybridMultilevel"/>
    <w:tmpl w:val="A76C5EB4"/>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825750B"/>
    <w:multiLevelType w:val="hybridMultilevel"/>
    <w:tmpl w:val="135CFF6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D2C5ADF"/>
    <w:multiLevelType w:val="hybridMultilevel"/>
    <w:tmpl w:val="A7DE6FA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42"/>
  </w:num>
  <w:num w:numId="3">
    <w:abstractNumId w:val="7"/>
  </w:num>
  <w:num w:numId="4">
    <w:abstractNumId w:val="40"/>
  </w:num>
  <w:num w:numId="5">
    <w:abstractNumId w:val="28"/>
  </w:num>
  <w:num w:numId="6">
    <w:abstractNumId w:val="1"/>
  </w:num>
  <w:num w:numId="7">
    <w:abstractNumId w:val="35"/>
  </w:num>
  <w:num w:numId="8">
    <w:abstractNumId w:val="9"/>
  </w:num>
  <w:num w:numId="9">
    <w:abstractNumId w:val="2"/>
  </w:num>
  <w:num w:numId="10">
    <w:abstractNumId w:val="0"/>
  </w:num>
  <w:num w:numId="11">
    <w:abstractNumId w:val="18"/>
  </w:num>
  <w:num w:numId="12">
    <w:abstractNumId w:val="15"/>
  </w:num>
  <w:num w:numId="13">
    <w:abstractNumId w:val="6"/>
  </w:num>
  <w:num w:numId="14">
    <w:abstractNumId w:val="25"/>
  </w:num>
  <w:num w:numId="15">
    <w:abstractNumId w:val="3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12"/>
  </w:num>
  <w:num w:numId="19">
    <w:abstractNumId w:val="24"/>
  </w:num>
  <w:num w:numId="20">
    <w:abstractNumId w:val="8"/>
  </w:num>
  <w:num w:numId="21">
    <w:abstractNumId w:val="20"/>
  </w:num>
  <w:num w:numId="22">
    <w:abstractNumId w:val="24"/>
  </w:num>
  <w:num w:numId="23">
    <w:abstractNumId w:val="23"/>
  </w:num>
  <w:num w:numId="24">
    <w:abstractNumId w:val="27"/>
  </w:num>
  <w:num w:numId="25">
    <w:abstractNumId w:val="32"/>
  </w:num>
  <w:num w:numId="26">
    <w:abstractNumId w:val="5"/>
  </w:num>
  <w:num w:numId="27">
    <w:abstractNumId w:val="3"/>
  </w:num>
  <w:num w:numId="28">
    <w:abstractNumId w:val="4"/>
  </w:num>
  <w:num w:numId="29">
    <w:abstractNumId w:val="29"/>
  </w:num>
  <w:num w:numId="30">
    <w:abstractNumId w:val="43"/>
  </w:num>
  <w:num w:numId="31">
    <w:abstractNumId w:val="39"/>
  </w:num>
  <w:num w:numId="32">
    <w:abstractNumId w:val="38"/>
  </w:num>
  <w:num w:numId="33">
    <w:abstractNumId w:val="17"/>
  </w:num>
  <w:num w:numId="34">
    <w:abstractNumId w:val="41"/>
  </w:num>
  <w:num w:numId="35">
    <w:abstractNumId w:val="31"/>
  </w:num>
  <w:num w:numId="36">
    <w:abstractNumId w:val="11"/>
  </w:num>
  <w:num w:numId="37">
    <w:abstractNumId w:val="26"/>
  </w:num>
  <w:num w:numId="38">
    <w:abstractNumId w:val="14"/>
  </w:num>
  <w:num w:numId="39">
    <w:abstractNumId w:val="13"/>
  </w:num>
  <w:num w:numId="40">
    <w:abstractNumId w:val="19"/>
  </w:num>
  <w:num w:numId="41">
    <w:abstractNumId w:val="37"/>
  </w:num>
  <w:num w:numId="42">
    <w:abstractNumId w:val="33"/>
  </w:num>
  <w:num w:numId="43">
    <w:abstractNumId w:val="22"/>
  </w:num>
  <w:num w:numId="44">
    <w:abstractNumId w:val="34"/>
  </w:num>
  <w:num w:numId="45">
    <w:abstractNumId w:val="10"/>
  </w:num>
  <w:num w:numId="46">
    <w:abstractNumId w:val="16"/>
  </w:num>
  <w:num w:numId="4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a Del Corto">
    <w15:presenceInfo w15:providerId="Windows Live" w15:userId="502841a96ab888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trackRevision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424"/>
    <w:rsid w:val="00044779"/>
    <w:rsid w:val="00050244"/>
    <w:rsid w:val="00054B4A"/>
    <w:rsid w:val="000632B6"/>
    <w:rsid w:val="00094852"/>
    <w:rsid w:val="000A5342"/>
    <w:rsid w:val="000A7C9B"/>
    <w:rsid w:val="000B0B0A"/>
    <w:rsid w:val="000B7425"/>
    <w:rsid w:val="000D102E"/>
    <w:rsid w:val="000E18D3"/>
    <w:rsid w:val="000E774D"/>
    <w:rsid w:val="000F3578"/>
    <w:rsid w:val="000F596F"/>
    <w:rsid w:val="00104A7F"/>
    <w:rsid w:val="00107010"/>
    <w:rsid w:val="00113FF3"/>
    <w:rsid w:val="001141A4"/>
    <w:rsid w:val="00120AAC"/>
    <w:rsid w:val="00133EB3"/>
    <w:rsid w:val="0014300A"/>
    <w:rsid w:val="00145BE3"/>
    <w:rsid w:val="00145F3F"/>
    <w:rsid w:val="0014654F"/>
    <w:rsid w:val="001571F6"/>
    <w:rsid w:val="00161C01"/>
    <w:rsid w:val="0016717D"/>
    <w:rsid w:val="00171834"/>
    <w:rsid w:val="00172478"/>
    <w:rsid w:val="00172E96"/>
    <w:rsid w:val="00180C82"/>
    <w:rsid w:val="00182C95"/>
    <w:rsid w:val="001B3457"/>
    <w:rsid w:val="001C4A8C"/>
    <w:rsid w:val="001D00BC"/>
    <w:rsid w:val="001D3581"/>
    <w:rsid w:val="001D4EE7"/>
    <w:rsid w:val="00221A9E"/>
    <w:rsid w:val="002309C0"/>
    <w:rsid w:val="00233322"/>
    <w:rsid w:val="0023355F"/>
    <w:rsid w:val="00246A99"/>
    <w:rsid w:val="002546D1"/>
    <w:rsid w:val="00272487"/>
    <w:rsid w:val="002819CA"/>
    <w:rsid w:val="002A4F20"/>
    <w:rsid w:val="002B0390"/>
    <w:rsid w:val="002E67F9"/>
    <w:rsid w:val="002F08F9"/>
    <w:rsid w:val="002F4ED1"/>
    <w:rsid w:val="002F620F"/>
    <w:rsid w:val="00324641"/>
    <w:rsid w:val="00330BA8"/>
    <w:rsid w:val="00332218"/>
    <w:rsid w:val="00333206"/>
    <w:rsid w:val="00344BF4"/>
    <w:rsid w:val="003466AD"/>
    <w:rsid w:val="00361472"/>
    <w:rsid w:val="00366CEA"/>
    <w:rsid w:val="00371AD1"/>
    <w:rsid w:val="003731D7"/>
    <w:rsid w:val="00390509"/>
    <w:rsid w:val="00393046"/>
    <w:rsid w:val="00394549"/>
    <w:rsid w:val="003A5CD0"/>
    <w:rsid w:val="003B530B"/>
    <w:rsid w:val="003C506A"/>
    <w:rsid w:val="003D7ED8"/>
    <w:rsid w:val="003F0AF7"/>
    <w:rsid w:val="00403AAB"/>
    <w:rsid w:val="00444CDE"/>
    <w:rsid w:val="004468EC"/>
    <w:rsid w:val="00450A67"/>
    <w:rsid w:val="00455447"/>
    <w:rsid w:val="004667D1"/>
    <w:rsid w:val="0047166A"/>
    <w:rsid w:val="00487819"/>
    <w:rsid w:val="00495A02"/>
    <w:rsid w:val="004A15B2"/>
    <w:rsid w:val="004B0D95"/>
    <w:rsid w:val="004B205F"/>
    <w:rsid w:val="004B547A"/>
    <w:rsid w:val="004C102C"/>
    <w:rsid w:val="004C4C66"/>
    <w:rsid w:val="004D49DD"/>
    <w:rsid w:val="004E29C5"/>
    <w:rsid w:val="004E7219"/>
    <w:rsid w:val="005006D2"/>
    <w:rsid w:val="00501D60"/>
    <w:rsid w:val="00502460"/>
    <w:rsid w:val="00503965"/>
    <w:rsid w:val="00503FC0"/>
    <w:rsid w:val="005057A2"/>
    <w:rsid w:val="00512648"/>
    <w:rsid w:val="00513686"/>
    <w:rsid w:val="005175A1"/>
    <w:rsid w:val="00517CAC"/>
    <w:rsid w:val="00531481"/>
    <w:rsid w:val="00533CFB"/>
    <w:rsid w:val="005348C1"/>
    <w:rsid w:val="00536782"/>
    <w:rsid w:val="005453E4"/>
    <w:rsid w:val="005511D7"/>
    <w:rsid w:val="005518BF"/>
    <w:rsid w:val="00552A32"/>
    <w:rsid w:val="00555A83"/>
    <w:rsid w:val="005701DD"/>
    <w:rsid w:val="0057333F"/>
    <w:rsid w:val="00573DB1"/>
    <w:rsid w:val="00573F15"/>
    <w:rsid w:val="005771C6"/>
    <w:rsid w:val="005837B1"/>
    <w:rsid w:val="005A2489"/>
    <w:rsid w:val="005B3DD3"/>
    <w:rsid w:val="005B5D5E"/>
    <w:rsid w:val="005E40A6"/>
    <w:rsid w:val="005F5A20"/>
    <w:rsid w:val="005F7CEB"/>
    <w:rsid w:val="00605DA3"/>
    <w:rsid w:val="006105D5"/>
    <w:rsid w:val="00642FA6"/>
    <w:rsid w:val="0065112F"/>
    <w:rsid w:val="0065773E"/>
    <w:rsid w:val="00671D7A"/>
    <w:rsid w:val="00682801"/>
    <w:rsid w:val="00682B40"/>
    <w:rsid w:val="00694E33"/>
    <w:rsid w:val="006B65F5"/>
    <w:rsid w:val="006D28CE"/>
    <w:rsid w:val="006D4C84"/>
    <w:rsid w:val="006D709A"/>
    <w:rsid w:val="006E623E"/>
    <w:rsid w:val="006F2639"/>
    <w:rsid w:val="006F6612"/>
    <w:rsid w:val="00720847"/>
    <w:rsid w:val="007242C6"/>
    <w:rsid w:val="00733A5A"/>
    <w:rsid w:val="00735EEB"/>
    <w:rsid w:val="00743923"/>
    <w:rsid w:val="007525C1"/>
    <w:rsid w:val="00762966"/>
    <w:rsid w:val="007633E0"/>
    <w:rsid w:val="00771701"/>
    <w:rsid w:val="007755F2"/>
    <w:rsid w:val="00784571"/>
    <w:rsid w:val="007976B0"/>
    <w:rsid w:val="007A2767"/>
    <w:rsid w:val="007A5236"/>
    <w:rsid w:val="007B79F3"/>
    <w:rsid w:val="007C62FF"/>
    <w:rsid w:val="007D05E6"/>
    <w:rsid w:val="007D07E1"/>
    <w:rsid w:val="007D2684"/>
    <w:rsid w:val="007D6842"/>
    <w:rsid w:val="007F229C"/>
    <w:rsid w:val="007F36D8"/>
    <w:rsid w:val="007F6C43"/>
    <w:rsid w:val="00833057"/>
    <w:rsid w:val="00852447"/>
    <w:rsid w:val="00857E01"/>
    <w:rsid w:val="00866DBB"/>
    <w:rsid w:val="00873D79"/>
    <w:rsid w:val="00885925"/>
    <w:rsid w:val="00891CA3"/>
    <w:rsid w:val="00897CED"/>
    <w:rsid w:val="008A34FA"/>
    <w:rsid w:val="008B08D5"/>
    <w:rsid w:val="008B5324"/>
    <w:rsid w:val="008C6E7D"/>
    <w:rsid w:val="008C7FCB"/>
    <w:rsid w:val="008D06E5"/>
    <w:rsid w:val="008E197B"/>
    <w:rsid w:val="008E35C6"/>
    <w:rsid w:val="008F0451"/>
    <w:rsid w:val="008F0E7E"/>
    <w:rsid w:val="008F5089"/>
    <w:rsid w:val="0092332F"/>
    <w:rsid w:val="00926014"/>
    <w:rsid w:val="009262F4"/>
    <w:rsid w:val="00927AB6"/>
    <w:rsid w:val="00932424"/>
    <w:rsid w:val="0093496F"/>
    <w:rsid w:val="00934CCB"/>
    <w:rsid w:val="0093662A"/>
    <w:rsid w:val="00946B3A"/>
    <w:rsid w:val="00952CD8"/>
    <w:rsid w:val="00963D6E"/>
    <w:rsid w:val="00982508"/>
    <w:rsid w:val="00987934"/>
    <w:rsid w:val="009937EE"/>
    <w:rsid w:val="009A58EF"/>
    <w:rsid w:val="009B4FDE"/>
    <w:rsid w:val="009B5E75"/>
    <w:rsid w:val="009F0BCB"/>
    <w:rsid w:val="009F2E82"/>
    <w:rsid w:val="00A01173"/>
    <w:rsid w:val="00A033A8"/>
    <w:rsid w:val="00A04611"/>
    <w:rsid w:val="00A13DD0"/>
    <w:rsid w:val="00A26B9E"/>
    <w:rsid w:val="00A40F66"/>
    <w:rsid w:val="00A43A2D"/>
    <w:rsid w:val="00A5096B"/>
    <w:rsid w:val="00A627C0"/>
    <w:rsid w:val="00A64206"/>
    <w:rsid w:val="00A80087"/>
    <w:rsid w:val="00A81D9A"/>
    <w:rsid w:val="00A93279"/>
    <w:rsid w:val="00A96D0F"/>
    <w:rsid w:val="00AA2FBD"/>
    <w:rsid w:val="00AA37A0"/>
    <w:rsid w:val="00AA6FA6"/>
    <w:rsid w:val="00AA6FF8"/>
    <w:rsid w:val="00AB4685"/>
    <w:rsid w:val="00AC2090"/>
    <w:rsid w:val="00AC3017"/>
    <w:rsid w:val="00AC55B8"/>
    <w:rsid w:val="00AD146C"/>
    <w:rsid w:val="00AD40EE"/>
    <w:rsid w:val="00AF291F"/>
    <w:rsid w:val="00B03CB5"/>
    <w:rsid w:val="00B04F6A"/>
    <w:rsid w:val="00B203D2"/>
    <w:rsid w:val="00B2065D"/>
    <w:rsid w:val="00B2783A"/>
    <w:rsid w:val="00B36452"/>
    <w:rsid w:val="00B42DF8"/>
    <w:rsid w:val="00B46BCD"/>
    <w:rsid w:val="00B50014"/>
    <w:rsid w:val="00B551B2"/>
    <w:rsid w:val="00B678F0"/>
    <w:rsid w:val="00B94E23"/>
    <w:rsid w:val="00BA5502"/>
    <w:rsid w:val="00BB40E0"/>
    <w:rsid w:val="00BB50FA"/>
    <w:rsid w:val="00BC060A"/>
    <w:rsid w:val="00BC0AB9"/>
    <w:rsid w:val="00BC100C"/>
    <w:rsid w:val="00BC53C0"/>
    <w:rsid w:val="00BE1C84"/>
    <w:rsid w:val="00BF31CB"/>
    <w:rsid w:val="00BF6CE1"/>
    <w:rsid w:val="00C00172"/>
    <w:rsid w:val="00C1645F"/>
    <w:rsid w:val="00C21C76"/>
    <w:rsid w:val="00C31355"/>
    <w:rsid w:val="00C4619B"/>
    <w:rsid w:val="00C5434C"/>
    <w:rsid w:val="00C80480"/>
    <w:rsid w:val="00C83454"/>
    <w:rsid w:val="00C83D1C"/>
    <w:rsid w:val="00C86C9D"/>
    <w:rsid w:val="00CA4B28"/>
    <w:rsid w:val="00CB2BA9"/>
    <w:rsid w:val="00CB5E1E"/>
    <w:rsid w:val="00CB7604"/>
    <w:rsid w:val="00CE00C4"/>
    <w:rsid w:val="00CE093F"/>
    <w:rsid w:val="00CE38DE"/>
    <w:rsid w:val="00CF5EFF"/>
    <w:rsid w:val="00D00E04"/>
    <w:rsid w:val="00D06811"/>
    <w:rsid w:val="00D1089A"/>
    <w:rsid w:val="00D15555"/>
    <w:rsid w:val="00D16B57"/>
    <w:rsid w:val="00D17270"/>
    <w:rsid w:val="00D17C5F"/>
    <w:rsid w:val="00D36C81"/>
    <w:rsid w:val="00D4025B"/>
    <w:rsid w:val="00D41010"/>
    <w:rsid w:val="00D57208"/>
    <w:rsid w:val="00D66839"/>
    <w:rsid w:val="00D76DBB"/>
    <w:rsid w:val="00D87271"/>
    <w:rsid w:val="00D87DD5"/>
    <w:rsid w:val="00D90DA3"/>
    <w:rsid w:val="00D923B3"/>
    <w:rsid w:val="00D94903"/>
    <w:rsid w:val="00DA06FF"/>
    <w:rsid w:val="00DA2B28"/>
    <w:rsid w:val="00DC52DF"/>
    <w:rsid w:val="00DF4443"/>
    <w:rsid w:val="00DF5C1A"/>
    <w:rsid w:val="00E00D6A"/>
    <w:rsid w:val="00E031CF"/>
    <w:rsid w:val="00E127B7"/>
    <w:rsid w:val="00E21380"/>
    <w:rsid w:val="00E23917"/>
    <w:rsid w:val="00E3216D"/>
    <w:rsid w:val="00E36111"/>
    <w:rsid w:val="00E47740"/>
    <w:rsid w:val="00E52B41"/>
    <w:rsid w:val="00E6122F"/>
    <w:rsid w:val="00E77BD9"/>
    <w:rsid w:val="00E811ED"/>
    <w:rsid w:val="00E81DFF"/>
    <w:rsid w:val="00E92965"/>
    <w:rsid w:val="00E9671C"/>
    <w:rsid w:val="00E973DA"/>
    <w:rsid w:val="00EB00A8"/>
    <w:rsid w:val="00EB11CC"/>
    <w:rsid w:val="00EB1F7D"/>
    <w:rsid w:val="00EB4F07"/>
    <w:rsid w:val="00ED5E5F"/>
    <w:rsid w:val="00ED7DB8"/>
    <w:rsid w:val="00EE6F96"/>
    <w:rsid w:val="00EF27F3"/>
    <w:rsid w:val="00F127F2"/>
    <w:rsid w:val="00F12856"/>
    <w:rsid w:val="00F37A2A"/>
    <w:rsid w:val="00F465E4"/>
    <w:rsid w:val="00F53A9C"/>
    <w:rsid w:val="00F54D66"/>
    <w:rsid w:val="00F65B2B"/>
    <w:rsid w:val="00F717B4"/>
    <w:rsid w:val="00F8457B"/>
    <w:rsid w:val="00F86E26"/>
    <w:rsid w:val="00F91E6A"/>
    <w:rsid w:val="00F9582C"/>
    <w:rsid w:val="00FA3D86"/>
    <w:rsid w:val="00FC1CF0"/>
    <w:rsid w:val="00FC361E"/>
    <w:rsid w:val="00FE4112"/>
    <w:rsid w:val="00FE55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328EE"/>
  <w15:chartTrackingRefBased/>
  <w15:docId w15:val="{916BD060-4852-7C48-BD2C-E825531E5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1355"/>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2F4ED1"/>
    <w:pPr>
      <w:keepNext/>
      <w:keepLines/>
      <w:numPr>
        <w:numId w:val="19"/>
      </w:numPr>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66DBB"/>
    <w:pPr>
      <w:keepNext/>
      <w:keepLines/>
      <w:numPr>
        <w:ilvl w:val="1"/>
        <w:numId w:val="19"/>
      </w:numPr>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F4ED1"/>
    <w:pPr>
      <w:keepNext/>
      <w:keepLines/>
      <w:numPr>
        <w:ilvl w:val="2"/>
        <w:numId w:val="19"/>
      </w:numPr>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unhideWhenUsed/>
    <w:qFormat/>
    <w:rsid w:val="002F4ED1"/>
    <w:pPr>
      <w:keepNext/>
      <w:keepLines/>
      <w:numPr>
        <w:ilvl w:val="3"/>
        <w:numId w:val="19"/>
      </w:numPr>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2F4ED1"/>
    <w:pPr>
      <w:keepNext/>
      <w:keepLines/>
      <w:numPr>
        <w:ilvl w:val="4"/>
        <w:numId w:val="19"/>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2F4ED1"/>
    <w:pPr>
      <w:keepNext/>
      <w:keepLines/>
      <w:numPr>
        <w:ilvl w:val="5"/>
        <w:numId w:val="19"/>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2F4ED1"/>
    <w:pPr>
      <w:keepNext/>
      <w:keepLines/>
      <w:numPr>
        <w:ilvl w:val="6"/>
        <w:numId w:val="19"/>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2F4ED1"/>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2F4ED1"/>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86C9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66D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F4ED1"/>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rsid w:val="002F4ED1"/>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2F4ED1"/>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2F4ED1"/>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2F4ED1"/>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2F4ED1"/>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2F4ED1"/>
    <w:rPr>
      <w:rFonts w:asciiTheme="majorHAnsi" w:eastAsiaTheme="majorEastAsia" w:hAnsiTheme="majorHAnsi" w:cstheme="majorBidi"/>
      <w:i/>
      <w:iCs/>
      <w:color w:val="272727" w:themeColor="text1" w:themeTint="D8"/>
      <w:sz w:val="21"/>
      <w:szCs w:val="21"/>
    </w:rPr>
  </w:style>
  <w:style w:type="paragraph" w:styleId="Intestazione">
    <w:name w:val="header"/>
    <w:basedOn w:val="Normale"/>
    <w:link w:val="IntestazioneCarattere"/>
    <w:uiPriority w:val="99"/>
    <w:unhideWhenUsed/>
    <w:rsid w:val="00932424"/>
    <w:pPr>
      <w:tabs>
        <w:tab w:val="center" w:pos="4819"/>
        <w:tab w:val="right" w:pos="9638"/>
      </w:tabs>
    </w:pPr>
  </w:style>
  <w:style w:type="character" w:customStyle="1" w:styleId="IntestazioneCarattere">
    <w:name w:val="Intestazione Carattere"/>
    <w:basedOn w:val="Carpredefinitoparagrafo"/>
    <w:link w:val="Intestazione"/>
    <w:uiPriority w:val="99"/>
    <w:rsid w:val="00932424"/>
  </w:style>
  <w:style w:type="paragraph" w:styleId="Pidipagina">
    <w:name w:val="footer"/>
    <w:basedOn w:val="Normale"/>
    <w:link w:val="PidipaginaCarattere"/>
    <w:uiPriority w:val="99"/>
    <w:unhideWhenUsed/>
    <w:rsid w:val="00932424"/>
    <w:pPr>
      <w:tabs>
        <w:tab w:val="center" w:pos="4819"/>
        <w:tab w:val="right" w:pos="9638"/>
      </w:tabs>
    </w:pPr>
  </w:style>
  <w:style w:type="character" w:customStyle="1" w:styleId="PidipaginaCarattere">
    <w:name w:val="Piè di pagina Carattere"/>
    <w:basedOn w:val="Carpredefinitoparagrafo"/>
    <w:link w:val="Pidipagina"/>
    <w:uiPriority w:val="99"/>
    <w:rsid w:val="00932424"/>
  </w:style>
  <w:style w:type="paragraph" w:styleId="Paragrafoelenco">
    <w:name w:val="List Paragraph"/>
    <w:basedOn w:val="Normale"/>
    <w:uiPriority w:val="34"/>
    <w:qFormat/>
    <w:rsid w:val="00B94E23"/>
    <w:pPr>
      <w:ind w:left="720"/>
      <w:contextualSpacing/>
    </w:pPr>
  </w:style>
  <w:style w:type="paragraph" w:styleId="Bibliografia">
    <w:name w:val="Bibliography"/>
    <w:basedOn w:val="Normale"/>
    <w:next w:val="Normale"/>
    <w:uiPriority w:val="37"/>
    <w:unhideWhenUsed/>
    <w:rsid w:val="00FE552B"/>
  </w:style>
  <w:style w:type="table" w:styleId="Grigliatabella">
    <w:name w:val="Table Grid"/>
    <w:basedOn w:val="Tabellanormale"/>
    <w:uiPriority w:val="39"/>
    <w:rsid w:val="00CB7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D90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D90DA3"/>
    <w:rPr>
      <w:rFonts w:ascii="Courier New" w:eastAsia="Times New Roman" w:hAnsi="Courier New" w:cs="Courier New"/>
      <w:sz w:val="20"/>
      <w:szCs w:val="20"/>
      <w:lang w:eastAsia="it-IT"/>
    </w:rPr>
  </w:style>
  <w:style w:type="character" w:styleId="Numeropagina">
    <w:name w:val="page number"/>
    <w:basedOn w:val="Carpredefinitoparagrafo"/>
    <w:uiPriority w:val="99"/>
    <w:semiHidden/>
    <w:unhideWhenUsed/>
    <w:rsid w:val="00A80087"/>
  </w:style>
  <w:style w:type="paragraph" w:styleId="NormaleWeb">
    <w:name w:val="Normal (Web)"/>
    <w:basedOn w:val="Normale"/>
    <w:uiPriority w:val="99"/>
    <w:semiHidden/>
    <w:unhideWhenUsed/>
    <w:rsid w:val="000B7425"/>
    <w:pPr>
      <w:spacing w:before="100" w:beforeAutospacing="1" w:after="100" w:afterAutospacing="1"/>
    </w:pPr>
  </w:style>
  <w:style w:type="character" w:styleId="Collegamentoipertestuale">
    <w:name w:val="Hyperlink"/>
    <w:basedOn w:val="Carpredefinitoparagrafo"/>
    <w:uiPriority w:val="99"/>
    <w:unhideWhenUsed/>
    <w:rsid w:val="00E47740"/>
    <w:rPr>
      <w:color w:val="0563C1" w:themeColor="hyperlink"/>
      <w:u w:val="single"/>
    </w:rPr>
  </w:style>
  <w:style w:type="character" w:styleId="Menzionenonrisolta">
    <w:name w:val="Unresolved Mention"/>
    <w:basedOn w:val="Carpredefinitoparagrafo"/>
    <w:uiPriority w:val="99"/>
    <w:semiHidden/>
    <w:unhideWhenUsed/>
    <w:rsid w:val="00E47740"/>
    <w:rPr>
      <w:color w:val="605E5C"/>
      <w:shd w:val="clear" w:color="auto" w:fill="E1DFDD"/>
    </w:rPr>
  </w:style>
  <w:style w:type="character" w:styleId="Collegamentovisitato">
    <w:name w:val="FollowedHyperlink"/>
    <w:basedOn w:val="Carpredefinitoparagrafo"/>
    <w:uiPriority w:val="99"/>
    <w:semiHidden/>
    <w:unhideWhenUsed/>
    <w:rsid w:val="00E47740"/>
    <w:rPr>
      <w:color w:val="954F72" w:themeColor="followedHyperlink"/>
      <w:u w:val="single"/>
    </w:rPr>
  </w:style>
  <w:style w:type="paragraph" w:customStyle="1" w:styleId="alt">
    <w:name w:val="alt"/>
    <w:basedOn w:val="Normale"/>
    <w:rsid w:val="007F229C"/>
    <w:pPr>
      <w:spacing w:before="100" w:beforeAutospacing="1" w:after="100" w:afterAutospacing="1"/>
    </w:pPr>
  </w:style>
  <w:style w:type="character" w:customStyle="1" w:styleId="keyword">
    <w:name w:val="keyword"/>
    <w:basedOn w:val="Carpredefinitoparagrafo"/>
    <w:rsid w:val="007F229C"/>
  </w:style>
  <w:style w:type="character" w:customStyle="1" w:styleId="comment">
    <w:name w:val="comment"/>
    <w:basedOn w:val="Carpredefinitoparagrafo"/>
    <w:rsid w:val="007F229C"/>
  </w:style>
  <w:style w:type="character" w:customStyle="1" w:styleId="datatypes">
    <w:name w:val="datatypes"/>
    <w:basedOn w:val="Carpredefinitoparagrafo"/>
    <w:rsid w:val="004B547A"/>
  </w:style>
  <w:style w:type="paragraph" w:styleId="Testonotaapidipagina">
    <w:name w:val="footnote text"/>
    <w:basedOn w:val="Normale"/>
    <w:link w:val="TestonotaapidipaginaCarattere"/>
    <w:uiPriority w:val="99"/>
    <w:semiHidden/>
    <w:unhideWhenUsed/>
    <w:rsid w:val="00503FC0"/>
    <w:rPr>
      <w:sz w:val="20"/>
      <w:szCs w:val="20"/>
    </w:rPr>
  </w:style>
  <w:style w:type="character" w:customStyle="1" w:styleId="TestonotaapidipaginaCarattere">
    <w:name w:val="Testo nota a piè di pagina Carattere"/>
    <w:basedOn w:val="Carpredefinitoparagrafo"/>
    <w:link w:val="Testonotaapidipagina"/>
    <w:uiPriority w:val="99"/>
    <w:semiHidden/>
    <w:rsid w:val="00503FC0"/>
    <w:rPr>
      <w:sz w:val="20"/>
      <w:szCs w:val="20"/>
    </w:rPr>
  </w:style>
  <w:style w:type="character" w:styleId="Rimandonotaapidipagina">
    <w:name w:val="footnote reference"/>
    <w:basedOn w:val="Carpredefinitoparagrafo"/>
    <w:uiPriority w:val="99"/>
    <w:semiHidden/>
    <w:unhideWhenUsed/>
    <w:rsid w:val="00503FC0"/>
    <w:rPr>
      <w:vertAlign w:val="superscript"/>
    </w:rPr>
  </w:style>
  <w:style w:type="paragraph" w:styleId="Didascalia">
    <w:name w:val="caption"/>
    <w:basedOn w:val="Normale"/>
    <w:next w:val="Normale"/>
    <w:uiPriority w:val="35"/>
    <w:unhideWhenUsed/>
    <w:qFormat/>
    <w:rsid w:val="00C4619B"/>
    <w:pPr>
      <w:spacing w:after="200"/>
    </w:pPr>
    <w:rPr>
      <w:i/>
      <w:iCs/>
      <w:color w:val="44546A" w:themeColor="text2"/>
      <w:sz w:val="18"/>
      <w:szCs w:val="18"/>
    </w:rPr>
  </w:style>
  <w:style w:type="character" w:styleId="Testosegnaposto">
    <w:name w:val="Placeholder Text"/>
    <w:basedOn w:val="Carpredefinitoparagrafo"/>
    <w:uiPriority w:val="99"/>
    <w:semiHidden/>
    <w:rsid w:val="00517CAC"/>
    <w:rPr>
      <w:color w:val="808080"/>
    </w:rPr>
  </w:style>
  <w:style w:type="table" w:styleId="Grigliatabellachiara">
    <w:name w:val="Grid Table Light"/>
    <w:basedOn w:val="Tabellanormale"/>
    <w:uiPriority w:val="40"/>
    <w:rsid w:val="007755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7755F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7755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7755F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7755F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7755F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1chiara">
    <w:name w:val="Grid Table 1 Light"/>
    <w:basedOn w:val="Tabellanormale"/>
    <w:uiPriority w:val="46"/>
    <w:rsid w:val="007755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7755F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evisione">
    <w:name w:val="Revision"/>
    <w:hidden/>
    <w:uiPriority w:val="99"/>
    <w:semiHidden/>
    <w:rsid w:val="00743923"/>
  </w:style>
  <w:style w:type="character" w:styleId="Rimandocommento">
    <w:name w:val="annotation reference"/>
    <w:basedOn w:val="Carpredefinitoparagrafo"/>
    <w:uiPriority w:val="99"/>
    <w:semiHidden/>
    <w:unhideWhenUsed/>
    <w:rsid w:val="004D49DD"/>
    <w:rPr>
      <w:sz w:val="16"/>
      <w:szCs w:val="16"/>
    </w:rPr>
  </w:style>
  <w:style w:type="paragraph" w:styleId="Testocommento">
    <w:name w:val="annotation text"/>
    <w:basedOn w:val="Normale"/>
    <w:link w:val="TestocommentoCarattere"/>
    <w:uiPriority w:val="99"/>
    <w:semiHidden/>
    <w:unhideWhenUsed/>
    <w:rsid w:val="004D49DD"/>
    <w:rPr>
      <w:sz w:val="20"/>
      <w:szCs w:val="20"/>
    </w:rPr>
  </w:style>
  <w:style w:type="character" w:customStyle="1" w:styleId="TestocommentoCarattere">
    <w:name w:val="Testo commento Carattere"/>
    <w:basedOn w:val="Carpredefinitoparagrafo"/>
    <w:link w:val="Testocommento"/>
    <w:uiPriority w:val="99"/>
    <w:semiHidden/>
    <w:rsid w:val="004D49DD"/>
    <w:rPr>
      <w:sz w:val="20"/>
      <w:szCs w:val="20"/>
    </w:rPr>
  </w:style>
  <w:style w:type="paragraph" w:styleId="Soggettocommento">
    <w:name w:val="annotation subject"/>
    <w:basedOn w:val="Testocommento"/>
    <w:next w:val="Testocommento"/>
    <w:link w:val="SoggettocommentoCarattere"/>
    <w:uiPriority w:val="99"/>
    <w:semiHidden/>
    <w:unhideWhenUsed/>
    <w:rsid w:val="004D49DD"/>
    <w:rPr>
      <w:b/>
      <w:bCs/>
    </w:rPr>
  </w:style>
  <w:style w:type="character" w:customStyle="1" w:styleId="SoggettocommentoCarattere">
    <w:name w:val="Soggetto commento Carattere"/>
    <w:basedOn w:val="TestocommentoCarattere"/>
    <w:link w:val="Soggettocommento"/>
    <w:uiPriority w:val="99"/>
    <w:semiHidden/>
    <w:rsid w:val="004D49DD"/>
    <w:rPr>
      <w:b/>
      <w:bCs/>
      <w:sz w:val="20"/>
      <w:szCs w:val="20"/>
    </w:rPr>
  </w:style>
  <w:style w:type="paragraph" w:styleId="Testofumetto">
    <w:name w:val="Balloon Text"/>
    <w:basedOn w:val="Normale"/>
    <w:link w:val="TestofumettoCarattere"/>
    <w:uiPriority w:val="99"/>
    <w:semiHidden/>
    <w:unhideWhenUsed/>
    <w:rsid w:val="004D49DD"/>
    <w:rPr>
      <w:sz w:val="18"/>
      <w:szCs w:val="18"/>
    </w:rPr>
  </w:style>
  <w:style w:type="character" w:customStyle="1" w:styleId="TestofumettoCarattere">
    <w:name w:val="Testo fumetto Carattere"/>
    <w:basedOn w:val="Carpredefinitoparagrafo"/>
    <w:link w:val="Testofumetto"/>
    <w:uiPriority w:val="99"/>
    <w:semiHidden/>
    <w:rsid w:val="004D49DD"/>
    <w:rPr>
      <w:rFonts w:ascii="Times New Roman" w:hAnsi="Times New Roman" w:cs="Times New Roman"/>
      <w:sz w:val="18"/>
      <w:szCs w:val="18"/>
    </w:rPr>
  </w:style>
  <w:style w:type="paragraph" w:styleId="Indice1">
    <w:name w:val="index 1"/>
    <w:basedOn w:val="Normale"/>
    <w:next w:val="Normale"/>
    <w:autoRedefine/>
    <w:uiPriority w:val="99"/>
    <w:unhideWhenUsed/>
    <w:rsid w:val="00533CFB"/>
    <w:pPr>
      <w:ind w:left="240" w:hanging="240"/>
    </w:pPr>
    <w:rPr>
      <w:rFonts w:asciiTheme="minorHAnsi" w:hAnsiTheme="minorHAnsi"/>
      <w:sz w:val="18"/>
      <w:szCs w:val="18"/>
    </w:rPr>
  </w:style>
  <w:style w:type="paragraph" w:styleId="Indice2">
    <w:name w:val="index 2"/>
    <w:basedOn w:val="Normale"/>
    <w:next w:val="Normale"/>
    <w:autoRedefine/>
    <w:uiPriority w:val="99"/>
    <w:unhideWhenUsed/>
    <w:rsid w:val="00533CFB"/>
    <w:pPr>
      <w:ind w:left="480" w:hanging="240"/>
    </w:pPr>
    <w:rPr>
      <w:rFonts w:asciiTheme="minorHAnsi" w:hAnsiTheme="minorHAnsi"/>
      <w:sz w:val="18"/>
      <w:szCs w:val="18"/>
    </w:rPr>
  </w:style>
  <w:style w:type="paragraph" w:styleId="Indice3">
    <w:name w:val="index 3"/>
    <w:basedOn w:val="Normale"/>
    <w:next w:val="Normale"/>
    <w:autoRedefine/>
    <w:uiPriority w:val="99"/>
    <w:unhideWhenUsed/>
    <w:rsid w:val="00533CFB"/>
    <w:pPr>
      <w:ind w:left="720" w:hanging="240"/>
    </w:pPr>
    <w:rPr>
      <w:rFonts w:asciiTheme="minorHAnsi" w:hAnsiTheme="minorHAnsi"/>
      <w:sz w:val="18"/>
      <w:szCs w:val="18"/>
    </w:rPr>
  </w:style>
  <w:style w:type="paragraph" w:styleId="Indice4">
    <w:name w:val="index 4"/>
    <w:basedOn w:val="Normale"/>
    <w:next w:val="Normale"/>
    <w:autoRedefine/>
    <w:uiPriority w:val="99"/>
    <w:unhideWhenUsed/>
    <w:rsid w:val="00533CFB"/>
    <w:pPr>
      <w:ind w:left="960" w:hanging="240"/>
    </w:pPr>
    <w:rPr>
      <w:rFonts w:asciiTheme="minorHAnsi" w:hAnsiTheme="minorHAnsi"/>
      <w:sz w:val="18"/>
      <w:szCs w:val="18"/>
    </w:rPr>
  </w:style>
  <w:style w:type="paragraph" w:styleId="Indice5">
    <w:name w:val="index 5"/>
    <w:basedOn w:val="Normale"/>
    <w:next w:val="Normale"/>
    <w:autoRedefine/>
    <w:uiPriority w:val="99"/>
    <w:unhideWhenUsed/>
    <w:rsid w:val="00533CFB"/>
    <w:pPr>
      <w:ind w:left="1200" w:hanging="240"/>
    </w:pPr>
    <w:rPr>
      <w:rFonts w:asciiTheme="minorHAnsi" w:hAnsiTheme="minorHAnsi"/>
      <w:sz w:val="18"/>
      <w:szCs w:val="18"/>
    </w:rPr>
  </w:style>
  <w:style w:type="paragraph" w:styleId="Indice6">
    <w:name w:val="index 6"/>
    <w:basedOn w:val="Normale"/>
    <w:next w:val="Normale"/>
    <w:autoRedefine/>
    <w:uiPriority w:val="99"/>
    <w:unhideWhenUsed/>
    <w:rsid w:val="00533CFB"/>
    <w:pPr>
      <w:ind w:left="1440" w:hanging="240"/>
    </w:pPr>
    <w:rPr>
      <w:rFonts w:asciiTheme="minorHAnsi" w:hAnsiTheme="minorHAnsi"/>
      <w:sz w:val="18"/>
      <w:szCs w:val="18"/>
    </w:rPr>
  </w:style>
  <w:style w:type="paragraph" w:styleId="Indice7">
    <w:name w:val="index 7"/>
    <w:basedOn w:val="Normale"/>
    <w:next w:val="Normale"/>
    <w:autoRedefine/>
    <w:uiPriority w:val="99"/>
    <w:unhideWhenUsed/>
    <w:rsid w:val="00533CFB"/>
    <w:pPr>
      <w:ind w:left="1680" w:hanging="240"/>
    </w:pPr>
    <w:rPr>
      <w:rFonts w:asciiTheme="minorHAnsi" w:hAnsiTheme="minorHAnsi"/>
      <w:sz w:val="18"/>
      <w:szCs w:val="18"/>
    </w:rPr>
  </w:style>
  <w:style w:type="paragraph" w:styleId="Indice8">
    <w:name w:val="index 8"/>
    <w:basedOn w:val="Normale"/>
    <w:next w:val="Normale"/>
    <w:autoRedefine/>
    <w:uiPriority w:val="99"/>
    <w:unhideWhenUsed/>
    <w:rsid w:val="00533CFB"/>
    <w:pPr>
      <w:ind w:left="1920" w:hanging="240"/>
    </w:pPr>
    <w:rPr>
      <w:rFonts w:asciiTheme="minorHAnsi" w:hAnsiTheme="minorHAnsi"/>
      <w:sz w:val="18"/>
      <w:szCs w:val="18"/>
    </w:rPr>
  </w:style>
  <w:style w:type="paragraph" w:styleId="Indice9">
    <w:name w:val="index 9"/>
    <w:basedOn w:val="Normale"/>
    <w:next w:val="Normale"/>
    <w:autoRedefine/>
    <w:uiPriority w:val="99"/>
    <w:unhideWhenUsed/>
    <w:rsid w:val="00533CFB"/>
    <w:pPr>
      <w:ind w:left="2160" w:hanging="240"/>
    </w:pPr>
    <w:rPr>
      <w:rFonts w:asciiTheme="minorHAnsi" w:hAnsiTheme="minorHAnsi"/>
      <w:sz w:val="18"/>
      <w:szCs w:val="18"/>
    </w:rPr>
  </w:style>
  <w:style w:type="paragraph" w:styleId="Titoloindice">
    <w:name w:val="index heading"/>
    <w:basedOn w:val="Normale"/>
    <w:next w:val="Indice1"/>
    <w:uiPriority w:val="99"/>
    <w:unhideWhenUsed/>
    <w:rsid w:val="00533CFB"/>
    <w:pPr>
      <w:spacing w:before="240" w:after="120"/>
      <w:jc w:val="center"/>
    </w:pPr>
    <w:rPr>
      <w:rFonts w:asciiTheme="minorHAnsi" w:hAnsiTheme="minorHAnsi"/>
      <w:b/>
      <w:bCs/>
      <w:sz w:val="26"/>
      <w:szCs w:val="26"/>
    </w:rPr>
  </w:style>
  <w:style w:type="paragraph" w:styleId="Titolosommario">
    <w:name w:val="TOC Heading"/>
    <w:basedOn w:val="Titolo1"/>
    <w:next w:val="Normale"/>
    <w:uiPriority w:val="39"/>
    <w:unhideWhenUsed/>
    <w:qFormat/>
    <w:rsid w:val="00536782"/>
    <w:pPr>
      <w:numPr>
        <w:numId w:val="0"/>
      </w:numPr>
      <w:spacing w:before="480" w:line="276" w:lineRule="auto"/>
      <w:outlineLvl w:val="9"/>
    </w:pPr>
    <w:rPr>
      <w:b/>
      <w:bCs/>
      <w:sz w:val="28"/>
      <w:szCs w:val="28"/>
    </w:rPr>
  </w:style>
  <w:style w:type="paragraph" w:styleId="Sommario1">
    <w:name w:val="toc 1"/>
    <w:basedOn w:val="Normale"/>
    <w:next w:val="Normale"/>
    <w:autoRedefine/>
    <w:uiPriority w:val="39"/>
    <w:unhideWhenUsed/>
    <w:rsid w:val="00536782"/>
    <w:pPr>
      <w:spacing w:before="120"/>
    </w:pPr>
    <w:rPr>
      <w:rFonts w:asciiTheme="minorHAnsi" w:hAnsiTheme="minorHAnsi"/>
      <w:b/>
      <w:bCs/>
      <w:i/>
      <w:iCs/>
    </w:rPr>
  </w:style>
  <w:style w:type="paragraph" w:styleId="Sommario2">
    <w:name w:val="toc 2"/>
    <w:basedOn w:val="Normale"/>
    <w:next w:val="Normale"/>
    <w:autoRedefine/>
    <w:uiPriority w:val="39"/>
    <w:unhideWhenUsed/>
    <w:rsid w:val="00536782"/>
    <w:pPr>
      <w:spacing w:before="120"/>
      <w:ind w:left="240"/>
    </w:pPr>
    <w:rPr>
      <w:rFonts w:asciiTheme="minorHAnsi" w:hAnsiTheme="minorHAnsi"/>
      <w:b/>
      <w:bCs/>
      <w:sz w:val="22"/>
      <w:szCs w:val="22"/>
    </w:rPr>
  </w:style>
  <w:style w:type="paragraph" w:styleId="Sommario3">
    <w:name w:val="toc 3"/>
    <w:basedOn w:val="Normale"/>
    <w:next w:val="Normale"/>
    <w:autoRedefine/>
    <w:uiPriority w:val="39"/>
    <w:unhideWhenUsed/>
    <w:rsid w:val="00536782"/>
    <w:pPr>
      <w:ind w:left="480"/>
    </w:pPr>
    <w:rPr>
      <w:rFonts w:asciiTheme="minorHAnsi" w:hAnsiTheme="minorHAnsi"/>
      <w:sz w:val="20"/>
      <w:szCs w:val="20"/>
    </w:rPr>
  </w:style>
  <w:style w:type="paragraph" w:styleId="Sommario4">
    <w:name w:val="toc 4"/>
    <w:basedOn w:val="Normale"/>
    <w:next w:val="Normale"/>
    <w:autoRedefine/>
    <w:uiPriority w:val="39"/>
    <w:semiHidden/>
    <w:unhideWhenUsed/>
    <w:rsid w:val="00536782"/>
    <w:pPr>
      <w:ind w:left="720"/>
    </w:pPr>
    <w:rPr>
      <w:rFonts w:asciiTheme="minorHAnsi" w:hAnsiTheme="minorHAnsi"/>
      <w:sz w:val="20"/>
      <w:szCs w:val="20"/>
    </w:rPr>
  </w:style>
  <w:style w:type="paragraph" w:styleId="Sommario5">
    <w:name w:val="toc 5"/>
    <w:basedOn w:val="Normale"/>
    <w:next w:val="Normale"/>
    <w:autoRedefine/>
    <w:uiPriority w:val="39"/>
    <w:semiHidden/>
    <w:unhideWhenUsed/>
    <w:rsid w:val="00536782"/>
    <w:pPr>
      <w:ind w:left="960"/>
    </w:pPr>
    <w:rPr>
      <w:rFonts w:asciiTheme="minorHAnsi" w:hAnsiTheme="minorHAnsi"/>
      <w:sz w:val="20"/>
      <w:szCs w:val="20"/>
    </w:rPr>
  </w:style>
  <w:style w:type="paragraph" w:styleId="Sommario6">
    <w:name w:val="toc 6"/>
    <w:basedOn w:val="Normale"/>
    <w:next w:val="Normale"/>
    <w:autoRedefine/>
    <w:uiPriority w:val="39"/>
    <w:semiHidden/>
    <w:unhideWhenUsed/>
    <w:rsid w:val="00536782"/>
    <w:pPr>
      <w:ind w:left="1200"/>
    </w:pPr>
    <w:rPr>
      <w:rFonts w:asciiTheme="minorHAnsi" w:hAnsiTheme="minorHAnsi"/>
      <w:sz w:val="20"/>
      <w:szCs w:val="20"/>
    </w:rPr>
  </w:style>
  <w:style w:type="paragraph" w:styleId="Sommario7">
    <w:name w:val="toc 7"/>
    <w:basedOn w:val="Normale"/>
    <w:next w:val="Normale"/>
    <w:autoRedefine/>
    <w:uiPriority w:val="39"/>
    <w:semiHidden/>
    <w:unhideWhenUsed/>
    <w:rsid w:val="00536782"/>
    <w:pPr>
      <w:ind w:left="1440"/>
    </w:pPr>
    <w:rPr>
      <w:rFonts w:asciiTheme="minorHAnsi" w:hAnsiTheme="minorHAnsi"/>
      <w:sz w:val="20"/>
      <w:szCs w:val="20"/>
    </w:rPr>
  </w:style>
  <w:style w:type="paragraph" w:styleId="Sommario8">
    <w:name w:val="toc 8"/>
    <w:basedOn w:val="Normale"/>
    <w:next w:val="Normale"/>
    <w:autoRedefine/>
    <w:uiPriority w:val="39"/>
    <w:semiHidden/>
    <w:unhideWhenUsed/>
    <w:rsid w:val="00536782"/>
    <w:pPr>
      <w:ind w:left="1680"/>
    </w:pPr>
    <w:rPr>
      <w:rFonts w:asciiTheme="minorHAnsi" w:hAnsiTheme="minorHAnsi"/>
      <w:sz w:val="20"/>
      <w:szCs w:val="20"/>
    </w:rPr>
  </w:style>
  <w:style w:type="paragraph" w:styleId="Sommario9">
    <w:name w:val="toc 9"/>
    <w:basedOn w:val="Normale"/>
    <w:next w:val="Normale"/>
    <w:autoRedefine/>
    <w:uiPriority w:val="39"/>
    <w:semiHidden/>
    <w:unhideWhenUsed/>
    <w:rsid w:val="00536782"/>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37749">
      <w:bodyDiv w:val="1"/>
      <w:marLeft w:val="0"/>
      <w:marRight w:val="0"/>
      <w:marTop w:val="0"/>
      <w:marBottom w:val="0"/>
      <w:divBdr>
        <w:top w:val="none" w:sz="0" w:space="0" w:color="auto"/>
        <w:left w:val="none" w:sz="0" w:space="0" w:color="auto"/>
        <w:bottom w:val="none" w:sz="0" w:space="0" w:color="auto"/>
        <w:right w:val="none" w:sz="0" w:space="0" w:color="auto"/>
      </w:divBdr>
    </w:div>
    <w:div w:id="64182318">
      <w:bodyDiv w:val="1"/>
      <w:marLeft w:val="0"/>
      <w:marRight w:val="0"/>
      <w:marTop w:val="0"/>
      <w:marBottom w:val="0"/>
      <w:divBdr>
        <w:top w:val="none" w:sz="0" w:space="0" w:color="auto"/>
        <w:left w:val="none" w:sz="0" w:space="0" w:color="auto"/>
        <w:bottom w:val="none" w:sz="0" w:space="0" w:color="auto"/>
        <w:right w:val="none" w:sz="0" w:space="0" w:color="auto"/>
      </w:divBdr>
    </w:div>
    <w:div w:id="64574406">
      <w:bodyDiv w:val="1"/>
      <w:marLeft w:val="0"/>
      <w:marRight w:val="0"/>
      <w:marTop w:val="0"/>
      <w:marBottom w:val="0"/>
      <w:divBdr>
        <w:top w:val="none" w:sz="0" w:space="0" w:color="auto"/>
        <w:left w:val="none" w:sz="0" w:space="0" w:color="auto"/>
        <w:bottom w:val="none" w:sz="0" w:space="0" w:color="auto"/>
        <w:right w:val="none" w:sz="0" w:space="0" w:color="auto"/>
      </w:divBdr>
    </w:div>
    <w:div w:id="70197464">
      <w:bodyDiv w:val="1"/>
      <w:marLeft w:val="0"/>
      <w:marRight w:val="0"/>
      <w:marTop w:val="0"/>
      <w:marBottom w:val="0"/>
      <w:divBdr>
        <w:top w:val="none" w:sz="0" w:space="0" w:color="auto"/>
        <w:left w:val="none" w:sz="0" w:space="0" w:color="auto"/>
        <w:bottom w:val="none" w:sz="0" w:space="0" w:color="auto"/>
        <w:right w:val="none" w:sz="0" w:space="0" w:color="auto"/>
      </w:divBdr>
    </w:div>
    <w:div w:id="77487619">
      <w:bodyDiv w:val="1"/>
      <w:marLeft w:val="0"/>
      <w:marRight w:val="0"/>
      <w:marTop w:val="0"/>
      <w:marBottom w:val="0"/>
      <w:divBdr>
        <w:top w:val="none" w:sz="0" w:space="0" w:color="auto"/>
        <w:left w:val="none" w:sz="0" w:space="0" w:color="auto"/>
        <w:bottom w:val="none" w:sz="0" w:space="0" w:color="auto"/>
        <w:right w:val="none" w:sz="0" w:space="0" w:color="auto"/>
      </w:divBdr>
    </w:div>
    <w:div w:id="96873476">
      <w:bodyDiv w:val="1"/>
      <w:marLeft w:val="0"/>
      <w:marRight w:val="0"/>
      <w:marTop w:val="0"/>
      <w:marBottom w:val="0"/>
      <w:divBdr>
        <w:top w:val="none" w:sz="0" w:space="0" w:color="auto"/>
        <w:left w:val="none" w:sz="0" w:space="0" w:color="auto"/>
        <w:bottom w:val="none" w:sz="0" w:space="0" w:color="auto"/>
        <w:right w:val="none" w:sz="0" w:space="0" w:color="auto"/>
      </w:divBdr>
    </w:div>
    <w:div w:id="117728526">
      <w:bodyDiv w:val="1"/>
      <w:marLeft w:val="0"/>
      <w:marRight w:val="0"/>
      <w:marTop w:val="0"/>
      <w:marBottom w:val="0"/>
      <w:divBdr>
        <w:top w:val="none" w:sz="0" w:space="0" w:color="auto"/>
        <w:left w:val="none" w:sz="0" w:space="0" w:color="auto"/>
        <w:bottom w:val="none" w:sz="0" w:space="0" w:color="auto"/>
        <w:right w:val="none" w:sz="0" w:space="0" w:color="auto"/>
      </w:divBdr>
    </w:div>
    <w:div w:id="118959259">
      <w:bodyDiv w:val="1"/>
      <w:marLeft w:val="0"/>
      <w:marRight w:val="0"/>
      <w:marTop w:val="0"/>
      <w:marBottom w:val="0"/>
      <w:divBdr>
        <w:top w:val="none" w:sz="0" w:space="0" w:color="auto"/>
        <w:left w:val="none" w:sz="0" w:space="0" w:color="auto"/>
        <w:bottom w:val="none" w:sz="0" w:space="0" w:color="auto"/>
        <w:right w:val="none" w:sz="0" w:space="0" w:color="auto"/>
      </w:divBdr>
    </w:div>
    <w:div w:id="131290589">
      <w:bodyDiv w:val="1"/>
      <w:marLeft w:val="0"/>
      <w:marRight w:val="0"/>
      <w:marTop w:val="0"/>
      <w:marBottom w:val="0"/>
      <w:divBdr>
        <w:top w:val="none" w:sz="0" w:space="0" w:color="auto"/>
        <w:left w:val="none" w:sz="0" w:space="0" w:color="auto"/>
        <w:bottom w:val="none" w:sz="0" w:space="0" w:color="auto"/>
        <w:right w:val="none" w:sz="0" w:space="0" w:color="auto"/>
      </w:divBdr>
    </w:div>
    <w:div w:id="134029284">
      <w:bodyDiv w:val="1"/>
      <w:marLeft w:val="0"/>
      <w:marRight w:val="0"/>
      <w:marTop w:val="0"/>
      <w:marBottom w:val="0"/>
      <w:divBdr>
        <w:top w:val="none" w:sz="0" w:space="0" w:color="auto"/>
        <w:left w:val="none" w:sz="0" w:space="0" w:color="auto"/>
        <w:bottom w:val="none" w:sz="0" w:space="0" w:color="auto"/>
        <w:right w:val="none" w:sz="0" w:space="0" w:color="auto"/>
      </w:divBdr>
    </w:div>
    <w:div w:id="187570298">
      <w:bodyDiv w:val="1"/>
      <w:marLeft w:val="0"/>
      <w:marRight w:val="0"/>
      <w:marTop w:val="0"/>
      <w:marBottom w:val="0"/>
      <w:divBdr>
        <w:top w:val="none" w:sz="0" w:space="0" w:color="auto"/>
        <w:left w:val="none" w:sz="0" w:space="0" w:color="auto"/>
        <w:bottom w:val="none" w:sz="0" w:space="0" w:color="auto"/>
        <w:right w:val="none" w:sz="0" w:space="0" w:color="auto"/>
      </w:divBdr>
    </w:div>
    <w:div w:id="196622312">
      <w:bodyDiv w:val="1"/>
      <w:marLeft w:val="0"/>
      <w:marRight w:val="0"/>
      <w:marTop w:val="0"/>
      <w:marBottom w:val="0"/>
      <w:divBdr>
        <w:top w:val="none" w:sz="0" w:space="0" w:color="auto"/>
        <w:left w:val="none" w:sz="0" w:space="0" w:color="auto"/>
        <w:bottom w:val="none" w:sz="0" w:space="0" w:color="auto"/>
        <w:right w:val="none" w:sz="0" w:space="0" w:color="auto"/>
      </w:divBdr>
    </w:div>
    <w:div w:id="221136134">
      <w:bodyDiv w:val="1"/>
      <w:marLeft w:val="0"/>
      <w:marRight w:val="0"/>
      <w:marTop w:val="0"/>
      <w:marBottom w:val="0"/>
      <w:divBdr>
        <w:top w:val="none" w:sz="0" w:space="0" w:color="auto"/>
        <w:left w:val="none" w:sz="0" w:space="0" w:color="auto"/>
        <w:bottom w:val="none" w:sz="0" w:space="0" w:color="auto"/>
        <w:right w:val="none" w:sz="0" w:space="0" w:color="auto"/>
      </w:divBdr>
    </w:div>
    <w:div w:id="227570907">
      <w:bodyDiv w:val="1"/>
      <w:marLeft w:val="0"/>
      <w:marRight w:val="0"/>
      <w:marTop w:val="0"/>
      <w:marBottom w:val="0"/>
      <w:divBdr>
        <w:top w:val="none" w:sz="0" w:space="0" w:color="auto"/>
        <w:left w:val="none" w:sz="0" w:space="0" w:color="auto"/>
        <w:bottom w:val="none" w:sz="0" w:space="0" w:color="auto"/>
        <w:right w:val="none" w:sz="0" w:space="0" w:color="auto"/>
      </w:divBdr>
    </w:div>
    <w:div w:id="229460637">
      <w:bodyDiv w:val="1"/>
      <w:marLeft w:val="0"/>
      <w:marRight w:val="0"/>
      <w:marTop w:val="0"/>
      <w:marBottom w:val="0"/>
      <w:divBdr>
        <w:top w:val="none" w:sz="0" w:space="0" w:color="auto"/>
        <w:left w:val="none" w:sz="0" w:space="0" w:color="auto"/>
        <w:bottom w:val="none" w:sz="0" w:space="0" w:color="auto"/>
        <w:right w:val="none" w:sz="0" w:space="0" w:color="auto"/>
      </w:divBdr>
    </w:div>
    <w:div w:id="252587015">
      <w:bodyDiv w:val="1"/>
      <w:marLeft w:val="0"/>
      <w:marRight w:val="0"/>
      <w:marTop w:val="0"/>
      <w:marBottom w:val="0"/>
      <w:divBdr>
        <w:top w:val="none" w:sz="0" w:space="0" w:color="auto"/>
        <w:left w:val="none" w:sz="0" w:space="0" w:color="auto"/>
        <w:bottom w:val="none" w:sz="0" w:space="0" w:color="auto"/>
        <w:right w:val="none" w:sz="0" w:space="0" w:color="auto"/>
      </w:divBdr>
    </w:div>
    <w:div w:id="264848214">
      <w:bodyDiv w:val="1"/>
      <w:marLeft w:val="0"/>
      <w:marRight w:val="0"/>
      <w:marTop w:val="0"/>
      <w:marBottom w:val="0"/>
      <w:divBdr>
        <w:top w:val="none" w:sz="0" w:space="0" w:color="auto"/>
        <w:left w:val="none" w:sz="0" w:space="0" w:color="auto"/>
        <w:bottom w:val="none" w:sz="0" w:space="0" w:color="auto"/>
        <w:right w:val="none" w:sz="0" w:space="0" w:color="auto"/>
      </w:divBdr>
    </w:div>
    <w:div w:id="271329639">
      <w:bodyDiv w:val="1"/>
      <w:marLeft w:val="0"/>
      <w:marRight w:val="0"/>
      <w:marTop w:val="0"/>
      <w:marBottom w:val="0"/>
      <w:divBdr>
        <w:top w:val="none" w:sz="0" w:space="0" w:color="auto"/>
        <w:left w:val="none" w:sz="0" w:space="0" w:color="auto"/>
        <w:bottom w:val="none" w:sz="0" w:space="0" w:color="auto"/>
        <w:right w:val="none" w:sz="0" w:space="0" w:color="auto"/>
      </w:divBdr>
    </w:div>
    <w:div w:id="272830912">
      <w:bodyDiv w:val="1"/>
      <w:marLeft w:val="0"/>
      <w:marRight w:val="0"/>
      <w:marTop w:val="0"/>
      <w:marBottom w:val="0"/>
      <w:divBdr>
        <w:top w:val="none" w:sz="0" w:space="0" w:color="auto"/>
        <w:left w:val="none" w:sz="0" w:space="0" w:color="auto"/>
        <w:bottom w:val="none" w:sz="0" w:space="0" w:color="auto"/>
        <w:right w:val="none" w:sz="0" w:space="0" w:color="auto"/>
      </w:divBdr>
    </w:div>
    <w:div w:id="302194973">
      <w:bodyDiv w:val="1"/>
      <w:marLeft w:val="0"/>
      <w:marRight w:val="0"/>
      <w:marTop w:val="0"/>
      <w:marBottom w:val="0"/>
      <w:divBdr>
        <w:top w:val="none" w:sz="0" w:space="0" w:color="auto"/>
        <w:left w:val="none" w:sz="0" w:space="0" w:color="auto"/>
        <w:bottom w:val="none" w:sz="0" w:space="0" w:color="auto"/>
        <w:right w:val="none" w:sz="0" w:space="0" w:color="auto"/>
      </w:divBdr>
    </w:div>
    <w:div w:id="303508885">
      <w:bodyDiv w:val="1"/>
      <w:marLeft w:val="0"/>
      <w:marRight w:val="0"/>
      <w:marTop w:val="0"/>
      <w:marBottom w:val="0"/>
      <w:divBdr>
        <w:top w:val="none" w:sz="0" w:space="0" w:color="auto"/>
        <w:left w:val="none" w:sz="0" w:space="0" w:color="auto"/>
        <w:bottom w:val="none" w:sz="0" w:space="0" w:color="auto"/>
        <w:right w:val="none" w:sz="0" w:space="0" w:color="auto"/>
      </w:divBdr>
    </w:div>
    <w:div w:id="350687512">
      <w:bodyDiv w:val="1"/>
      <w:marLeft w:val="0"/>
      <w:marRight w:val="0"/>
      <w:marTop w:val="0"/>
      <w:marBottom w:val="0"/>
      <w:divBdr>
        <w:top w:val="none" w:sz="0" w:space="0" w:color="auto"/>
        <w:left w:val="none" w:sz="0" w:space="0" w:color="auto"/>
        <w:bottom w:val="none" w:sz="0" w:space="0" w:color="auto"/>
        <w:right w:val="none" w:sz="0" w:space="0" w:color="auto"/>
      </w:divBdr>
    </w:div>
    <w:div w:id="357852709">
      <w:bodyDiv w:val="1"/>
      <w:marLeft w:val="0"/>
      <w:marRight w:val="0"/>
      <w:marTop w:val="0"/>
      <w:marBottom w:val="0"/>
      <w:divBdr>
        <w:top w:val="none" w:sz="0" w:space="0" w:color="auto"/>
        <w:left w:val="none" w:sz="0" w:space="0" w:color="auto"/>
        <w:bottom w:val="none" w:sz="0" w:space="0" w:color="auto"/>
        <w:right w:val="none" w:sz="0" w:space="0" w:color="auto"/>
      </w:divBdr>
    </w:div>
    <w:div w:id="360399265">
      <w:bodyDiv w:val="1"/>
      <w:marLeft w:val="0"/>
      <w:marRight w:val="0"/>
      <w:marTop w:val="0"/>
      <w:marBottom w:val="0"/>
      <w:divBdr>
        <w:top w:val="none" w:sz="0" w:space="0" w:color="auto"/>
        <w:left w:val="none" w:sz="0" w:space="0" w:color="auto"/>
        <w:bottom w:val="none" w:sz="0" w:space="0" w:color="auto"/>
        <w:right w:val="none" w:sz="0" w:space="0" w:color="auto"/>
      </w:divBdr>
      <w:divsChild>
        <w:div w:id="306323078">
          <w:marLeft w:val="0"/>
          <w:marRight w:val="0"/>
          <w:marTop w:val="0"/>
          <w:marBottom w:val="0"/>
          <w:divBdr>
            <w:top w:val="none" w:sz="0" w:space="0" w:color="auto"/>
            <w:left w:val="none" w:sz="0" w:space="0" w:color="auto"/>
            <w:bottom w:val="none" w:sz="0" w:space="0" w:color="auto"/>
            <w:right w:val="none" w:sz="0" w:space="0" w:color="auto"/>
          </w:divBdr>
          <w:divsChild>
            <w:div w:id="19288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3988">
      <w:bodyDiv w:val="1"/>
      <w:marLeft w:val="0"/>
      <w:marRight w:val="0"/>
      <w:marTop w:val="0"/>
      <w:marBottom w:val="0"/>
      <w:divBdr>
        <w:top w:val="none" w:sz="0" w:space="0" w:color="auto"/>
        <w:left w:val="none" w:sz="0" w:space="0" w:color="auto"/>
        <w:bottom w:val="none" w:sz="0" w:space="0" w:color="auto"/>
        <w:right w:val="none" w:sz="0" w:space="0" w:color="auto"/>
      </w:divBdr>
    </w:div>
    <w:div w:id="392047106">
      <w:bodyDiv w:val="1"/>
      <w:marLeft w:val="0"/>
      <w:marRight w:val="0"/>
      <w:marTop w:val="0"/>
      <w:marBottom w:val="0"/>
      <w:divBdr>
        <w:top w:val="none" w:sz="0" w:space="0" w:color="auto"/>
        <w:left w:val="none" w:sz="0" w:space="0" w:color="auto"/>
        <w:bottom w:val="none" w:sz="0" w:space="0" w:color="auto"/>
        <w:right w:val="none" w:sz="0" w:space="0" w:color="auto"/>
      </w:divBdr>
    </w:div>
    <w:div w:id="422337619">
      <w:bodyDiv w:val="1"/>
      <w:marLeft w:val="0"/>
      <w:marRight w:val="0"/>
      <w:marTop w:val="0"/>
      <w:marBottom w:val="0"/>
      <w:divBdr>
        <w:top w:val="none" w:sz="0" w:space="0" w:color="auto"/>
        <w:left w:val="none" w:sz="0" w:space="0" w:color="auto"/>
        <w:bottom w:val="none" w:sz="0" w:space="0" w:color="auto"/>
        <w:right w:val="none" w:sz="0" w:space="0" w:color="auto"/>
      </w:divBdr>
    </w:div>
    <w:div w:id="430668870">
      <w:bodyDiv w:val="1"/>
      <w:marLeft w:val="0"/>
      <w:marRight w:val="0"/>
      <w:marTop w:val="0"/>
      <w:marBottom w:val="0"/>
      <w:divBdr>
        <w:top w:val="none" w:sz="0" w:space="0" w:color="auto"/>
        <w:left w:val="none" w:sz="0" w:space="0" w:color="auto"/>
        <w:bottom w:val="none" w:sz="0" w:space="0" w:color="auto"/>
        <w:right w:val="none" w:sz="0" w:space="0" w:color="auto"/>
      </w:divBdr>
    </w:div>
    <w:div w:id="435905762">
      <w:bodyDiv w:val="1"/>
      <w:marLeft w:val="0"/>
      <w:marRight w:val="0"/>
      <w:marTop w:val="0"/>
      <w:marBottom w:val="0"/>
      <w:divBdr>
        <w:top w:val="none" w:sz="0" w:space="0" w:color="auto"/>
        <w:left w:val="none" w:sz="0" w:space="0" w:color="auto"/>
        <w:bottom w:val="none" w:sz="0" w:space="0" w:color="auto"/>
        <w:right w:val="none" w:sz="0" w:space="0" w:color="auto"/>
      </w:divBdr>
    </w:div>
    <w:div w:id="475997162">
      <w:bodyDiv w:val="1"/>
      <w:marLeft w:val="0"/>
      <w:marRight w:val="0"/>
      <w:marTop w:val="0"/>
      <w:marBottom w:val="0"/>
      <w:divBdr>
        <w:top w:val="none" w:sz="0" w:space="0" w:color="auto"/>
        <w:left w:val="none" w:sz="0" w:space="0" w:color="auto"/>
        <w:bottom w:val="none" w:sz="0" w:space="0" w:color="auto"/>
        <w:right w:val="none" w:sz="0" w:space="0" w:color="auto"/>
      </w:divBdr>
    </w:div>
    <w:div w:id="487282827">
      <w:bodyDiv w:val="1"/>
      <w:marLeft w:val="0"/>
      <w:marRight w:val="0"/>
      <w:marTop w:val="0"/>
      <w:marBottom w:val="0"/>
      <w:divBdr>
        <w:top w:val="none" w:sz="0" w:space="0" w:color="auto"/>
        <w:left w:val="none" w:sz="0" w:space="0" w:color="auto"/>
        <w:bottom w:val="none" w:sz="0" w:space="0" w:color="auto"/>
        <w:right w:val="none" w:sz="0" w:space="0" w:color="auto"/>
      </w:divBdr>
    </w:div>
    <w:div w:id="488326940">
      <w:bodyDiv w:val="1"/>
      <w:marLeft w:val="0"/>
      <w:marRight w:val="0"/>
      <w:marTop w:val="0"/>
      <w:marBottom w:val="0"/>
      <w:divBdr>
        <w:top w:val="none" w:sz="0" w:space="0" w:color="auto"/>
        <w:left w:val="none" w:sz="0" w:space="0" w:color="auto"/>
        <w:bottom w:val="none" w:sz="0" w:space="0" w:color="auto"/>
        <w:right w:val="none" w:sz="0" w:space="0" w:color="auto"/>
      </w:divBdr>
    </w:div>
    <w:div w:id="490214905">
      <w:bodyDiv w:val="1"/>
      <w:marLeft w:val="0"/>
      <w:marRight w:val="0"/>
      <w:marTop w:val="0"/>
      <w:marBottom w:val="0"/>
      <w:divBdr>
        <w:top w:val="none" w:sz="0" w:space="0" w:color="auto"/>
        <w:left w:val="none" w:sz="0" w:space="0" w:color="auto"/>
        <w:bottom w:val="none" w:sz="0" w:space="0" w:color="auto"/>
        <w:right w:val="none" w:sz="0" w:space="0" w:color="auto"/>
      </w:divBdr>
    </w:div>
    <w:div w:id="520050819">
      <w:bodyDiv w:val="1"/>
      <w:marLeft w:val="0"/>
      <w:marRight w:val="0"/>
      <w:marTop w:val="0"/>
      <w:marBottom w:val="0"/>
      <w:divBdr>
        <w:top w:val="none" w:sz="0" w:space="0" w:color="auto"/>
        <w:left w:val="none" w:sz="0" w:space="0" w:color="auto"/>
        <w:bottom w:val="none" w:sz="0" w:space="0" w:color="auto"/>
        <w:right w:val="none" w:sz="0" w:space="0" w:color="auto"/>
      </w:divBdr>
    </w:div>
    <w:div w:id="535436976">
      <w:bodyDiv w:val="1"/>
      <w:marLeft w:val="0"/>
      <w:marRight w:val="0"/>
      <w:marTop w:val="0"/>
      <w:marBottom w:val="0"/>
      <w:divBdr>
        <w:top w:val="none" w:sz="0" w:space="0" w:color="auto"/>
        <w:left w:val="none" w:sz="0" w:space="0" w:color="auto"/>
        <w:bottom w:val="none" w:sz="0" w:space="0" w:color="auto"/>
        <w:right w:val="none" w:sz="0" w:space="0" w:color="auto"/>
      </w:divBdr>
    </w:div>
    <w:div w:id="547651053">
      <w:bodyDiv w:val="1"/>
      <w:marLeft w:val="0"/>
      <w:marRight w:val="0"/>
      <w:marTop w:val="0"/>
      <w:marBottom w:val="0"/>
      <w:divBdr>
        <w:top w:val="none" w:sz="0" w:space="0" w:color="auto"/>
        <w:left w:val="none" w:sz="0" w:space="0" w:color="auto"/>
        <w:bottom w:val="none" w:sz="0" w:space="0" w:color="auto"/>
        <w:right w:val="none" w:sz="0" w:space="0" w:color="auto"/>
      </w:divBdr>
    </w:div>
    <w:div w:id="551313830">
      <w:bodyDiv w:val="1"/>
      <w:marLeft w:val="0"/>
      <w:marRight w:val="0"/>
      <w:marTop w:val="0"/>
      <w:marBottom w:val="0"/>
      <w:divBdr>
        <w:top w:val="none" w:sz="0" w:space="0" w:color="auto"/>
        <w:left w:val="none" w:sz="0" w:space="0" w:color="auto"/>
        <w:bottom w:val="none" w:sz="0" w:space="0" w:color="auto"/>
        <w:right w:val="none" w:sz="0" w:space="0" w:color="auto"/>
      </w:divBdr>
    </w:div>
    <w:div w:id="553661258">
      <w:bodyDiv w:val="1"/>
      <w:marLeft w:val="0"/>
      <w:marRight w:val="0"/>
      <w:marTop w:val="0"/>
      <w:marBottom w:val="0"/>
      <w:divBdr>
        <w:top w:val="none" w:sz="0" w:space="0" w:color="auto"/>
        <w:left w:val="none" w:sz="0" w:space="0" w:color="auto"/>
        <w:bottom w:val="none" w:sz="0" w:space="0" w:color="auto"/>
        <w:right w:val="none" w:sz="0" w:space="0" w:color="auto"/>
      </w:divBdr>
    </w:div>
    <w:div w:id="553739021">
      <w:bodyDiv w:val="1"/>
      <w:marLeft w:val="0"/>
      <w:marRight w:val="0"/>
      <w:marTop w:val="0"/>
      <w:marBottom w:val="0"/>
      <w:divBdr>
        <w:top w:val="none" w:sz="0" w:space="0" w:color="auto"/>
        <w:left w:val="none" w:sz="0" w:space="0" w:color="auto"/>
        <w:bottom w:val="none" w:sz="0" w:space="0" w:color="auto"/>
        <w:right w:val="none" w:sz="0" w:space="0" w:color="auto"/>
      </w:divBdr>
    </w:div>
    <w:div w:id="555892076">
      <w:bodyDiv w:val="1"/>
      <w:marLeft w:val="0"/>
      <w:marRight w:val="0"/>
      <w:marTop w:val="0"/>
      <w:marBottom w:val="0"/>
      <w:divBdr>
        <w:top w:val="none" w:sz="0" w:space="0" w:color="auto"/>
        <w:left w:val="none" w:sz="0" w:space="0" w:color="auto"/>
        <w:bottom w:val="none" w:sz="0" w:space="0" w:color="auto"/>
        <w:right w:val="none" w:sz="0" w:space="0" w:color="auto"/>
      </w:divBdr>
    </w:div>
    <w:div w:id="560940827">
      <w:bodyDiv w:val="1"/>
      <w:marLeft w:val="0"/>
      <w:marRight w:val="0"/>
      <w:marTop w:val="0"/>
      <w:marBottom w:val="0"/>
      <w:divBdr>
        <w:top w:val="none" w:sz="0" w:space="0" w:color="auto"/>
        <w:left w:val="none" w:sz="0" w:space="0" w:color="auto"/>
        <w:bottom w:val="none" w:sz="0" w:space="0" w:color="auto"/>
        <w:right w:val="none" w:sz="0" w:space="0" w:color="auto"/>
      </w:divBdr>
    </w:div>
    <w:div w:id="561603496">
      <w:bodyDiv w:val="1"/>
      <w:marLeft w:val="0"/>
      <w:marRight w:val="0"/>
      <w:marTop w:val="0"/>
      <w:marBottom w:val="0"/>
      <w:divBdr>
        <w:top w:val="none" w:sz="0" w:space="0" w:color="auto"/>
        <w:left w:val="none" w:sz="0" w:space="0" w:color="auto"/>
        <w:bottom w:val="none" w:sz="0" w:space="0" w:color="auto"/>
        <w:right w:val="none" w:sz="0" w:space="0" w:color="auto"/>
      </w:divBdr>
    </w:div>
    <w:div w:id="577132743">
      <w:bodyDiv w:val="1"/>
      <w:marLeft w:val="0"/>
      <w:marRight w:val="0"/>
      <w:marTop w:val="0"/>
      <w:marBottom w:val="0"/>
      <w:divBdr>
        <w:top w:val="none" w:sz="0" w:space="0" w:color="auto"/>
        <w:left w:val="none" w:sz="0" w:space="0" w:color="auto"/>
        <w:bottom w:val="none" w:sz="0" w:space="0" w:color="auto"/>
        <w:right w:val="none" w:sz="0" w:space="0" w:color="auto"/>
      </w:divBdr>
    </w:div>
    <w:div w:id="594820831">
      <w:bodyDiv w:val="1"/>
      <w:marLeft w:val="0"/>
      <w:marRight w:val="0"/>
      <w:marTop w:val="0"/>
      <w:marBottom w:val="0"/>
      <w:divBdr>
        <w:top w:val="none" w:sz="0" w:space="0" w:color="auto"/>
        <w:left w:val="none" w:sz="0" w:space="0" w:color="auto"/>
        <w:bottom w:val="none" w:sz="0" w:space="0" w:color="auto"/>
        <w:right w:val="none" w:sz="0" w:space="0" w:color="auto"/>
      </w:divBdr>
    </w:div>
    <w:div w:id="602612173">
      <w:bodyDiv w:val="1"/>
      <w:marLeft w:val="0"/>
      <w:marRight w:val="0"/>
      <w:marTop w:val="0"/>
      <w:marBottom w:val="0"/>
      <w:divBdr>
        <w:top w:val="none" w:sz="0" w:space="0" w:color="auto"/>
        <w:left w:val="none" w:sz="0" w:space="0" w:color="auto"/>
        <w:bottom w:val="none" w:sz="0" w:space="0" w:color="auto"/>
        <w:right w:val="none" w:sz="0" w:space="0" w:color="auto"/>
      </w:divBdr>
    </w:div>
    <w:div w:id="602692631">
      <w:bodyDiv w:val="1"/>
      <w:marLeft w:val="0"/>
      <w:marRight w:val="0"/>
      <w:marTop w:val="0"/>
      <w:marBottom w:val="0"/>
      <w:divBdr>
        <w:top w:val="none" w:sz="0" w:space="0" w:color="auto"/>
        <w:left w:val="none" w:sz="0" w:space="0" w:color="auto"/>
        <w:bottom w:val="none" w:sz="0" w:space="0" w:color="auto"/>
        <w:right w:val="none" w:sz="0" w:space="0" w:color="auto"/>
      </w:divBdr>
    </w:div>
    <w:div w:id="607851274">
      <w:bodyDiv w:val="1"/>
      <w:marLeft w:val="0"/>
      <w:marRight w:val="0"/>
      <w:marTop w:val="0"/>
      <w:marBottom w:val="0"/>
      <w:divBdr>
        <w:top w:val="none" w:sz="0" w:space="0" w:color="auto"/>
        <w:left w:val="none" w:sz="0" w:space="0" w:color="auto"/>
        <w:bottom w:val="none" w:sz="0" w:space="0" w:color="auto"/>
        <w:right w:val="none" w:sz="0" w:space="0" w:color="auto"/>
      </w:divBdr>
    </w:div>
    <w:div w:id="617294569">
      <w:bodyDiv w:val="1"/>
      <w:marLeft w:val="0"/>
      <w:marRight w:val="0"/>
      <w:marTop w:val="0"/>
      <w:marBottom w:val="0"/>
      <w:divBdr>
        <w:top w:val="none" w:sz="0" w:space="0" w:color="auto"/>
        <w:left w:val="none" w:sz="0" w:space="0" w:color="auto"/>
        <w:bottom w:val="none" w:sz="0" w:space="0" w:color="auto"/>
        <w:right w:val="none" w:sz="0" w:space="0" w:color="auto"/>
      </w:divBdr>
    </w:div>
    <w:div w:id="630786792">
      <w:bodyDiv w:val="1"/>
      <w:marLeft w:val="0"/>
      <w:marRight w:val="0"/>
      <w:marTop w:val="0"/>
      <w:marBottom w:val="0"/>
      <w:divBdr>
        <w:top w:val="none" w:sz="0" w:space="0" w:color="auto"/>
        <w:left w:val="none" w:sz="0" w:space="0" w:color="auto"/>
        <w:bottom w:val="none" w:sz="0" w:space="0" w:color="auto"/>
        <w:right w:val="none" w:sz="0" w:space="0" w:color="auto"/>
      </w:divBdr>
    </w:div>
    <w:div w:id="639767050">
      <w:bodyDiv w:val="1"/>
      <w:marLeft w:val="0"/>
      <w:marRight w:val="0"/>
      <w:marTop w:val="0"/>
      <w:marBottom w:val="0"/>
      <w:divBdr>
        <w:top w:val="none" w:sz="0" w:space="0" w:color="auto"/>
        <w:left w:val="none" w:sz="0" w:space="0" w:color="auto"/>
        <w:bottom w:val="none" w:sz="0" w:space="0" w:color="auto"/>
        <w:right w:val="none" w:sz="0" w:space="0" w:color="auto"/>
      </w:divBdr>
    </w:div>
    <w:div w:id="640229206">
      <w:bodyDiv w:val="1"/>
      <w:marLeft w:val="0"/>
      <w:marRight w:val="0"/>
      <w:marTop w:val="0"/>
      <w:marBottom w:val="0"/>
      <w:divBdr>
        <w:top w:val="none" w:sz="0" w:space="0" w:color="auto"/>
        <w:left w:val="none" w:sz="0" w:space="0" w:color="auto"/>
        <w:bottom w:val="none" w:sz="0" w:space="0" w:color="auto"/>
        <w:right w:val="none" w:sz="0" w:space="0" w:color="auto"/>
      </w:divBdr>
    </w:div>
    <w:div w:id="643656612">
      <w:bodyDiv w:val="1"/>
      <w:marLeft w:val="0"/>
      <w:marRight w:val="0"/>
      <w:marTop w:val="0"/>
      <w:marBottom w:val="0"/>
      <w:divBdr>
        <w:top w:val="none" w:sz="0" w:space="0" w:color="auto"/>
        <w:left w:val="none" w:sz="0" w:space="0" w:color="auto"/>
        <w:bottom w:val="none" w:sz="0" w:space="0" w:color="auto"/>
        <w:right w:val="none" w:sz="0" w:space="0" w:color="auto"/>
      </w:divBdr>
    </w:div>
    <w:div w:id="651906160">
      <w:bodyDiv w:val="1"/>
      <w:marLeft w:val="0"/>
      <w:marRight w:val="0"/>
      <w:marTop w:val="0"/>
      <w:marBottom w:val="0"/>
      <w:divBdr>
        <w:top w:val="none" w:sz="0" w:space="0" w:color="auto"/>
        <w:left w:val="none" w:sz="0" w:space="0" w:color="auto"/>
        <w:bottom w:val="none" w:sz="0" w:space="0" w:color="auto"/>
        <w:right w:val="none" w:sz="0" w:space="0" w:color="auto"/>
      </w:divBdr>
    </w:div>
    <w:div w:id="664548123">
      <w:bodyDiv w:val="1"/>
      <w:marLeft w:val="0"/>
      <w:marRight w:val="0"/>
      <w:marTop w:val="0"/>
      <w:marBottom w:val="0"/>
      <w:divBdr>
        <w:top w:val="none" w:sz="0" w:space="0" w:color="auto"/>
        <w:left w:val="none" w:sz="0" w:space="0" w:color="auto"/>
        <w:bottom w:val="none" w:sz="0" w:space="0" w:color="auto"/>
        <w:right w:val="none" w:sz="0" w:space="0" w:color="auto"/>
      </w:divBdr>
    </w:div>
    <w:div w:id="668219842">
      <w:bodyDiv w:val="1"/>
      <w:marLeft w:val="0"/>
      <w:marRight w:val="0"/>
      <w:marTop w:val="0"/>
      <w:marBottom w:val="0"/>
      <w:divBdr>
        <w:top w:val="none" w:sz="0" w:space="0" w:color="auto"/>
        <w:left w:val="none" w:sz="0" w:space="0" w:color="auto"/>
        <w:bottom w:val="none" w:sz="0" w:space="0" w:color="auto"/>
        <w:right w:val="none" w:sz="0" w:space="0" w:color="auto"/>
      </w:divBdr>
    </w:div>
    <w:div w:id="715933907">
      <w:bodyDiv w:val="1"/>
      <w:marLeft w:val="0"/>
      <w:marRight w:val="0"/>
      <w:marTop w:val="0"/>
      <w:marBottom w:val="0"/>
      <w:divBdr>
        <w:top w:val="none" w:sz="0" w:space="0" w:color="auto"/>
        <w:left w:val="none" w:sz="0" w:space="0" w:color="auto"/>
        <w:bottom w:val="none" w:sz="0" w:space="0" w:color="auto"/>
        <w:right w:val="none" w:sz="0" w:space="0" w:color="auto"/>
      </w:divBdr>
    </w:div>
    <w:div w:id="716243414">
      <w:bodyDiv w:val="1"/>
      <w:marLeft w:val="0"/>
      <w:marRight w:val="0"/>
      <w:marTop w:val="0"/>
      <w:marBottom w:val="0"/>
      <w:divBdr>
        <w:top w:val="none" w:sz="0" w:space="0" w:color="auto"/>
        <w:left w:val="none" w:sz="0" w:space="0" w:color="auto"/>
        <w:bottom w:val="none" w:sz="0" w:space="0" w:color="auto"/>
        <w:right w:val="none" w:sz="0" w:space="0" w:color="auto"/>
      </w:divBdr>
    </w:div>
    <w:div w:id="718431138">
      <w:bodyDiv w:val="1"/>
      <w:marLeft w:val="0"/>
      <w:marRight w:val="0"/>
      <w:marTop w:val="0"/>
      <w:marBottom w:val="0"/>
      <w:divBdr>
        <w:top w:val="none" w:sz="0" w:space="0" w:color="auto"/>
        <w:left w:val="none" w:sz="0" w:space="0" w:color="auto"/>
        <w:bottom w:val="none" w:sz="0" w:space="0" w:color="auto"/>
        <w:right w:val="none" w:sz="0" w:space="0" w:color="auto"/>
      </w:divBdr>
    </w:div>
    <w:div w:id="718674646">
      <w:bodyDiv w:val="1"/>
      <w:marLeft w:val="0"/>
      <w:marRight w:val="0"/>
      <w:marTop w:val="0"/>
      <w:marBottom w:val="0"/>
      <w:divBdr>
        <w:top w:val="none" w:sz="0" w:space="0" w:color="auto"/>
        <w:left w:val="none" w:sz="0" w:space="0" w:color="auto"/>
        <w:bottom w:val="none" w:sz="0" w:space="0" w:color="auto"/>
        <w:right w:val="none" w:sz="0" w:space="0" w:color="auto"/>
      </w:divBdr>
    </w:div>
    <w:div w:id="719940698">
      <w:bodyDiv w:val="1"/>
      <w:marLeft w:val="0"/>
      <w:marRight w:val="0"/>
      <w:marTop w:val="0"/>
      <w:marBottom w:val="0"/>
      <w:divBdr>
        <w:top w:val="none" w:sz="0" w:space="0" w:color="auto"/>
        <w:left w:val="none" w:sz="0" w:space="0" w:color="auto"/>
        <w:bottom w:val="none" w:sz="0" w:space="0" w:color="auto"/>
        <w:right w:val="none" w:sz="0" w:space="0" w:color="auto"/>
      </w:divBdr>
      <w:divsChild>
        <w:div w:id="1925411963">
          <w:marLeft w:val="0"/>
          <w:marRight w:val="0"/>
          <w:marTop w:val="0"/>
          <w:marBottom w:val="0"/>
          <w:divBdr>
            <w:top w:val="none" w:sz="0" w:space="0" w:color="auto"/>
            <w:left w:val="none" w:sz="0" w:space="0" w:color="auto"/>
            <w:bottom w:val="none" w:sz="0" w:space="0" w:color="auto"/>
            <w:right w:val="none" w:sz="0" w:space="0" w:color="auto"/>
          </w:divBdr>
          <w:divsChild>
            <w:div w:id="405154119">
              <w:marLeft w:val="0"/>
              <w:marRight w:val="0"/>
              <w:marTop w:val="0"/>
              <w:marBottom w:val="0"/>
              <w:divBdr>
                <w:top w:val="none" w:sz="0" w:space="0" w:color="auto"/>
                <w:left w:val="none" w:sz="0" w:space="0" w:color="auto"/>
                <w:bottom w:val="none" w:sz="0" w:space="0" w:color="auto"/>
                <w:right w:val="none" w:sz="0" w:space="0" w:color="auto"/>
              </w:divBdr>
            </w:div>
            <w:div w:id="801577244">
              <w:marLeft w:val="0"/>
              <w:marRight w:val="0"/>
              <w:marTop w:val="0"/>
              <w:marBottom w:val="0"/>
              <w:divBdr>
                <w:top w:val="none" w:sz="0" w:space="0" w:color="auto"/>
                <w:left w:val="none" w:sz="0" w:space="0" w:color="auto"/>
                <w:bottom w:val="none" w:sz="0" w:space="0" w:color="auto"/>
                <w:right w:val="none" w:sz="0" w:space="0" w:color="auto"/>
              </w:divBdr>
            </w:div>
            <w:div w:id="16207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75314">
      <w:bodyDiv w:val="1"/>
      <w:marLeft w:val="0"/>
      <w:marRight w:val="0"/>
      <w:marTop w:val="0"/>
      <w:marBottom w:val="0"/>
      <w:divBdr>
        <w:top w:val="none" w:sz="0" w:space="0" w:color="auto"/>
        <w:left w:val="none" w:sz="0" w:space="0" w:color="auto"/>
        <w:bottom w:val="none" w:sz="0" w:space="0" w:color="auto"/>
        <w:right w:val="none" w:sz="0" w:space="0" w:color="auto"/>
      </w:divBdr>
    </w:div>
    <w:div w:id="741416346">
      <w:bodyDiv w:val="1"/>
      <w:marLeft w:val="0"/>
      <w:marRight w:val="0"/>
      <w:marTop w:val="0"/>
      <w:marBottom w:val="0"/>
      <w:divBdr>
        <w:top w:val="none" w:sz="0" w:space="0" w:color="auto"/>
        <w:left w:val="none" w:sz="0" w:space="0" w:color="auto"/>
        <w:bottom w:val="none" w:sz="0" w:space="0" w:color="auto"/>
        <w:right w:val="none" w:sz="0" w:space="0" w:color="auto"/>
      </w:divBdr>
    </w:div>
    <w:div w:id="741608075">
      <w:bodyDiv w:val="1"/>
      <w:marLeft w:val="0"/>
      <w:marRight w:val="0"/>
      <w:marTop w:val="0"/>
      <w:marBottom w:val="0"/>
      <w:divBdr>
        <w:top w:val="none" w:sz="0" w:space="0" w:color="auto"/>
        <w:left w:val="none" w:sz="0" w:space="0" w:color="auto"/>
        <w:bottom w:val="none" w:sz="0" w:space="0" w:color="auto"/>
        <w:right w:val="none" w:sz="0" w:space="0" w:color="auto"/>
      </w:divBdr>
    </w:div>
    <w:div w:id="743066577">
      <w:bodyDiv w:val="1"/>
      <w:marLeft w:val="0"/>
      <w:marRight w:val="0"/>
      <w:marTop w:val="0"/>
      <w:marBottom w:val="0"/>
      <w:divBdr>
        <w:top w:val="none" w:sz="0" w:space="0" w:color="auto"/>
        <w:left w:val="none" w:sz="0" w:space="0" w:color="auto"/>
        <w:bottom w:val="none" w:sz="0" w:space="0" w:color="auto"/>
        <w:right w:val="none" w:sz="0" w:space="0" w:color="auto"/>
      </w:divBdr>
    </w:div>
    <w:div w:id="752360026">
      <w:bodyDiv w:val="1"/>
      <w:marLeft w:val="0"/>
      <w:marRight w:val="0"/>
      <w:marTop w:val="0"/>
      <w:marBottom w:val="0"/>
      <w:divBdr>
        <w:top w:val="none" w:sz="0" w:space="0" w:color="auto"/>
        <w:left w:val="none" w:sz="0" w:space="0" w:color="auto"/>
        <w:bottom w:val="none" w:sz="0" w:space="0" w:color="auto"/>
        <w:right w:val="none" w:sz="0" w:space="0" w:color="auto"/>
      </w:divBdr>
    </w:div>
    <w:div w:id="772359845">
      <w:bodyDiv w:val="1"/>
      <w:marLeft w:val="0"/>
      <w:marRight w:val="0"/>
      <w:marTop w:val="0"/>
      <w:marBottom w:val="0"/>
      <w:divBdr>
        <w:top w:val="none" w:sz="0" w:space="0" w:color="auto"/>
        <w:left w:val="none" w:sz="0" w:space="0" w:color="auto"/>
        <w:bottom w:val="none" w:sz="0" w:space="0" w:color="auto"/>
        <w:right w:val="none" w:sz="0" w:space="0" w:color="auto"/>
      </w:divBdr>
    </w:div>
    <w:div w:id="781069066">
      <w:bodyDiv w:val="1"/>
      <w:marLeft w:val="0"/>
      <w:marRight w:val="0"/>
      <w:marTop w:val="0"/>
      <w:marBottom w:val="0"/>
      <w:divBdr>
        <w:top w:val="none" w:sz="0" w:space="0" w:color="auto"/>
        <w:left w:val="none" w:sz="0" w:space="0" w:color="auto"/>
        <w:bottom w:val="none" w:sz="0" w:space="0" w:color="auto"/>
        <w:right w:val="none" w:sz="0" w:space="0" w:color="auto"/>
      </w:divBdr>
    </w:div>
    <w:div w:id="807823659">
      <w:bodyDiv w:val="1"/>
      <w:marLeft w:val="0"/>
      <w:marRight w:val="0"/>
      <w:marTop w:val="0"/>
      <w:marBottom w:val="0"/>
      <w:divBdr>
        <w:top w:val="none" w:sz="0" w:space="0" w:color="auto"/>
        <w:left w:val="none" w:sz="0" w:space="0" w:color="auto"/>
        <w:bottom w:val="none" w:sz="0" w:space="0" w:color="auto"/>
        <w:right w:val="none" w:sz="0" w:space="0" w:color="auto"/>
      </w:divBdr>
    </w:div>
    <w:div w:id="829903955">
      <w:bodyDiv w:val="1"/>
      <w:marLeft w:val="0"/>
      <w:marRight w:val="0"/>
      <w:marTop w:val="0"/>
      <w:marBottom w:val="0"/>
      <w:divBdr>
        <w:top w:val="none" w:sz="0" w:space="0" w:color="auto"/>
        <w:left w:val="none" w:sz="0" w:space="0" w:color="auto"/>
        <w:bottom w:val="none" w:sz="0" w:space="0" w:color="auto"/>
        <w:right w:val="none" w:sz="0" w:space="0" w:color="auto"/>
      </w:divBdr>
    </w:div>
    <w:div w:id="831221065">
      <w:bodyDiv w:val="1"/>
      <w:marLeft w:val="0"/>
      <w:marRight w:val="0"/>
      <w:marTop w:val="0"/>
      <w:marBottom w:val="0"/>
      <w:divBdr>
        <w:top w:val="none" w:sz="0" w:space="0" w:color="auto"/>
        <w:left w:val="none" w:sz="0" w:space="0" w:color="auto"/>
        <w:bottom w:val="none" w:sz="0" w:space="0" w:color="auto"/>
        <w:right w:val="none" w:sz="0" w:space="0" w:color="auto"/>
      </w:divBdr>
    </w:div>
    <w:div w:id="867379662">
      <w:bodyDiv w:val="1"/>
      <w:marLeft w:val="0"/>
      <w:marRight w:val="0"/>
      <w:marTop w:val="0"/>
      <w:marBottom w:val="0"/>
      <w:divBdr>
        <w:top w:val="none" w:sz="0" w:space="0" w:color="auto"/>
        <w:left w:val="none" w:sz="0" w:space="0" w:color="auto"/>
        <w:bottom w:val="none" w:sz="0" w:space="0" w:color="auto"/>
        <w:right w:val="none" w:sz="0" w:space="0" w:color="auto"/>
      </w:divBdr>
    </w:div>
    <w:div w:id="899243134">
      <w:bodyDiv w:val="1"/>
      <w:marLeft w:val="0"/>
      <w:marRight w:val="0"/>
      <w:marTop w:val="0"/>
      <w:marBottom w:val="0"/>
      <w:divBdr>
        <w:top w:val="none" w:sz="0" w:space="0" w:color="auto"/>
        <w:left w:val="none" w:sz="0" w:space="0" w:color="auto"/>
        <w:bottom w:val="none" w:sz="0" w:space="0" w:color="auto"/>
        <w:right w:val="none" w:sz="0" w:space="0" w:color="auto"/>
      </w:divBdr>
    </w:div>
    <w:div w:id="915672572">
      <w:bodyDiv w:val="1"/>
      <w:marLeft w:val="0"/>
      <w:marRight w:val="0"/>
      <w:marTop w:val="0"/>
      <w:marBottom w:val="0"/>
      <w:divBdr>
        <w:top w:val="none" w:sz="0" w:space="0" w:color="auto"/>
        <w:left w:val="none" w:sz="0" w:space="0" w:color="auto"/>
        <w:bottom w:val="none" w:sz="0" w:space="0" w:color="auto"/>
        <w:right w:val="none" w:sz="0" w:space="0" w:color="auto"/>
      </w:divBdr>
    </w:div>
    <w:div w:id="967128141">
      <w:bodyDiv w:val="1"/>
      <w:marLeft w:val="0"/>
      <w:marRight w:val="0"/>
      <w:marTop w:val="0"/>
      <w:marBottom w:val="0"/>
      <w:divBdr>
        <w:top w:val="none" w:sz="0" w:space="0" w:color="auto"/>
        <w:left w:val="none" w:sz="0" w:space="0" w:color="auto"/>
        <w:bottom w:val="none" w:sz="0" w:space="0" w:color="auto"/>
        <w:right w:val="none" w:sz="0" w:space="0" w:color="auto"/>
      </w:divBdr>
    </w:div>
    <w:div w:id="980812587">
      <w:bodyDiv w:val="1"/>
      <w:marLeft w:val="0"/>
      <w:marRight w:val="0"/>
      <w:marTop w:val="0"/>
      <w:marBottom w:val="0"/>
      <w:divBdr>
        <w:top w:val="none" w:sz="0" w:space="0" w:color="auto"/>
        <w:left w:val="none" w:sz="0" w:space="0" w:color="auto"/>
        <w:bottom w:val="none" w:sz="0" w:space="0" w:color="auto"/>
        <w:right w:val="none" w:sz="0" w:space="0" w:color="auto"/>
      </w:divBdr>
    </w:div>
    <w:div w:id="1030685862">
      <w:bodyDiv w:val="1"/>
      <w:marLeft w:val="0"/>
      <w:marRight w:val="0"/>
      <w:marTop w:val="0"/>
      <w:marBottom w:val="0"/>
      <w:divBdr>
        <w:top w:val="none" w:sz="0" w:space="0" w:color="auto"/>
        <w:left w:val="none" w:sz="0" w:space="0" w:color="auto"/>
        <w:bottom w:val="none" w:sz="0" w:space="0" w:color="auto"/>
        <w:right w:val="none" w:sz="0" w:space="0" w:color="auto"/>
      </w:divBdr>
    </w:div>
    <w:div w:id="1049497335">
      <w:bodyDiv w:val="1"/>
      <w:marLeft w:val="0"/>
      <w:marRight w:val="0"/>
      <w:marTop w:val="0"/>
      <w:marBottom w:val="0"/>
      <w:divBdr>
        <w:top w:val="none" w:sz="0" w:space="0" w:color="auto"/>
        <w:left w:val="none" w:sz="0" w:space="0" w:color="auto"/>
        <w:bottom w:val="none" w:sz="0" w:space="0" w:color="auto"/>
        <w:right w:val="none" w:sz="0" w:space="0" w:color="auto"/>
      </w:divBdr>
    </w:div>
    <w:div w:id="1061246220">
      <w:bodyDiv w:val="1"/>
      <w:marLeft w:val="0"/>
      <w:marRight w:val="0"/>
      <w:marTop w:val="0"/>
      <w:marBottom w:val="0"/>
      <w:divBdr>
        <w:top w:val="none" w:sz="0" w:space="0" w:color="auto"/>
        <w:left w:val="none" w:sz="0" w:space="0" w:color="auto"/>
        <w:bottom w:val="none" w:sz="0" w:space="0" w:color="auto"/>
        <w:right w:val="none" w:sz="0" w:space="0" w:color="auto"/>
      </w:divBdr>
    </w:div>
    <w:div w:id="1062829656">
      <w:bodyDiv w:val="1"/>
      <w:marLeft w:val="0"/>
      <w:marRight w:val="0"/>
      <w:marTop w:val="0"/>
      <w:marBottom w:val="0"/>
      <w:divBdr>
        <w:top w:val="none" w:sz="0" w:space="0" w:color="auto"/>
        <w:left w:val="none" w:sz="0" w:space="0" w:color="auto"/>
        <w:bottom w:val="none" w:sz="0" w:space="0" w:color="auto"/>
        <w:right w:val="none" w:sz="0" w:space="0" w:color="auto"/>
      </w:divBdr>
    </w:div>
    <w:div w:id="1073745748">
      <w:bodyDiv w:val="1"/>
      <w:marLeft w:val="0"/>
      <w:marRight w:val="0"/>
      <w:marTop w:val="0"/>
      <w:marBottom w:val="0"/>
      <w:divBdr>
        <w:top w:val="none" w:sz="0" w:space="0" w:color="auto"/>
        <w:left w:val="none" w:sz="0" w:space="0" w:color="auto"/>
        <w:bottom w:val="none" w:sz="0" w:space="0" w:color="auto"/>
        <w:right w:val="none" w:sz="0" w:space="0" w:color="auto"/>
      </w:divBdr>
    </w:div>
    <w:div w:id="1074159147">
      <w:bodyDiv w:val="1"/>
      <w:marLeft w:val="0"/>
      <w:marRight w:val="0"/>
      <w:marTop w:val="0"/>
      <w:marBottom w:val="0"/>
      <w:divBdr>
        <w:top w:val="none" w:sz="0" w:space="0" w:color="auto"/>
        <w:left w:val="none" w:sz="0" w:space="0" w:color="auto"/>
        <w:bottom w:val="none" w:sz="0" w:space="0" w:color="auto"/>
        <w:right w:val="none" w:sz="0" w:space="0" w:color="auto"/>
      </w:divBdr>
      <w:divsChild>
        <w:div w:id="925723006">
          <w:marLeft w:val="0"/>
          <w:marRight w:val="0"/>
          <w:marTop w:val="0"/>
          <w:marBottom w:val="0"/>
          <w:divBdr>
            <w:top w:val="none" w:sz="0" w:space="0" w:color="auto"/>
            <w:left w:val="none" w:sz="0" w:space="0" w:color="auto"/>
            <w:bottom w:val="none" w:sz="0" w:space="0" w:color="auto"/>
            <w:right w:val="none" w:sz="0" w:space="0" w:color="auto"/>
          </w:divBdr>
          <w:divsChild>
            <w:div w:id="2214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6645">
      <w:bodyDiv w:val="1"/>
      <w:marLeft w:val="0"/>
      <w:marRight w:val="0"/>
      <w:marTop w:val="0"/>
      <w:marBottom w:val="0"/>
      <w:divBdr>
        <w:top w:val="none" w:sz="0" w:space="0" w:color="auto"/>
        <w:left w:val="none" w:sz="0" w:space="0" w:color="auto"/>
        <w:bottom w:val="none" w:sz="0" w:space="0" w:color="auto"/>
        <w:right w:val="none" w:sz="0" w:space="0" w:color="auto"/>
      </w:divBdr>
    </w:div>
    <w:div w:id="1096707243">
      <w:bodyDiv w:val="1"/>
      <w:marLeft w:val="0"/>
      <w:marRight w:val="0"/>
      <w:marTop w:val="0"/>
      <w:marBottom w:val="0"/>
      <w:divBdr>
        <w:top w:val="none" w:sz="0" w:space="0" w:color="auto"/>
        <w:left w:val="none" w:sz="0" w:space="0" w:color="auto"/>
        <w:bottom w:val="none" w:sz="0" w:space="0" w:color="auto"/>
        <w:right w:val="none" w:sz="0" w:space="0" w:color="auto"/>
      </w:divBdr>
    </w:div>
    <w:div w:id="1105688263">
      <w:bodyDiv w:val="1"/>
      <w:marLeft w:val="0"/>
      <w:marRight w:val="0"/>
      <w:marTop w:val="0"/>
      <w:marBottom w:val="0"/>
      <w:divBdr>
        <w:top w:val="none" w:sz="0" w:space="0" w:color="auto"/>
        <w:left w:val="none" w:sz="0" w:space="0" w:color="auto"/>
        <w:bottom w:val="none" w:sz="0" w:space="0" w:color="auto"/>
        <w:right w:val="none" w:sz="0" w:space="0" w:color="auto"/>
      </w:divBdr>
    </w:div>
    <w:div w:id="1109155350">
      <w:bodyDiv w:val="1"/>
      <w:marLeft w:val="0"/>
      <w:marRight w:val="0"/>
      <w:marTop w:val="0"/>
      <w:marBottom w:val="0"/>
      <w:divBdr>
        <w:top w:val="none" w:sz="0" w:space="0" w:color="auto"/>
        <w:left w:val="none" w:sz="0" w:space="0" w:color="auto"/>
        <w:bottom w:val="none" w:sz="0" w:space="0" w:color="auto"/>
        <w:right w:val="none" w:sz="0" w:space="0" w:color="auto"/>
      </w:divBdr>
    </w:div>
    <w:div w:id="1114668868">
      <w:bodyDiv w:val="1"/>
      <w:marLeft w:val="0"/>
      <w:marRight w:val="0"/>
      <w:marTop w:val="0"/>
      <w:marBottom w:val="0"/>
      <w:divBdr>
        <w:top w:val="none" w:sz="0" w:space="0" w:color="auto"/>
        <w:left w:val="none" w:sz="0" w:space="0" w:color="auto"/>
        <w:bottom w:val="none" w:sz="0" w:space="0" w:color="auto"/>
        <w:right w:val="none" w:sz="0" w:space="0" w:color="auto"/>
      </w:divBdr>
      <w:divsChild>
        <w:div w:id="593393010">
          <w:marLeft w:val="0"/>
          <w:marRight w:val="0"/>
          <w:marTop w:val="0"/>
          <w:marBottom w:val="0"/>
          <w:divBdr>
            <w:top w:val="none" w:sz="0" w:space="0" w:color="auto"/>
            <w:left w:val="none" w:sz="0" w:space="0" w:color="auto"/>
            <w:bottom w:val="none" w:sz="0" w:space="0" w:color="auto"/>
            <w:right w:val="none" w:sz="0" w:space="0" w:color="auto"/>
          </w:divBdr>
        </w:div>
      </w:divsChild>
    </w:div>
    <w:div w:id="1139687043">
      <w:bodyDiv w:val="1"/>
      <w:marLeft w:val="0"/>
      <w:marRight w:val="0"/>
      <w:marTop w:val="0"/>
      <w:marBottom w:val="0"/>
      <w:divBdr>
        <w:top w:val="none" w:sz="0" w:space="0" w:color="auto"/>
        <w:left w:val="none" w:sz="0" w:space="0" w:color="auto"/>
        <w:bottom w:val="none" w:sz="0" w:space="0" w:color="auto"/>
        <w:right w:val="none" w:sz="0" w:space="0" w:color="auto"/>
      </w:divBdr>
    </w:div>
    <w:div w:id="1159806227">
      <w:bodyDiv w:val="1"/>
      <w:marLeft w:val="0"/>
      <w:marRight w:val="0"/>
      <w:marTop w:val="0"/>
      <w:marBottom w:val="0"/>
      <w:divBdr>
        <w:top w:val="none" w:sz="0" w:space="0" w:color="auto"/>
        <w:left w:val="none" w:sz="0" w:space="0" w:color="auto"/>
        <w:bottom w:val="none" w:sz="0" w:space="0" w:color="auto"/>
        <w:right w:val="none" w:sz="0" w:space="0" w:color="auto"/>
      </w:divBdr>
    </w:div>
    <w:div w:id="1166163920">
      <w:bodyDiv w:val="1"/>
      <w:marLeft w:val="0"/>
      <w:marRight w:val="0"/>
      <w:marTop w:val="0"/>
      <w:marBottom w:val="0"/>
      <w:divBdr>
        <w:top w:val="none" w:sz="0" w:space="0" w:color="auto"/>
        <w:left w:val="none" w:sz="0" w:space="0" w:color="auto"/>
        <w:bottom w:val="none" w:sz="0" w:space="0" w:color="auto"/>
        <w:right w:val="none" w:sz="0" w:space="0" w:color="auto"/>
      </w:divBdr>
    </w:div>
    <w:div w:id="1170563358">
      <w:bodyDiv w:val="1"/>
      <w:marLeft w:val="0"/>
      <w:marRight w:val="0"/>
      <w:marTop w:val="0"/>
      <w:marBottom w:val="0"/>
      <w:divBdr>
        <w:top w:val="none" w:sz="0" w:space="0" w:color="auto"/>
        <w:left w:val="none" w:sz="0" w:space="0" w:color="auto"/>
        <w:bottom w:val="none" w:sz="0" w:space="0" w:color="auto"/>
        <w:right w:val="none" w:sz="0" w:space="0" w:color="auto"/>
      </w:divBdr>
    </w:div>
    <w:div w:id="1250653768">
      <w:bodyDiv w:val="1"/>
      <w:marLeft w:val="0"/>
      <w:marRight w:val="0"/>
      <w:marTop w:val="0"/>
      <w:marBottom w:val="0"/>
      <w:divBdr>
        <w:top w:val="none" w:sz="0" w:space="0" w:color="auto"/>
        <w:left w:val="none" w:sz="0" w:space="0" w:color="auto"/>
        <w:bottom w:val="none" w:sz="0" w:space="0" w:color="auto"/>
        <w:right w:val="none" w:sz="0" w:space="0" w:color="auto"/>
      </w:divBdr>
    </w:div>
    <w:div w:id="1253195966">
      <w:bodyDiv w:val="1"/>
      <w:marLeft w:val="0"/>
      <w:marRight w:val="0"/>
      <w:marTop w:val="0"/>
      <w:marBottom w:val="0"/>
      <w:divBdr>
        <w:top w:val="none" w:sz="0" w:space="0" w:color="auto"/>
        <w:left w:val="none" w:sz="0" w:space="0" w:color="auto"/>
        <w:bottom w:val="none" w:sz="0" w:space="0" w:color="auto"/>
        <w:right w:val="none" w:sz="0" w:space="0" w:color="auto"/>
      </w:divBdr>
    </w:div>
    <w:div w:id="1262839341">
      <w:bodyDiv w:val="1"/>
      <w:marLeft w:val="0"/>
      <w:marRight w:val="0"/>
      <w:marTop w:val="0"/>
      <w:marBottom w:val="0"/>
      <w:divBdr>
        <w:top w:val="none" w:sz="0" w:space="0" w:color="auto"/>
        <w:left w:val="none" w:sz="0" w:space="0" w:color="auto"/>
        <w:bottom w:val="none" w:sz="0" w:space="0" w:color="auto"/>
        <w:right w:val="none" w:sz="0" w:space="0" w:color="auto"/>
      </w:divBdr>
    </w:div>
    <w:div w:id="1264151590">
      <w:bodyDiv w:val="1"/>
      <w:marLeft w:val="0"/>
      <w:marRight w:val="0"/>
      <w:marTop w:val="0"/>
      <w:marBottom w:val="0"/>
      <w:divBdr>
        <w:top w:val="none" w:sz="0" w:space="0" w:color="auto"/>
        <w:left w:val="none" w:sz="0" w:space="0" w:color="auto"/>
        <w:bottom w:val="none" w:sz="0" w:space="0" w:color="auto"/>
        <w:right w:val="none" w:sz="0" w:space="0" w:color="auto"/>
      </w:divBdr>
    </w:div>
    <w:div w:id="1264922294">
      <w:bodyDiv w:val="1"/>
      <w:marLeft w:val="0"/>
      <w:marRight w:val="0"/>
      <w:marTop w:val="0"/>
      <w:marBottom w:val="0"/>
      <w:divBdr>
        <w:top w:val="none" w:sz="0" w:space="0" w:color="auto"/>
        <w:left w:val="none" w:sz="0" w:space="0" w:color="auto"/>
        <w:bottom w:val="none" w:sz="0" w:space="0" w:color="auto"/>
        <w:right w:val="none" w:sz="0" w:space="0" w:color="auto"/>
      </w:divBdr>
      <w:divsChild>
        <w:div w:id="1708069231">
          <w:marLeft w:val="0"/>
          <w:marRight w:val="0"/>
          <w:marTop w:val="0"/>
          <w:marBottom w:val="0"/>
          <w:divBdr>
            <w:top w:val="none" w:sz="0" w:space="0" w:color="auto"/>
            <w:left w:val="none" w:sz="0" w:space="0" w:color="auto"/>
            <w:bottom w:val="none" w:sz="0" w:space="0" w:color="auto"/>
            <w:right w:val="none" w:sz="0" w:space="0" w:color="auto"/>
          </w:divBdr>
          <w:divsChild>
            <w:div w:id="123793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4013">
      <w:bodyDiv w:val="1"/>
      <w:marLeft w:val="0"/>
      <w:marRight w:val="0"/>
      <w:marTop w:val="0"/>
      <w:marBottom w:val="0"/>
      <w:divBdr>
        <w:top w:val="none" w:sz="0" w:space="0" w:color="auto"/>
        <w:left w:val="none" w:sz="0" w:space="0" w:color="auto"/>
        <w:bottom w:val="none" w:sz="0" w:space="0" w:color="auto"/>
        <w:right w:val="none" w:sz="0" w:space="0" w:color="auto"/>
      </w:divBdr>
    </w:div>
    <w:div w:id="1286887800">
      <w:bodyDiv w:val="1"/>
      <w:marLeft w:val="0"/>
      <w:marRight w:val="0"/>
      <w:marTop w:val="0"/>
      <w:marBottom w:val="0"/>
      <w:divBdr>
        <w:top w:val="none" w:sz="0" w:space="0" w:color="auto"/>
        <w:left w:val="none" w:sz="0" w:space="0" w:color="auto"/>
        <w:bottom w:val="none" w:sz="0" w:space="0" w:color="auto"/>
        <w:right w:val="none" w:sz="0" w:space="0" w:color="auto"/>
      </w:divBdr>
      <w:divsChild>
        <w:div w:id="1958872750">
          <w:marLeft w:val="0"/>
          <w:marRight w:val="0"/>
          <w:marTop w:val="0"/>
          <w:marBottom w:val="0"/>
          <w:divBdr>
            <w:top w:val="none" w:sz="0" w:space="0" w:color="auto"/>
            <w:left w:val="none" w:sz="0" w:space="0" w:color="auto"/>
            <w:bottom w:val="none" w:sz="0" w:space="0" w:color="auto"/>
            <w:right w:val="none" w:sz="0" w:space="0" w:color="auto"/>
          </w:divBdr>
          <w:divsChild>
            <w:div w:id="9770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76704">
      <w:bodyDiv w:val="1"/>
      <w:marLeft w:val="0"/>
      <w:marRight w:val="0"/>
      <w:marTop w:val="0"/>
      <w:marBottom w:val="0"/>
      <w:divBdr>
        <w:top w:val="none" w:sz="0" w:space="0" w:color="auto"/>
        <w:left w:val="none" w:sz="0" w:space="0" w:color="auto"/>
        <w:bottom w:val="none" w:sz="0" w:space="0" w:color="auto"/>
        <w:right w:val="none" w:sz="0" w:space="0" w:color="auto"/>
      </w:divBdr>
    </w:div>
    <w:div w:id="1307972431">
      <w:bodyDiv w:val="1"/>
      <w:marLeft w:val="0"/>
      <w:marRight w:val="0"/>
      <w:marTop w:val="0"/>
      <w:marBottom w:val="0"/>
      <w:divBdr>
        <w:top w:val="none" w:sz="0" w:space="0" w:color="auto"/>
        <w:left w:val="none" w:sz="0" w:space="0" w:color="auto"/>
        <w:bottom w:val="none" w:sz="0" w:space="0" w:color="auto"/>
        <w:right w:val="none" w:sz="0" w:space="0" w:color="auto"/>
      </w:divBdr>
    </w:div>
    <w:div w:id="1320187931">
      <w:bodyDiv w:val="1"/>
      <w:marLeft w:val="0"/>
      <w:marRight w:val="0"/>
      <w:marTop w:val="0"/>
      <w:marBottom w:val="0"/>
      <w:divBdr>
        <w:top w:val="none" w:sz="0" w:space="0" w:color="auto"/>
        <w:left w:val="none" w:sz="0" w:space="0" w:color="auto"/>
        <w:bottom w:val="none" w:sz="0" w:space="0" w:color="auto"/>
        <w:right w:val="none" w:sz="0" w:space="0" w:color="auto"/>
      </w:divBdr>
    </w:div>
    <w:div w:id="1321956762">
      <w:bodyDiv w:val="1"/>
      <w:marLeft w:val="0"/>
      <w:marRight w:val="0"/>
      <w:marTop w:val="0"/>
      <w:marBottom w:val="0"/>
      <w:divBdr>
        <w:top w:val="none" w:sz="0" w:space="0" w:color="auto"/>
        <w:left w:val="none" w:sz="0" w:space="0" w:color="auto"/>
        <w:bottom w:val="none" w:sz="0" w:space="0" w:color="auto"/>
        <w:right w:val="none" w:sz="0" w:space="0" w:color="auto"/>
      </w:divBdr>
    </w:div>
    <w:div w:id="1336835127">
      <w:bodyDiv w:val="1"/>
      <w:marLeft w:val="0"/>
      <w:marRight w:val="0"/>
      <w:marTop w:val="0"/>
      <w:marBottom w:val="0"/>
      <w:divBdr>
        <w:top w:val="none" w:sz="0" w:space="0" w:color="auto"/>
        <w:left w:val="none" w:sz="0" w:space="0" w:color="auto"/>
        <w:bottom w:val="none" w:sz="0" w:space="0" w:color="auto"/>
        <w:right w:val="none" w:sz="0" w:space="0" w:color="auto"/>
      </w:divBdr>
    </w:div>
    <w:div w:id="1342505914">
      <w:bodyDiv w:val="1"/>
      <w:marLeft w:val="0"/>
      <w:marRight w:val="0"/>
      <w:marTop w:val="0"/>
      <w:marBottom w:val="0"/>
      <w:divBdr>
        <w:top w:val="none" w:sz="0" w:space="0" w:color="auto"/>
        <w:left w:val="none" w:sz="0" w:space="0" w:color="auto"/>
        <w:bottom w:val="none" w:sz="0" w:space="0" w:color="auto"/>
        <w:right w:val="none" w:sz="0" w:space="0" w:color="auto"/>
      </w:divBdr>
    </w:div>
    <w:div w:id="1346446703">
      <w:bodyDiv w:val="1"/>
      <w:marLeft w:val="0"/>
      <w:marRight w:val="0"/>
      <w:marTop w:val="0"/>
      <w:marBottom w:val="0"/>
      <w:divBdr>
        <w:top w:val="none" w:sz="0" w:space="0" w:color="auto"/>
        <w:left w:val="none" w:sz="0" w:space="0" w:color="auto"/>
        <w:bottom w:val="none" w:sz="0" w:space="0" w:color="auto"/>
        <w:right w:val="none" w:sz="0" w:space="0" w:color="auto"/>
      </w:divBdr>
    </w:div>
    <w:div w:id="1359968046">
      <w:bodyDiv w:val="1"/>
      <w:marLeft w:val="0"/>
      <w:marRight w:val="0"/>
      <w:marTop w:val="0"/>
      <w:marBottom w:val="0"/>
      <w:divBdr>
        <w:top w:val="none" w:sz="0" w:space="0" w:color="auto"/>
        <w:left w:val="none" w:sz="0" w:space="0" w:color="auto"/>
        <w:bottom w:val="none" w:sz="0" w:space="0" w:color="auto"/>
        <w:right w:val="none" w:sz="0" w:space="0" w:color="auto"/>
      </w:divBdr>
    </w:div>
    <w:div w:id="1395007455">
      <w:bodyDiv w:val="1"/>
      <w:marLeft w:val="0"/>
      <w:marRight w:val="0"/>
      <w:marTop w:val="0"/>
      <w:marBottom w:val="0"/>
      <w:divBdr>
        <w:top w:val="none" w:sz="0" w:space="0" w:color="auto"/>
        <w:left w:val="none" w:sz="0" w:space="0" w:color="auto"/>
        <w:bottom w:val="none" w:sz="0" w:space="0" w:color="auto"/>
        <w:right w:val="none" w:sz="0" w:space="0" w:color="auto"/>
      </w:divBdr>
      <w:divsChild>
        <w:div w:id="1672174767">
          <w:marLeft w:val="0"/>
          <w:marRight w:val="0"/>
          <w:marTop w:val="0"/>
          <w:marBottom w:val="0"/>
          <w:divBdr>
            <w:top w:val="none" w:sz="0" w:space="0" w:color="auto"/>
            <w:left w:val="none" w:sz="0" w:space="0" w:color="auto"/>
            <w:bottom w:val="none" w:sz="0" w:space="0" w:color="auto"/>
            <w:right w:val="none" w:sz="0" w:space="0" w:color="auto"/>
          </w:divBdr>
          <w:divsChild>
            <w:div w:id="1142309375">
              <w:marLeft w:val="0"/>
              <w:marRight w:val="0"/>
              <w:marTop w:val="0"/>
              <w:marBottom w:val="0"/>
              <w:divBdr>
                <w:top w:val="none" w:sz="0" w:space="0" w:color="auto"/>
                <w:left w:val="none" w:sz="0" w:space="0" w:color="auto"/>
                <w:bottom w:val="none" w:sz="0" w:space="0" w:color="auto"/>
                <w:right w:val="none" w:sz="0" w:space="0" w:color="auto"/>
              </w:divBdr>
              <w:divsChild>
                <w:div w:id="906384795">
                  <w:marLeft w:val="0"/>
                  <w:marRight w:val="0"/>
                  <w:marTop w:val="0"/>
                  <w:marBottom w:val="0"/>
                  <w:divBdr>
                    <w:top w:val="none" w:sz="0" w:space="0" w:color="auto"/>
                    <w:left w:val="none" w:sz="0" w:space="0" w:color="auto"/>
                    <w:bottom w:val="dotted" w:sz="6" w:space="0" w:color="CCCCCC"/>
                    <w:right w:val="none" w:sz="0" w:space="0" w:color="auto"/>
                  </w:divBdr>
                </w:div>
              </w:divsChild>
            </w:div>
          </w:divsChild>
        </w:div>
      </w:divsChild>
    </w:div>
    <w:div w:id="1402210653">
      <w:bodyDiv w:val="1"/>
      <w:marLeft w:val="0"/>
      <w:marRight w:val="0"/>
      <w:marTop w:val="0"/>
      <w:marBottom w:val="0"/>
      <w:divBdr>
        <w:top w:val="none" w:sz="0" w:space="0" w:color="auto"/>
        <w:left w:val="none" w:sz="0" w:space="0" w:color="auto"/>
        <w:bottom w:val="none" w:sz="0" w:space="0" w:color="auto"/>
        <w:right w:val="none" w:sz="0" w:space="0" w:color="auto"/>
      </w:divBdr>
    </w:div>
    <w:div w:id="1407799083">
      <w:bodyDiv w:val="1"/>
      <w:marLeft w:val="0"/>
      <w:marRight w:val="0"/>
      <w:marTop w:val="0"/>
      <w:marBottom w:val="0"/>
      <w:divBdr>
        <w:top w:val="none" w:sz="0" w:space="0" w:color="auto"/>
        <w:left w:val="none" w:sz="0" w:space="0" w:color="auto"/>
        <w:bottom w:val="none" w:sz="0" w:space="0" w:color="auto"/>
        <w:right w:val="none" w:sz="0" w:space="0" w:color="auto"/>
      </w:divBdr>
    </w:div>
    <w:div w:id="1408846182">
      <w:bodyDiv w:val="1"/>
      <w:marLeft w:val="0"/>
      <w:marRight w:val="0"/>
      <w:marTop w:val="0"/>
      <w:marBottom w:val="0"/>
      <w:divBdr>
        <w:top w:val="none" w:sz="0" w:space="0" w:color="auto"/>
        <w:left w:val="none" w:sz="0" w:space="0" w:color="auto"/>
        <w:bottom w:val="none" w:sz="0" w:space="0" w:color="auto"/>
        <w:right w:val="none" w:sz="0" w:space="0" w:color="auto"/>
      </w:divBdr>
    </w:div>
    <w:div w:id="1438911495">
      <w:bodyDiv w:val="1"/>
      <w:marLeft w:val="0"/>
      <w:marRight w:val="0"/>
      <w:marTop w:val="0"/>
      <w:marBottom w:val="0"/>
      <w:divBdr>
        <w:top w:val="none" w:sz="0" w:space="0" w:color="auto"/>
        <w:left w:val="none" w:sz="0" w:space="0" w:color="auto"/>
        <w:bottom w:val="none" w:sz="0" w:space="0" w:color="auto"/>
        <w:right w:val="none" w:sz="0" w:space="0" w:color="auto"/>
      </w:divBdr>
    </w:div>
    <w:div w:id="1449353362">
      <w:bodyDiv w:val="1"/>
      <w:marLeft w:val="0"/>
      <w:marRight w:val="0"/>
      <w:marTop w:val="0"/>
      <w:marBottom w:val="0"/>
      <w:divBdr>
        <w:top w:val="none" w:sz="0" w:space="0" w:color="auto"/>
        <w:left w:val="none" w:sz="0" w:space="0" w:color="auto"/>
        <w:bottom w:val="none" w:sz="0" w:space="0" w:color="auto"/>
        <w:right w:val="none" w:sz="0" w:space="0" w:color="auto"/>
      </w:divBdr>
    </w:div>
    <w:div w:id="1474829752">
      <w:bodyDiv w:val="1"/>
      <w:marLeft w:val="0"/>
      <w:marRight w:val="0"/>
      <w:marTop w:val="0"/>
      <w:marBottom w:val="0"/>
      <w:divBdr>
        <w:top w:val="none" w:sz="0" w:space="0" w:color="auto"/>
        <w:left w:val="none" w:sz="0" w:space="0" w:color="auto"/>
        <w:bottom w:val="none" w:sz="0" w:space="0" w:color="auto"/>
        <w:right w:val="none" w:sz="0" w:space="0" w:color="auto"/>
      </w:divBdr>
    </w:div>
    <w:div w:id="1478838385">
      <w:bodyDiv w:val="1"/>
      <w:marLeft w:val="0"/>
      <w:marRight w:val="0"/>
      <w:marTop w:val="0"/>
      <w:marBottom w:val="0"/>
      <w:divBdr>
        <w:top w:val="none" w:sz="0" w:space="0" w:color="auto"/>
        <w:left w:val="none" w:sz="0" w:space="0" w:color="auto"/>
        <w:bottom w:val="none" w:sz="0" w:space="0" w:color="auto"/>
        <w:right w:val="none" w:sz="0" w:space="0" w:color="auto"/>
      </w:divBdr>
    </w:div>
    <w:div w:id="1528061013">
      <w:bodyDiv w:val="1"/>
      <w:marLeft w:val="0"/>
      <w:marRight w:val="0"/>
      <w:marTop w:val="0"/>
      <w:marBottom w:val="0"/>
      <w:divBdr>
        <w:top w:val="none" w:sz="0" w:space="0" w:color="auto"/>
        <w:left w:val="none" w:sz="0" w:space="0" w:color="auto"/>
        <w:bottom w:val="none" w:sz="0" w:space="0" w:color="auto"/>
        <w:right w:val="none" w:sz="0" w:space="0" w:color="auto"/>
      </w:divBdr>
    </w:div>
    <w:div w:id="1531338234">
      <w:bodyDiv w:val="1"/>
      <w:marLeft w:val="0"/>
      <w:marRight w:val="0"/>
      <w:marTop w:val="0"/>
      <w:marBottom w:val="0"/>
      <w:divBdr>
        <w:top w:val="none" w:sz="0" w:space="0" w:color="auto"/>
        <w:left w:val="none" w:sz="0" w:space="0" w:color="auto"/>
        <w:bottom w:val="none" w:sz="0" w:space="0" w:color="auto"/>
        <w:right w:val="none" w:sz="0" w:space="0" w:color="auto"/>
      </w:divBdr>
    </w:div>
    <w:div w:id="1541286674">
      <w:bodyDiv w:val="1"/>
      <w:marLeft w:val="0"/>
      <w:marRight w:val="0"/>
      <w:marTop w:val="0"/>
      <w:marBottom w:val="0"/>
      <w:divBdr>
        <w:top w:val="none" w:sz="0" w:space="0" w:color="auto"/>
        <w:left w:val="none" w:sz="0" w:space="0" w:color="auto"/>
        <w:bottom w:val="none" w:sz="0" w:space="0" w:color="auto"/>
        <w:right w:val="none" w:sz="0" w:space="0" w:color="auto"/>
      </w:divBdr>
    </w:div>
    <w:div w:id="1559129255">
      <w:bodyDiv w:val="1"/>
      <w:marLeft w:val="0"/>
      <w:marRight w:val="0"/>
      <w:marTop w:val="0"/>
      <w:marBottom w:val="0"/>
      <w:divBdr>
        <w:top w:val="none" w:sz="0" w:space="0" w:color="auto"/>
        <w:left w:val="none" w:sz="0" w:space="0" w:color="auto"/>
        <w:bottom w:val="none" w:sz="0" w:space="0" w:color="auto"/>
        <w:right w:val="none" w:sz="0" w:space="0" w:color="auto"/>
      </w:divBdr>
    </w:div>
    <w:div w:id="1593392449">
      <w:bodyDiv w:val="1"/>
      <w:marLeft w:val="0"/>
      <w:marRight w:val="0"/>
      <w:marTop w:val="0"/>
      <w:marBottom w:val="0"/>
      <w:divBdr>
        <w:top w:val="none" w:sz="0" w:space="0" w:color="auto"/>
        <w:left w:val="none" w:sz="0" w:space="0" w:color="auto"/>
        <w:bottom w:val="none" w:sz="0" w:space="0" w:color="auto"/>
        <w:right w:val="none" w:sz="0" w:space="0" w:color="auto"/>
      </w:divBdr>
    </w:div>
    <w:div w:id="1628197771">
      <w:bodyDiv w:val="1"/>
      <w:marLeft w:val="0"/>
      <w:marRight w:val="0"/>
      <w:marTop w:val="0"/>
      <w:marBottom w:val="0"/>
      <w:divBdr>
        <w:top w:val="none" w:sz="0" w:space="0" w:color="auto"/>
        <w:left w:val="none" w:sz="0" w:space="0" w:color="auto"/>
        <w:bottom w:val="none" w:sz="0" w:space="0" w:color="auto"/>
        <w:right w:val="none" w:sz="0" w:space="0" w:color="auto"/>
      </w:divBdr>
    </w:div>
    <w:div w:id="1631476892">
      <w:bodyDiv w:val="1"/>
      <w:marLeft w:val="0"/>
      <w:marRight w:val="0"/>
      <w:marTop w:val="0"/>
      <w:marBottom w:val="0"/>
      <w:divBdr>
        <w:top w:val="none" w:sz="0" w:space="0" w:color="auto"/>
        <w:left w:val="none" w:sz="0" w:space="0" w:color="auto"/>
        <w:bottom w:val="none" w:sz="0" w:space="0" w:color="auto"/>
        <w:right w:val="none" w:sz="0" w:space="0" w:color="auto"/>
      </w:divBdr>
    </w:div>
    <w:div w:id="1637221761">
      <w:bodyDiv w:val="1"/>
      <w:marLeft w:val="0"/>
      <w:marRight w:val="0"/>
      <w:marTop w:val="0"/>
      <w:marBottom w:val="0"/>
      <w:divBdr>
        <w:top w:val="none" w:sz="0" w:space="0" w:color="auto"/>
        <w:left w:val="none" w:sz="0" w:space="0" w:color="auto"/>
        <w:bottom w:val="none" w:sz="0" w:space="0" w:color="auto"/>
        <w:right w:val="none" w:sz="0" w:space="0" w:color="auto"/>
      </w:divBdr>
    </w:div>
    <w:div w:id="1654724589">
      <w:bodyDiv w:val="1"/>
      <w:marLeft w:val="0"/>
      <w:marRight w:val="0"/>
      <w:marTop w:val="0"/>
      <w:marBottom w:val="0"/>
      <w:divBdr>
        <w:top w:val="none" w:sz="0" w:space="0" w:color="auto"/>
        <w:left w:val="none" w:sz="0" w:space="0" w:color="auto"/>
        <w:bottom w:val="none" w:sz="0" w:space="0" w:color="auto"/>
        <w:right w:val="none" w:sz="0" w:space="0" w:color="auto"/>
      </w:divBdr>
    </w:div>
    <w:div w:id="1665890004">
      <w:bodyDiv w:val="1"/>
      <w:marLeft w:val="0"/>
      <w:marRight w:val="0"/>
      <w:marTop w:val="0"/>
      <w:marBottom w:val="0"/>
      <w:divBdr>
        <w:top w:val="none" w:sz="0" w:space="0" w:color="auto"/>
        <w:left w:val="none" w:sz="0" w:space="0" w:color="auto"/>
        <w:bottom w:val="none" w:sz="0" w:space="0" w:color="auto"/>
        <w:right w:val="none" w:sz="0" w:space="0" w:color="auto"/>
      </w:divBdr>
    </w:div>
    <w:div w:id="1668365527">
      <w:bodyDiv w:val="1"/>
      <w:marLeft w:val="0"/>
      <w:marRight w:val="0"/>
      <w:marTop w:val="0"/>
      <w:marBottom w:val="0"/>
      <w:divBdr>
        <w:top w:val="none" w:sz="0" w:space="0" w:color="auto"/>
        <w:left w:val="none" w:sz="0" w:space="0" w:color="auto"/>
        <w:bottom w:val="none" w:sz="0" w:space="0" w:color="auto"/>
        <w:right w:val="none" w:sz="0" w:space="0" w:color="auto"/>
      </w:divBdr>
      <w:divsChild>
        <w:div w:id="1447582402">
          <w:marLeft w:val="0"/>
          <w:marRight w:val="0"/>
          <w:marTop w:val="0"/>
          <w:marBottom w:val="0"/>
          <w:divBdr>
            <w:top w:val="none" w:sz="0" w:space="0" w:color="auto"/>
            <w:left w:val="none" w:sz="0" w:space="0" w:color="auto"/>
            <w:bottom w:val="none" w:sz="0" w:space="0" w:color="auto"/>
            <w:right w:val="none" w:sz="0" w:space="0" w:color="auto"/>
          </w:divBdr>
          <w:divsChild>
            <w:div w:id="472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406250">
      <w:bodyDiv w:val="1"/>
      <w:marLeft w:val="0"/>
      <w:marRight w:val="0"/>
      <w:marTop w:val="0"/>
      <w:marBottom w:val="0"/>
      <w:divBdr>
        <w:top w:val="none" w:sz="0" w:space="0" w:color="auto"/>
        <w:left w:val="none" w:sz="0" w:space="0" w:color="auto"/>
        <w:bottom w:val="none" w:sz="0" w:space="0" w:color="auto"/>
        <w:right w:val="none" w:sz="0" w:space="0" w:color="auto"/>
      </w:divBdr>
    </w:div>
    <w:div w:id="1699575627">
      <w:bodyDiv w:val="1"/>
      <w:marLeft w:val="0"/>
      <w:marRight w:val="0"/>
      <w:marTop w:val="0"/>
      <w:marBottom w:val="0"/>
      <w:divBdr>
        <w:top w:val="none" w:sz="0" w:space="0" w:color="auto"/>
        <w:left w:val="none" w:sz="0" w:space="0" w:color="auto"/>
        <w:bottom w:val="none" w:sz="0" w:space="0" w:color="auto"/>
        <w:right w:val="none" w:sz="0" w:space="0" w:color="auto"/>
      </w:divBdr>
    </w:div>
    <w:div w:id="1702049680">
      <w:bodyDiv w:val="1"/>
      <w:marLeft w:val="0"/>
      <w:marRight w:val="0"/>
      <w:marTop w:val="0"/>
      <w:marBottom w:val="0"/>
      <w:divBdr>
        <w:top w:val="none" w:sz="0" w:space="0" w:color="auto"/>
        <w:left w:val="none" w:sz="0" w:space="0" w:color="auto"/>
        <w:bottom w:val="none" w:sz="0" w:space="0" w:color="auto"/>
        <w:right w:val="none" w:sz="0" w:space="0" w:color="auto"/>
      </w:divBdr>
    </w:div>
    <w:div w:id="1710715291">
      <w:bodyDiv w:val="1"/>
      <w:marLeft w:val="0"/>
      <w:marRight w:val="0"/>
      <w:marTop w:val="0"/>
      <w:marBottom w:val="0"/>
      <w:divBdr>
        <w:top w:val="none" w:sz="0" w:space="0" w:color="auto"/>
        <w:left w:val="none" w:sz="0" w:space="0" w:color="auto"/>
        <w:bottom w:val="none" w:sz="0" w:space="0" w:color="auto"/>
        <w:right w:val="none" w:sz="0" w:space="0" w:color="auto"/>
      </w:divBdr>
    </w:div>
    <w:div w:id="1737969780">
      <w:bodyDiv w:val="1"/>
      <w:marLeft w:val="0"/>
      <w:marRight w:val="0"/>
      <w:marTop w:val="0"/>
      <w:marBottom w:val="0"/>
      <w:divBdr>
        <w:top w:val="none" w:sz="0" w:space="0" w:color="auto"/>
        <w:left w:val="none" w:sz="0" w:space="0" w:color="auto"/>
        <w:bottom w:val="none" w:sz="0" w:space="0" w:color="auto"/>
        <w:right w:val="none" w:sz="0" w:space="0" w:color="auto"/>
      </w:divBdr>
    </w:div>
    <w:div w:id="1742823417">
      <w:bodyDiv w:val="1"/>
      <w:marLeft w:val="0"/>
      <w:marRight w:val="0"/>
      <w:marTop w:val="0"/>
      <w:marBottom w:val="0"/>
      <w:divBdr>
        <w:top w:val="none" w:sz="0" w:space="0" w:color="auto"/>
        <w:left w:val="none" w:sz="0" w:space="0" w:color="auto"/>
        <w:bottom w:val="none" w:sz="0" w:space="0" w:color="auto"/>
        <w:right w:val="none" w:sz="0" w:space="0" w:color="auto"/>
      </w:divBdr>
    </w:div>
    <w:div w:id="1751195552">
      <w:bodyDiv w:val="1"/>
      <w:marLeft w:val="0"/>
      <w:marRight w:val="0"/>
      <w:marTop w:val="0"/>
      <w:marBottom w:val="0"/>
      <w:divBdr>
        <w:top w:val="none" w:sz="0" w:space="0" w:color="auto"/>
        <w:left w:val="none" w:sz="0" w:space="0" w:color="auto"/>
        <w:bottom w:val="none" w:sz="0" w:space="0" w:color="auto"/>
        <w:right w:val="none" w:sz="0" w:space="0" w:color="auto"/>
      </w:divBdr>
    </w:div>
    <w:div w:id="1760246732">
      <w:bodyDiv w:val="1"/>
      <w:marLeft w:val="0"/>
      <w:marRight w:val="0"/>
      <w:marTop w:val="0"/>
      <w:marBottom w:val="0"/>
      <w:divBdr>
        <w:top w:val="none" w:sz="0" w:space="0" w:color="auto"/>
        <w:left w:val="none" w:sz="0" w:space="0" w:color="auto"/>
        <w:bottom w:val="none" w:sz="0" w:space="0" w:color="auto"/>
        <w:right w:val="none" w:sz="0" w:space="0" w:color="auto"/>
      </w:divBdr>
    </w:div>
    <w:div w:id="1771925652">
      <w:bodyDiv w:val="1"/>
      <w:marLeft w:val="0"/>
      <w:marRight w:val="0"/>
      <w:marTop w:val="0"/>
      <w:marBottom w:val="0"/>
      <w:divBdr>
        <w:top w:val="none" w:sz="0" w:space="0" w:color="auto"/>
        <w:left w:val="none" w:sz="0" w:space="0" w:color="auto"/>
        <w:bottom w:val="none" w:sz="0" w:space="0" w:color="auto"/>
        <w:right w:val="none" w:sz="0" w:space="0" w:color="auto"/>
      </w:divBdr>
    </w:div>
    <w:div w:id="1776367284">
      <w:bodyDiv w:val="1"/>
      <w:marLeft w:val="0"/>
      <w:marRight w:val="0"/>
      <w:marTop w:val="0"/>
      <w:marBottom w:val="0"/>
      <w:divBdr>
        <w:top w:val="none" w:sz="0" w:space="0" w:color="auto"/>
        <w:left w:val="none" w:sz="0" w:space="0" w:color="auto"/>
        <w:bottom w:val="none" w:sz="0" w:space="0" w:color="auto"/>
        <w:right w:val="none" w:sz="0" w:space="0" w:color="auto"/>
      </w:divBdr>
    </w:div>
    <w:div w:id="1780179327">
      <w:bodyDiv w:val="1"/>
      <w:marLeft w:val="0"/>
      <w:marRight w:val="0"/>
      <w:marTop w:val="0"/>
      <w:marBottom w:val="0"/>
      <w:divBdr>
        <w:top w:val="none" w:sz="0" w:space="0" w:color="auto"/>
        <w:left w:val="none" w:sz="0" w:space="0" w:color="auto"/>
        <w:bottom w:val="none" w:sz="0" w:space="0" w:color="auto"/>
        <w:right w:val="none" w:sz="0" w:space="0" w:color="auto"/>
      </w:divBdr>
    </w:div>
    <w:div w:id="1788236271">
      <w:bodyDiv w:val="1"/>
      <w:marLeft w:val="0"/>
      <w:marRight w:val="0"/>
      <w:marTop w:val="0"/>
      <w:marBottom w:val="0"/>
      <w:divBdr>
        <w:top w:val="none" w:sz="0" w:space="0" w:color="auto"/>
        <w:left w:val="none" w:sz="0" w:space="0" w:color="auto"/>
        <w:bottom w:val="none" w:sz="0" w:space="0" w:color="auto"/>
        <w:right w:val="none" w:sz="0" w:space="0" w:color="auto"/>
      </w:divBdr>
    </w:div>
    <w:div w:id="1791893379">
      <w:bodyDiv w:val="1"/>
      <w:marLeft w:val="0"/>
      <w:marRight w:val="0"/>
      <w:marTop w:val="0"/>
      <w:marBottom w:val="0"/>
      <w:divBdr>
        <w:top w:val="none" w:sz="0" w:space="0" w:color="auto"/>
        <w:left w:val="none" w:sz="0" w:space="0" w:color="auto"/>
        <w:bottom w:val="none" w:sz="0" w:space="0" w:color="auto"/>
        <w:right w:val="none" w:sz="0" w:space="0" w:color="auto"/>
      </w:divBdr>
    </w:div>
    <w:div w:id="1891068675">
      <w:bodyDiv w:val="1"/>
      <w:marLeft w:val="0"/>
      <w:marRight w:val="0"/>
      <w:marTop w:val="0"/>
      <w:marBottom w:val="0"/>
      <w:divBdr>
        <w:top w:val="none" w:sz="0" w:space="0" w:color="auto"/>
        <w:left w:val="none" w:sz="0" w:space="0" w:color="auto"/>
        <w:bottom w:val="none" w:sz="0" w:space="0" w:color="auto"/>
        <w:right w:val="none" w:sz="0" w:space="0" w:color="auto"/>
      </w:divBdr>
    </w:div>
    <w:div w:id="1894847879">
      <w:bodyDiv w:val="1"/>
      <w:marLeft w:val="0"/>
      <w:marRight w:val="0"/>
      <w:marTop w:val="0"/>
      <w:marBottom w:val="0"/>
      <w:divBdr>
        <w:top w:val="none" w:sz="0" w:space="0" w:color="auto"/>
        <w:left w:val="none" w:sz="0" w:space="0" w:color="auto"/>
        <w:bottom w:val="none" w:sz="0" w:space="0" w:color="auto"/>
        <w:right w:val="none" w:sz="0" w:space="0" w:color="auto"/>
      </w:divBdr>
    </w:div>
    <w:div w:id="1904102077">
      <w:bodyDiv w:val="1"/>
      <w:marLeft w:val="0"/>
      <w:marRight w:val="0"/>
      <w:marTop w:val="0"/>
      <w:marBottom w:val="0"/>
      <w:divBdr>
        <w:top w:val="none" w:sz="0" w:space="0" w:color="auto"/>
        <w:left w:val="none" w:sz="0" w:space="0" w:color="auto"/>
        <w:bottom w:val="none" w:sz="0" w:space="0" w:color="auto"/>
        <w:right w:val="none" w:sz="0" w:space="0" w:color="auto"/>
      </w:divBdr>
    </w:div>
    <w:div w:id="1923829838">
      <w:bodyDiv w:val="1"/>
      <w:marLeft w:val="0"/>
      <w:marRight w:val="0"/>
      <w:marTop w:val="0"/>
      <w:marBottom w:val="0"/>
      <w:divBdr>
        <w:top w:val="none" w:sz="0" w:space="0" w:color="auto"/>
        <w:left w:val="none" w:sz="0" w:space="0" w:color="auto"/>
        <w:bottom w:val="none" w:sz="0" w:space="0" w:color="auto"/>
        <w:right w:val="none" w:sz="0" w:space="0" w:color="auto"/>
      </w:divBdr>
    </w:div>
    <w:div w:id="1929532477">
      <w:bodyDiv w:val="1"/>
      <w:marLeft w:val="0"/>
      <w:marRight w:val="0"/>
      <w:marTop w:val="0"/>
      <w:marBottom w:val="0"/>
      <w:divBdr>
        <w:top w:val="none" w:sz="0" w:space="0" w:color="auto"/>
        <w:left w:val="none" w:sz="0" w:space="0" w:color="auto"/>
        <w:bottom w:val="none" w:sz="0" w:space="0" w:color="auto"/>
        <w:right w:val="none" w:sz="0" w:space="0" w:color="auto"/>
      </w:divBdr>
    </w:div>
    <w:div w:id="1929581756">
      <w:bodyDiv w:val="1"/>
      <w:marLeft w:val="0"/>
      <w:marRight w:val="0"/>
      <w:marTop w:val="0"/>
      <w:marBottom w:val="0"/>
      <w:divBdr>
        <w:top w:val="none" w:sz="0" w:space="0" w:color="auto"/>
        <w:left w:val="none" w:sz="0" w:space="0" w:color="auto"/>
        <w:bottom w:val="none" w:sz="0" w:space="0" w:color="auto"/>
        <w:right w:val="none" w:sz="0" w:space="0" w:color="auto"/>
      </w:divBdr>
    </w:div>
    <w:div w:id="1937204938">
      <w:bodyDiv w:val="1"/>
      <w:marLeft w:val="0"/>
      <w:marRight w:val="0"/>
      <w:marTop w:val="0"/>
      <w:marBottom w:val="0"/>
      <w:divBdr>
        <w:top w:val="none" w:sz="0" w:space="0" w:color="auto"/>
        <w:left w:val="none" w:sz="0" w:space="0" w:color="auto"/>
        <w:bottom w:val="none" w:sz="0" w:space="0" w:color="auto"/>
        <w:right w:val="none" w:sz="0" w:space="0" w:color="auto"/>
      </w:divBdr>
    </w:div>
    <w:div w:id="1946385084">
      <w:bodyDiv w:val="1"/>
      <w:marLeft w:val="0"/>
      <w:marRight w:val="0"/>
      <w:marTop w:val="0"/>
      <w:marBottom w:val="0"/>
      <w:divBdr>
        <w:top w:val="none" w:sz="0" w:space="0" w:color="auto"/>
        <w:left w:val="none" w:sz="0" w:space="0" w:color="auto"/>
        <w:bottom w:val="none" w:sz="0" w:space="0" w:color="auto"/>
        <w:right w:val="none" w:sz="0" w:space="0" w:color="auto"/>
      </w:divBdr>
    </w:div>
    <w:div w:id="1965500034">
      <w:bodyDiv w:val="1"/>
      <w:marLeft w:val="0"/>
      <w:marRight w:val="0"/>
      <w:marTop w:val="0"/>
      <w:marBottom w:val="0"/>
      <w:divBdr>
        <w:top w:val="none" w:sz="0" w:space="0" w:color="auto"/>
        <w:left w:val="none" w:sz="0" w:space="0" w:color="auto"/>
        <w:bottom w:val="none" w:sz="0" w:space="0" w:color="auto"/>
        <w:right w:val="none" w:sz="0" w:space="0" w:color="auto"/>
      </w:divBdr>
    </w:div>
    <w:div w:id="1965884239">
      <w:bodyDiv w:val="1"/>
      <w:marLeft w:val="0"/>
      <w:marRight w:val="0"/>
      <w:marTop w:val="0"/>
      <w:marBottom w:val="0"/>
      <w:divBdr>
        <w:top w:val="none" w:sz="0" w:space="0" w:color="auto"/>
        <w:left w:val="none" w:sz="0" w:space="0" w:color="auto"/>
        <w:bottom w:val="none" w:sz="0" w:space="0" w:color="auto"/>
        <w:right w:val="none" w:sz="0" w:space="0" w:color="auto"/>
      </w:divBdr>
      <w:divsChild>
        <w:div w:id="1938520082">
          <w:marLeft w:val="0"/>
          <w:marRight w:val="0"/>
          <w:marTop w:val="0"/>
          <w:marBottom w:val="0"/>
          <w:divBdr>
            <w:top w:val="none" w:sz="0" w:space="0" w:color="auto"/>
            <w:left w:val="none" w:sz="0" w:space="0" w:color="auto"/>
            <w:bottom w:val="none" w:sz="0" w:space="0" w:color="auto"/>
            <w:right w:val="none" w:sz="0" w:space="0" w:color="auto"/>
          </w:divBdr>
          <w:divsChild>
            <w:div w:id="1397702831">
              <w:marLeft w:val="0"/>
              <w:marRight w:val="0"/>
              <w:marTop w:val="0"/>
              <w:marBottom w:val="0"/>
              <w:divBdr>
                <w:top w:val="none" w:sz="0" w:space="0" w:color="auto"/>
                <w:left w:val="none" w:sz="0" w:space="0" w:color="auto"/>
                <w:bottom w:val="none" w:sz="0" w:space="0" w:color="auto"/>
                <w:right w:val="none" w:sz="0" w:space="0" w:color="auto"/>
              </w:divBdr>
            </w:div>
            <w:div w:id="283731503">
              <w:marLeft w:val="0"/>
              <w:marRight w:val="0"/>
              <w:marTop w:val="0"/>
              <w:marBottom w:val="0"/>
              <w:divBdr>
                <w:top w:val="none" w:sz="0" w:space="0" w:color="auto"/>
                <w:left w:val="none" w:sz="0" w:space="0" w:color="auto"/>
                <w:bottom w:val="none" w:sz="0" w:space="0" w:color="auto"/>
                <w:right w:val="none" w:sz="0" w:space="0" w:color="auto"/>
              </w:divBdr>
            </w:div>
            <w:div w:id="1143230361">
              <w:marLeft w:val="0"/>
              <w:marRight w:val="0"/>
              <w:marTop w:val="0"/>
              <w:marBottom w:val="0"/>
              <w:divBdr>
                <w:top w:val="none" w:sz="0" w:space="0" w:color="auto"/>
                <w:left w:val="none" w:sz="0" w:space="0" w:color="auto"/>
                <w:bottom w:val="none" w:sz="0" w:space="0" w:color="auto"/>
                <w:right w:val="none" w:sz="0" w:space="0" w:color="auto"/>
              </w:divBdr>
            </w:div>
            <w:div w:id="788861826">
              <w:marLeft w:val="0"/>
              <w:marRight w:val="0"/>
              <w:marTop w:val="0"/>
              <w:marBottom w:val="0"/>
              <w:divBdr>
                <w:top w:val="none" w:sz="0" w:space="0" w:color="auto"/>
                <w:left w:val="none" w:sz="0" w:space="0" w:color="auto"/>
                <w:bottom w:val="none" w:sz="0" w:space="0" w:color="auto"/>
                <w:right w:val="none" w:sz="0" w:space="0" w:color="auto"/>
              </w:divBdr>
            </w:div>
            <w:div w:id="1962296460">
              <w:marLeft w:val="0"/>
              <w:marRight w:val="0"/>
              <w:marTop w:val="0"/>
              <w:marBottom w:val="0"/>
              <w:divBdr>
                <w:top w:val="none" w:sz="0" w:space="0" w:color="auto"/>
                <w:left w:val="none" w:sz="0" w:space="0" w:color="auto"/>
                <w:bottom w:val="none" w:sz="0" w:space="0" w:color="auto"/>
                <w:right w:val="none" w:sz="0" w:space="0" w:color="auto"/>
              </w:divBdr>
            </w:div>
            <w:div w:id="1128282558">
              <w:marLeft w:val="0"/>
              <w:marRight w:val="0"/>
              <w:marTop w:val="0"/>
              <w:marBottom w:val="0"/>
              <w:divBdr>
                <w:top w:val="none" w:sz="0" w:space="0" w:color="auto"/>
                <w:left w:val="none" w:sz="0" w:space="0" w:color="auto"/>
                <w:bottom w:val="none" w:sz="0" w:space="0" w:color="auto"/>
                <w:right w:val="none" w:sz="0" w:space="0" w:color="auto"/>
              </w:divBdr>
            </w:div>
            <w:div w:id="1390373896">
              <w:marLeft w:val="0"/>
              <w:marRight w:val="0"/>
              <w:marTop w:val="0"/>
              <w:marBottom w:val="0"/>
              <w:divBdr>
                <w:top w:val="none" w:sz="0" w:space="0" w:color="auto"/>
                <w:left w:val="none" w:sz="0" w:space="0" w:color="auto"/>
                <w:bottom w:val="none" w:sz="0" w:space="0" w:color="auto"/>
                <w:right w:val="none" w:sz="0" w:space="0" w:color="auto"/>
              </w:divBdr>
            </w:div>
            <w:div w:id="365445464">
              <w:marLeft w:val="0"/>
              <w:marRight w:val="0"/>
              <w:marTop w:val="0"/>
              <w:marBottom w:val="0"/>
              <w:divBdr>
                <w:top w:val="none" w:sz="0" w:space="0" w:color="auto"/>
                <w:left w:val="none" w:sz="0" w:space="0" w:color="auto"/>
                <w:bottom w:val="none" w:sz="0" w:space="0" w:color="auto"/>
                <w:right w:val="none" w:sz="0" w:space="0" w:color="auto"/>
              </w:divBdr>
            </w:div>
            <w:div w:id="1717312611">
              <w:marLeft w:val="0"/>
              <w:marRight w:val="0"/>
              <w:marTop w:val="0"/>
              <w:marBottom w:val="0"/>
              <w:divBdr>
                <w:top w:val="none" w:sz="0" w:space="0" w:color="auto"/>
                <w:left w:val="none" w:sz="0" w:space="0" w:color="auto"/>
                <w:bottom w:val="none" w:sz="0" w:space="0" w:color="auto"/>
                <w:right w:val="none" w:sz="0" w:space="0" w:color="auto"/>
              </w:divBdr>
            </w:div>
            <w:div w:id="422531674">
              <w:marLeft w:val="0"/>
              <w:marRight w:val="0"/>
              <w:marTop w:val="0"/>
              <w:marBottom w:val="0"/>
              <w:divBdr>
                <w:top w:val="none" w:sz="0" w:space="0" w:color="auto"/>
                <w:left w:val="none" w:sz="0" w:space="0" w:color="auto"/>
                <w:bottom w:val="none" w:sz="0" w:space="0" w:color="auto"/>
                <w:right w:val="none" w:sz="0" w:space="0" w:color="auto"/>
              </w:divBdr>
            </w:div>
            <w:div w:id="173272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29710">
      <w:bodyDiv w:val="1"/>
      <w:marLeft w:val="0"/>
      <w:marRight w:val="0"/>
      <w:marTop w:val="0"/>
      <w:marBottom w:val="0"/>
      <w:divBdr>
        <w:top w:val="none" w:sz="0" w:space="0" w:color="auto"/>
        <w:left w:val="none" w:sz="0" w:space="0" w:color="auto"/>
        <w:bottom w:val="none" w:sz="0" w:space="0" w:color="auto"/>
        <w:right w:val="none" w:sz="0" w:space="0" w:color="auto"/>
      </w:divBdr>
    </w:div>
    <w:div w:id="1994487978">
      <w:bodyDiv w:val="1"/>
      <w:marLeft w:val="0"/>
      <w:marRight w:val="0"/>
      <w:marTop w:val="0"/>
      <w:marBottom w:val="0"/>
      <w:divBdr>
        <w:top w:val="none" w:sz="0" w:space="0" w:color="auto"/>
        <w:left w:val="none" w:sz="0" w:space="0" w:color="auto"/>
        <w:bottom w:val="none" w:sz="0" w:space="0" w:color="auto"/>
        <w:right w:val="none" w:sz="0" w:space="0" w:color="auto"/>
      </w:divBdr>
    </w:div>
    <w:div w:id="2015183396">
      <w:bodyDiv w:val="1"/>
      <w:marLeft w:val="0"/>
      <w:marRight w:val="0"/>
      <w:marTop w:val="0"/>
      <w:marBottom w:val="0"/>
      <w:divBdr>
        <w:top w:val="none" w:sz="0" w:space="0" w:color="auto"/>
        <w:left w:val="none" w:sz="0" w:space="0" w:color="auto"/>
        <w:bottom w:val="none" w:sz="0" w:space="0" w:color="auto"/>
        <w:right w:val="none" w:sz="0" w:space="0" w:color="auto"/>
      </w:divBdr>
      <w:divsChild>
        <w:div w:id="1794246680">
          <w:marLeft w:val="0"/>
          <w:marRight w:val="0"/>
          <w:marTop w:val="0"/>
          <w:marBottom w:val="0"/>
          <w:divBdr>
            <w:top w:val="none" w:sz="0" w:space="0" w:color="auto"/>
            <w:left w:val="none" w:sz="0" w:space="0" w:color="auto"/>
            <w:bottom w:val="none" w:sz="0" w:space="0" w:color="auto"/>
            <w:right w:val="none" w:sz="0" w:space="0" w:color="auto"/>
          </w:divBdr>
          <w:divsChild>
            <w:div w:id="2012835664">
              <w:marLeft w:val="0"/>
              <w:marRight w:val="0"/>
              <w:marTop w:val="0"/>
              <w:marBottom w:val="0"/>
              <w:divBdr>
                <w:top w:val="none" w:sz="0" w:space="0" w:color="auto"/>
                <w:left w:val="none" w:sz="0" w:space="0" w:color="auto"/>
                <w:bottom w:val="none" w:sz="0" w:space="0" w:color="auto"/>
                <w:right w:val="none" w:sz="0" w:space="0" w:color="auto"/>
              </w:divBdr>
              <w:divsChild>
                <w:div w:id="446658034">
                  <w:marLeft w:val="0"/>
                  <w:marRight w:val="0"/>
                  <w:marTop w:val="0"/>
                  <w:marBottom w:val="0"/>
                  <w:divBdr>
                    <w:top w:val="none" w:sz="0" w:space="0" w:color="auto"/>
                    <w:left w:val="none" w:sz="0" w:space="0" w:color="auto"/>
                    <w:bottom w:val="dotted" w:sz="6" w:space="0" w:color="CCCCCC"/>
                    <w:right w:val="none" w:sz="0" w:space="0" w:color="auto"/>
                  </w:divBdr>
                </w:div>
              </w:divsChild>
            </w:div>
          </w:divsChild>
        </w:div>
      </w:divsChild>
    </w:div>
    <w:div w:id="2018775868">
      <w:bodyDiv w:val="1"/>
      <w:marLeft w:val="0"/>
      <w:marRight w:val="0"/>
      <w:marTop w:val="0"/>
      <w:marBottom w:val="0"/>
      <w:divBdr>
        <w:top w:val="none" w:sz="0" w:space="0" w:color="auto"/>
        <w:left w:val="none" w:sz="0" w:space="0" w:color="auto"/>
        <w:bottom w:val="none" w:sz="0" w:space="0" w:color="auto"/>
        <w:right w:val="none" w:sz="0" w:space="0" w:color="auto"/>
      </w:divBdr>
    </w:div>
    <w:div w:id="2037728511">
      <w:bodyDiv w:val="1"/>
      <w:marLeft w:val="0"/>
      <w:marRight w:val="0"/>
      <w:marTop w:val="0"/>
      <w:marBottom w:val="0"/>
      <w:divBdr>
        <w:top w:val="none" w:sz="0" w:space="0" w:color="auto"/>
        <w:left w:val="none" w:sz="0" w:space="0" w:color="auto"/>
        <w:bottom w:val="none" w:sz="0" w:space="0" w:color="auto"/>
        <w:right w:val="none" w:sz="0" w:space="0" w:color="auto"/>
      </w:divBdr>
    </w:div>
    <w:div w:id="2049841283">
      <w:bodyDiv w:val="1"/>
      <w:marLeft w:val="0"/>
      <w:marRight w:val="0"/>
      <w:marTop w:val="0"/>
      <w:marBottom w:val="0"/>
      <w:divBdr>
        <w:top w:val="none" w:sz="0" w:space="0" w:color="auto"/>
        <w:left w:val="none" w:sz="0" w:space="0" w:color="auto"/>
        <w:bottom w:val="none" w:sz="0" w:space="0" w:color="auto"/>
        <w:right w:val="none" w:sz="0" w:space="0" w:color="auto"/>
      </w:divBdr>
      <w:divsChild>
        <w:div w:id="555315565">
          <w:marLeft w:val="0"/>
          <w:marRight w:val="0"/>
          <w:marTop w:val="0"/>
          <w:marBottom w:val="0"/>
          <w:divBdr>
            <w:top w:val="none" w:sz="0" w:space="0" w:color="auto"/>
            <w:left w:val="none" w:sz="0" w:space="0" w:color="auto"/>
            <w:bottom w:val="none" w:sz="0" w:space="0" w:color="auto"/>
            <w:right w:val="none" w:sz="0" w:space="0" w:color="auto"/>
          </w:divBdr>
          <w:divsChild>
            <w:div w:id="4263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0818">
      <w:bodyDiv w:val="1"/>
      <w:marLeft w:val="0"/>
      <w:marRight w:val="0"/>
      <w:marTop w:val="0"/>
      <w:marBottom w:val="0"/>
      <w:divBdr>
        <w:top w:val="none" w:sz="0" w:space="0" w:color="auto"/>
        <w:left w:val="none" w:sz="0" w:space="0" w:color="auto"/>
        <w:bottom w:val="none" w:sz="0" w:space="0" w:color="auto"/>
        <w:right w:val="none" w:sz="0" w:space="0" w:color="auto"/>
      </w:divBdr>
    </w:div>
    <w:div w:id="2061054654">
      <w:bodyDiv w:val="1"/>
      <w:marLeft w:val="0"/>
      <w:marRight w:val="0"/>
      <w:marTop w:val="0"/>
      <w:marBottom w:val="0"/>
      <w:divBdr>
        <w:top w:val="none" w:sz="0" w:space="0" w:color="auto"/>
        <w:left w:val="none" w:sz="0" w:space="0" w:color="auto"/>
        <w:bottom w:val="none" w:sz="0" w:space="0" w:color="auto"/>
        <w:right w:val="none" w:sz="0" w:space="0" w:color="auto"/>
      </w:divBdr>
    </w:div>
    <w:div w:id="2110153176">
      <w:bodyDiv w:val="1"/>
      <w:marLeft w:val="0"/>
      <w:marRight w:val="0"/>
      <w:marTop w:val="0"/>
      <w:marBottom w:val="0"/>
      <w:divBdr>
        <w:top w:val="none" w:sz="0" w:space="0" w:color="auto"/>
        <w:left w:val="none" w:sz="0" w:space="0" w:color="auto"/>
        <w:bottom w:val="none" w:sz="0" w:space="0" w:color="auto"/>
        <w:right w:val="none" w:sz="0" w:space="0" w:color="auto"/>
      </w:divBdr>
    </w:div>
    <w:div w:id="2116824650">
      <w:bodyDiv w:val="1"/>
      <w:marLeft w:val="0"/>
      <w:marRight w:val="0"/>
      <w:marTop w:val="0"/>
      <w:marBottom w:val="0"/>
      <w:divBdr>
        <w:top w:val="none" w:sz="0" w:space="0" w:color="auto"/>
        <w:left w:val="none" w:sz="0" w:space="0" w:color="auto"/>
        <w:bottom w:val="none" w:sz="0" w:space="0" w:color="auto"/>
        <w:right w:val="none" w:sz="0" w:space="0" w:color="auto"/>
      </w:divBdr>
    </w:div>
    <w:div w:id="211867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E0CE57-CCDA-F840-BB55-98DA3D4E5507}">
  <we:reference id="wa104380646" version="1.0.0.0" store="it-IT"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FID</b:Tag>
    <b:SourceType>InternetSite</b:SourceType>
    <b:Guid>{DEE379AB-F069-E04A-88CE-5FD034F0C0CF}</b:Guid>
    <b:URL>http://www.fid.it/regolamenti/capo1.htm</b:URL>
    <b:Title>Regolamento FID (Federazione Italiana Dama)</b:Title>
    <b:RefOrder>1</b:RefOrder>
  </b:Source>
  <b:Source>
    <b:Tag>Teo</b:Tag>
    <b:SourceType>InternetSite</b:SourceType>
    <b:Guid>{1E1A9179-6D2A-7245-9C69-96A5D1CEB125}</b:Guid>
    <b:Title>Teoria dei Giochi</b:Title>
    <b:URL>https://it.wikipedia.org/wiki/Teoria_dei_giochi#Giochi_a_somma_zero</b:URL>
    <b:RefOrder>2</b:RefOrder>
  </b:Source>
  <b:Source>
    <b:Tag>Rap</b:Tag>
    <b:SourceType>InternetSite</b:SourceType>
    <b:Guid>{DABFE752-904C-7441-84EF-15D8F5EEABA0}</b:Guid>
    <b:Title>Board Representation</b:Title>
    <b:URL>https://www.chessprogramming.org/Board_Representation</b:URL>
    <b:RefOrder>3</b:RefOrder>
  </b:Source>
  <b:Source>
    <b:Tag>MIT</b:Tag>
    <b:SourceType>InternetSite</b:SourceType>
    <b:Guid>{05B2D443-F1A2-2649-921B-A4C574972AD0}</b:Guid>
    <b:URL>https://www.youtube.com/watch?v=STjW3eH0Cik&amp;ab_channel=MITOpenCourseWare</b:URL>
    <b:Title>Search: Games, Minimax, and Alpha-Beta</b:Title>
    <b:RefOrder>9</b:RefOrder>
  </b:Source>
  <b:Source>
    <b:Tag>Bri</b:Tag>
    <b:SourceType>InternetSite</b:SourceType>
    <b:Guid>{A2813689-EB77-A242-AF6F-F5D1463C51A9}</b:Guid>
    <b:Title>British Museum Algorithm</b:Title>
    <b:URL>https://en.wikipedia.org/wiki/British_Museum_algorithm</b:URL>
    <b:RefOrder>10</b:RefOrder>
  </b:Source>
  <b:Source>
    <b:Tag>Rev</b:Tag>
    <b:SourceType>InternetSite</b:SourceType>
    <b:Guid>{575A4BAA-E7F2-A94E-8F59-4BF0D8AB9977}</b:Guid>
    <b:Title>Reviewing the game of Checkers</b:Title>
    <b:URL>http://webdocs.cs.ualberta.ca/~duane/publications/pdf/1991hpai.pdf</b:URL>
    <b:RefOrder>4</b:RefOrder>
  </b:Source>
  <b:Source>
    <b:Tag>Arc</b:Tag>
    <b:SourceType>InternetSite</b:SourceType>
    <b:Guid>{A4872F0C-F6C8-F74C-9D3F-6ECD1CF61CBD}</b:Guid>
    <b:Title>Archivo delle partite di dama italiana</b:Title>
    <b:URL>http://www.federdama.it/cms/servizi/download/database-di-partite</b:URL>
    <b:RefOrder>5</b:RefOrder>
  </b:Source>
  <b:Source>
    <b:Tag>Por</b:Tag>
    <b:SourceType>InternetSite</b:SourceType>
    <b:Guid>{8ED666D9-BEF4-EE42-83C9-330D47E76D2A}</b:Guid>
    <b:Title>Portable Draughts Notation (PDN)</b:Title>
    <b:URL>https://en.wikipedia.org/wiki/Portable_Draughts_Notation</b:URL>
    <b:RefOrder>6</b:RefOrder>
  </b:Source>
  <b:Source>
    <b:Tag>Som</b:Tag>
    <b:SourceType>InternetSite</b:SourceType>
    <b:Guid>{60B1AC79-2B4C-B94D-A779-00680C21A9B8}</b:Guid>
    <b:Title>Some Studies in Machine Learning Using the Game of Checkers</b:Title>
    <b:URL>http://www2.stat.duke.edu/~sayan/R_stuff/Datamatters.key/Data/samuel_1959_B-95.pdf</b:URL>
    <b:RefOrder>7</b:RefOrder>
  </b:Source>
  <b:Source>
    <b:Tag>Stu</b:Tag>
    <b:SourceType>BookSection</b:SourceType>
    <b:Guid>{865A9F8F-70AA-0648-9D4F-2861EDF6F36A}</b:Guid>
    <b:Title>Artificial Intelligence a Modern Approach</b:Title>
    <b:Author>
      <b:Author>
        <b:NameList>
          <b:Person>
            <b:Last>Stuart Russel</b:Last>
            <b:First>Peter</b:First>
            <b:Middle>Norvig</b:Middle>
          </b:Person>
        </b:NameList>
      </b:Author>
    </b:Author>
    <b:RefOrder>8</b:RefOrder>
  </b:Source>
</b:Sources>
</file>

<file path=customXml/itemProps1.xml><?xml version="1.0" encoding="utf-8"?>
<ds:datastoreItem xmlns:ds="http://schemas.openxmlformats.org/officeDocument/2006/customXml" ds:itemID="{00596D9A-ECA0-5442-825C-9F7519FFC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1991</TotalTime>
  <Pages>75</Pages>
  <Words>20487</Words>
  <Characters>116782</Characters>
  <Application>Microsoft Office Word</Application>
  <DocSecurity>0</DocSecurity>
  <Lines>973</Lines>
  <Paragraphs>273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 Corto</dc:creator>
  <cp:keywords/>
  <dc:description/>
  <cp:lastModifiedBy>Andrea Del Corto</cp:lastModifiedBy>
  <cp:revision>150</cp:revision>
  <cp:lastPrinted>2020-10-15T00:38:00Z</cp:lastPrinted>
  <dcterms:created xsi:type="dcterms:W3CDTF">2019-07-09T22:01:00Z</dcterms:created>
  <dcterms:modified xsi:type="dcterms:W3CDTF">2020-10-19T12:41:00Z</dcterms:modified>
</cp:coreProperties>
</file>